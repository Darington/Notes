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497B8A" w14:textId="389755AE" w:rsidR="001B16D0" w:rsidRPr="008D035F" w:rsidRDefault="001B16D0" w:rsidP="000F5C66">
      <w:pPr>
        <w:pStyle w:val="NormalWeb"/>
        <w:spacing w:before="0" w:beforeAutospacing="0" w:after="0" w:afterAutospacing="0" w:line="360" w:lineRule="auto"/>
        <w:rPr>
          <w:rFonts w:ascii="Times New Roman" w:hAnsi="Times New Roman"/>
          <w:b/>
          <w:sz w:val="24"/>
          <w:szCs w:val="24"/>
          <w:lang w:val="en-US" w:eastAsia="zh-CN"/>
        </w:rPr>
      </w:pPr>
      <w:r>
        <w:rPr>
          <w:rFonts w:ascii="Times New Roman" w:hAnsi="Times New Roman"/>
          <w:b/>
          <w:sz w:val="24"/>
          <w:szCs w:val="24"/>
        </w:rPr>
        <w:t>Title</w:t>
      </w:r>
      <w:r w:rsidRPr="00D25D21">
        <w:rPr>
          <w:rFonts w:ascii="Times New Roman" w:hAnsi="Times New Roman"/>
          <w:sz w:val="24"/>
          <w:szCs w:val="24"/>
        </w:rPr>
        <w:t>:</w:t>
      </w:r>
      <w:r>
        <w:rPr>
          <w:rFonts w:ascii="Times New Roman" w:hAnsi="Times New Roman"/>
          <w:b/>
          <w:sz w:val="24"/>
          <w:szCs w:val="24"/>
        </w:rPr>
        <w:t xml:space="preserve"> </w:t>
      </w:r>
      <w:r w:rsidR="00E826BB">
        <w:rPr>
          <w:rFonts w:ascii="Times New Roman" w:hAnsi="Times New Roman"/>
          <w:sz w:val="24"/>
          <w:szCs w:val="24"/>
          <w:lang w:val="en-US" w:eastAsia="zh-CN"/>
        </w:rPr>
        <w:t>Structure of</w:t>
      </w:r>
      <w:r w:rsidRPr="001B16D0">
        <w:rPr>
          <w:rFonts w:ascii="Times New Roman" w:hAnsi="Times New Roman"/>
          <w:sz w:val="24"/>
          <w:szCs w:val="24"/>
        </w:rPr>
        <w:t xml:space="preserve"> </w:t>
      </w:r>
      <w:r w:rsidR="00C65245">
        <w:rPr>
          <w:rFonts w:ascii="Times New Roman" w:hAnsi="Times New Roman"/>
          <w:sz w:val="24"/>
          <w:szCs w:val="24"/>
        </w:rPr>
        <w:t>SNP</w:t>
      </w:r>
      <w:r w:rsidR="00E40E81">
        <w:rPr>
          <w:rFonts w:ascii="Times New Roman" w:hAnsi="Times New Roman"/>
          <w:sz w:val="24"/>
          <w:szCs w:val="24"/>
        </w:rPr>
        <w:t xml:space="preserve">-based </w:t>
      </w:r>
      <w:r w:rsidR="00C62C15">
        <w:rPr>
          <w:rFonts w:ascii="Times New Roman" w:hAnsi="Times New Roman"/>
          <w:sz w:val="24"/>
          <w:szCs w:val="24"/>
        </w:rPr>
        <w:t>H</w:t>
      </w:r>
      <w:r w:rsidR="00C11A85">
        <w:rPr>
          <w:rFonts w:ascii="Times New Roman" w:hAnsi="Times New Roman"/>
          <w:sz w:val="24"/>
          <w:szCs w:val="24"/>
        </w:rPr>
        <w:t>eritability</w:t>
      </w:r>
    </w:p>
    <w:p w14:paraId="29461284" w14:textId="4CB56D8F" w:rsidR="001B16D0" w:rsidRDefault="001B16D0" w:rsidP="000F5C66">
      <w:pPr>
        <w:pStyle w:val="NormalWeb"/>
        <w:spacing w:before="0" w:beforeAutospacing="0" w:after="0" w:afterAutospacing="0" w:line="360" w:lineRule="auto"/>
        <w:rPr>
          <w:rFonts w:ascii="Times New Roman" w:hAnsi="Times New Roman"/>
          <w:b/>
          <w:sz w:val="24"/>
          <w:szCs w:val="24"/>
        </w:rPr>
      </w:pPr>
      <w:r>
        <w:rPr>
          <w:rFonts w:ascii="Times New Roman" w:hAnsi="Times New Roman"/>
          <w:b/>
          <w:sz w:val="24"/>
          <w:szCs w:val="24"/>
        </w:rPr>
        <w:t>Author</w:t>
      </w:r>
      <w:r w:rsidRPr="00D25D21">
        <w:rPr>
          <w:rFonts w:ascii="Times New Roman" w:hAnsi="Times New Roman"/>
          <w:sz w:val="24"/>
          <w:szCs w:val="24"/>
        </w:rPr>
        <w:t>:</w:t>
      </w:r>
      <w:r>
        <w:rPr>
          <w:rFonts w:ascii="Times New Roman" w:hAnsi="Times New Roman"/>
          <w:b/>
          <w:sz w:val="24"/>
          <w:szCs w:val="24"/>
        </w:rPr>
        <w:t xml:space="preserve"> </w:t>
      </w:r>
      <w:r w:rsidR="00C62C15" w:rsidRPr="00C62C15">
        <w:rPr>
          <w:rFonts w:ascii="Times New Roman" w:hAnsi="Times New Roman"/>
          <w:sz w:val="24"/>
          <w:szCs w:val="24"/>
        </w:rPr>
        <w:t>Ting Xu</w:t>
      </w:r>
      <w:r w:rsidR="00C62C15" w:rsidRPr="00C62C15">
        <w:rPr>
          <w:rFonts w:ascii="Times New Roman" w:hAnsi="Times New Roman"/>
          <w:sz w:val="24"/>
          <w:szCs w:val="24"/>
          <w:vertAlign w:val="superscript"/>
        </w:rPr>
        <w:t>1</w:t>
      </w:r>
      <w:r w:rsidR="00C62C15" w:rsidRPr="00C62C15">
        <w:rPr>
          <w:rFonts w:ascii="Times New Roman" w:hAnsi="Times New Roman"/>
          <w:sz w:val="24"/>
          <w:szCs w:val="24"/>
        </w:rPr>
        <w:t>,</w:t>
      </w:r>
      <w:r w:rsidR="00C62C15">
        <w:rPr>
          <w:rFonts w:ascii="Times New Roman" w:hAnsi="Times New Roman"/>
          <w:b/>
          <w:sz w:val="24"/>
          <w:szCs w:val="24"/>
        </w:rPr>
        <w:t xml:space="preserve"> </w:t>
      </w:r>
      <w:r w:rsidRPr="001B16D0">
        <w:rPr>
          <w:rFonts w:ascii="Times New Roman" w:hAnsi="Times New Roman"/>
          <w:sz w:val="24"/>
          <w:szCs w:val="24"/>
        </w:rPr>
        <w:t>Guo-Bo Chen</w:t>
      </w:r>
      <w:r w:rsidR="00C62C15" w:rsidRPr="00C62C15">
        <w:rPr>
          <w:rFonts w:ascii="Times New Roman" w:hAnsi="Times New Roman"/>
          <w:sz w:val="24"/>
          <w:szCs w:val="24"/>
          <w:vertAlign w:val="superscript"/>
        </w:rPr>
        <w:t>2</w:t>
      </w:r>
      <w:r w:rsidR="00D25D21">
        <w:rPr>
          <w:rFonts w:ascii="Times New Roman" w:hAnsi="Times New Roman"/>
          <w:sz w:val="24"/>
          <w:szCs w:val="24"/>
        </w:rPr>
        <w:t xml:space="preserve"> (</w:t>
      </w:r>
      <w:r w:rsidR="00D25D21" w:rsidRPr="00D25D21">
        <w:rPr>
          <w:rFonts w:ascii="Times New Roman" w:hAnsi="Times New Roman"/>
          <w:sz w:val="24"/>
          <w:szCs w:val="24"/>
        </w:rPr>
        <w:t>ORCID:</w:t>
      </w:r>
      <w:r w:rsidR="00D25D21" w:rsidRPr="00D25D21">
        <w:rPr>
          <w:rFonts w:ascii="Times New Roman" w:hAnsi="Times New Roman"/>
          <w:sz w:val="24"/>
          <w:szCs w:val="24"/>
          <w:lang w:val="en-US"/>
        </w:rPr>
        <w:t xml:space="preserve"> 0000-0001-5475-8237</w:t>
      </w:r>
      <w:r w:rsidR="00D25D21">
        <w:rPr>
          <w:rFonts w:ascii="Times New Roman" w:hAnsi="Times New Roman"/>
          <w:sz w:val="24"/>
          <w:szCs w:val="24"/>
        </w:rPr>
        <w:t>)</w:t>
      </w:r>
    </w:p>
    <w:p w14:paraId="5D3AD95E" w14:textId="53C2BB75" w:rsidR="00C62C15" w:rsidRDefault="00D25D21" w:rsidP="000F5C66">
      <w:pPr>
        <w:pStyle w:val="NormalWeb"/>
        <w:spacing w:before="0" w:beforeAutospacing="0" w:after="0" w:afterAutospacing="0" w:line="360" w:lineRule="auto"/>
        <w:rPr>
          <w:rFonts w:ascii="Times New Roman" w:hAnsi="Times New Roman"/>
          <w:b/>
          <w:sz w:val="24"/>
          <w:szCs w:val="24"/>
        </w:rPr>
      </w:pPr>
      <w:r>
        <w:rPr>
          <w:rFonts w:ascii="Times New Roman" w:hAnsi="Times New Roman"/>
          <w:b/>
          <w:sz w:val="24"/>
          <w:szCs w:val="24"/>
        </w:rPr>
        <w:t>Affiliation</w:t>
      </w:r>
      <w:r w:rsidR="00C62C15">
        <w:rPr>
          <w:rFonts w:ascii="Times New Roman" w:hAnsi="Times New Roman"/>
          <w:b/>
          <w:sz w:val="24"/>
          <w:szCs w:val="24"/>
        </w:rPr>
        <w:t>s</w:t>
      </w:r>
      <w:r w:rsidRPr="00D25D21">
        <w:rPr>
          <w:rFonts w:ascii="Times New Roman" w:hAnsi="Times New Roman"/>
          <w:sz w:val="24"/>
          <w:szCs w:val="24"/>
        </w:rPr>
        <w:t>:</w:t>
      </w:r>
    </w:p>
    <w:p w14:paraId="78FEBB34" w14:textId="2766842E" w:rsidR="00C62C15" w:rsidRPr="00C62C15" w:rsidRDefault="00C62C15" w:rsidP="000F5C66">
      <w:pPr>
        <w:pStyle w:val="NormalWeb"/>
        <w:spacing w:before="0" w:beforeAutospacing="0" w:after="0" w:afterAutospacing="0" w:line="360" w:lineRule="auto"/>
        <w:rPr>
          <w:rFonts w:ascii="Times New Roman" w:hAnsi="Times New Roman"/>
          <w:sz w:val="24"/>
          <w:szCs w:val="24"/>
        </w:rPr>
      </w:pPr>
      <w:r w:rsidRPr="00C62C15">
        <w:rPr>
          <w:rFonts w:ascii="Times New Roman" w:hAnsi="Times New Roman"/>
          <w:sz w:val="24"/>
          <w:szCs w:val="24"/>
          <w:vertAlign w:val="superscript"/>
        </w:rPr>
        <w:t>1</w:t>
      </w:r>
      <w:r w:rsidRPr="00C62C15">
        <w:rPr>
          <w:rFonts w:ascii="Times New Roman" w:hAnsi="Times New Roman"/>
          <w:sz w:val="24"/>
          <w:szCs w:val="24"/>
        </w:rPr>
        <w:t>Department</w:t>
      </w:r>
      <w:r>
        <w:rPr>
          <w:rFonts w:ascii="Times New Roman" w:hAnsi="Times New Roman"/>
          <w:sz w:val="24"/>
          <w:szCs w:val="24"/>
        </w:rPr>
        <w:t xml:space="preserve"> of Statistics, Zhejiang University, Hangzhou, Zhejiang Province, China,</w:t>
      </w:r>
    </w:p>
    <w:p w14:paraId="5F810168" w14:textId="47C46B81" w:rsidR="001B16D0" w:rsidRDefault="00C62C15" w:rsidP="000F5C66">
      <w:pPr>
        <w:pStyle w:val="NormalWeb"/>
        <w:spacing w:before="0" w:beforeAutospacing="0" w:after="0" w:afterAutospacing="0" w:line="360" w:lineRule="auto"/>
        <w:rPr>
          <w:rFonts w:ascii="Times New Roman" w:hAnsi="Times New Roman"/>
          <w:b/>
          <w:sz w:val="24"/>
          <w:szCs w:val="24"/>
        </w:rPr>
      </w:pPr>
      <w:r w:rsidRPr="00C62C15">
        <w:rPr>
          <w:rFonts w:ascii="Times New Roman" w:hAnsi="Times New Roman"/>
          <w:sz w:val="24"/>
          <w:szCs w:val="24"/>
          <w:vertAlign w:val="superscript"/>
        </w:rPr>
        <w:t>2</w:t>
      </w:r>
      <w:r w:rsidR="00313FF2" w:rsidRPr="008410AC">
        <w:rPr>
          <w:rFonts w:ascii="Times New Roman" w:hAnsi="Times New Roman"/>
          <w:sz w:val="24"/>
          <w:szCs w:val="24"/>
        </w:rPr>
        <w:t xml:space="preserve">Clinical Research Institute, Zhejiang Provincial People’s Hospital, </w:t>
      </w:r>
      <w:r w:rsidR="00B13A2C">
        <w:rPr>
          <w:rFonts w:ascii="Times New Roman" w:hAnsi="Times New Roman"/>
          <w:sz w:val="24"/>
          <w:szCs w:val="24"/>
        </w:rPr>
        <w:t xml:space="preserve">People’s Hospital of </w:t>
      </w:r>
      <w:r w:rsidR="00313FF2" w:rsidRPr="008410AC">
        <w:rPr>
          <w:rFonts w:ascii="Times New Roman" w:hAnsi="Times New Roman"/>
          <w:sz w:val="24"/>
          <w:szCs w:val="24"/>
        </w:rPr>
        <w:t>Hangzhou Medical College, Hangzhou, Zhejiang Province, China</w:t>
      </w:r>
    </w:p>
    <w:p w14:paraId="2C53ECDE" w14:textId="77777777" w:rsidR="00342001" w:rsidRDefault="00342001" w:rsidP="000F5C66">
      <w:pPr>
        <w:spacing w:line="360" w:lineRule="auto"/>
        <w:rPr>
          <w:rFonts w:ascii="Times New Roman" w:hAnsi="Times New Roman"/>
          <w:b/>
        </w:rPr>
      </w:pPr>
    </w:p>
    <w:p w14:paraId="65803D89" w14:textId="6D840124" w:rsidR="00A6541E" w:rsidRDefault="00A6541E" w:rsidP="000F5C66">
      <w:pPr>
        <w:spacing w:line="360" w:lineRule="auto"/>
        <w:rPr>
          <w:rFonts w:ascii="Times New Roman" w:hAnsi="Times New Roman"/>
        </w:rPr>
      </w:pPr>
      <w:r>
        <w:rPr>
          <w:rFonts w:ascii="Times New Roman" w:hAnsi="Times New Roman"/>
          <w:b/>
        </w:rPr>
        <w:t>Correspondence</w:t>
      </w:r>
      <w:r w:rsidRPr="00A6541E">
        <w:rPr>
          <w:rFonts w:ascii="Times New Roman" w:hAnsi="Times New Roman"/>
        </w:rPr>
        <w:t>:</w:t>
      </w:r>
      <w:r>
        <w:rPr>
          <w:rFonts w:ascii="Times New Roman" w:hAnsi="Times New Roman"/>
          <w:b/>
        </w:rPr>
        <w:t xml:space="preserve"> </w:t>
      </w:r>
      <w:r w:rsidRPr="00A6541E">
        <w:rPr>
          <w:rFonts w:ascii="Times New Roman" w:hAnsi="Times New Roman"/>
        </w:rPr>
        <w:t>G-B C</w:t>
      </w:r>
    </w:p>
    <w:p w14:paraId="34AE2DDD" w14:textId="01EF45E0" w:rsidR="00096253" w:rsidRDefault="00096253" w:rsidP="00096253">
      <w:pPr>
        <w:pStyle w:val="NormalWeb"/>
        <w:spacing w:before="0" w:beforeAutospacing="0" w:after="0" w:afterAutospacing="0" w:line="360" w:lineRule="auto"/>
      </w:pPr>
      <w:r>
        <w:rPr>
          <w:rFonts w:ascii="Times New Roman" w:hAnsi="Times New Roman"/>
          <w:b/>
          <w:sz w:val="24"/>
          <w:szCs w:val="24"/>
        </w:rPr>
        <w:t>Email</w:t>
      </w:r>
      <w:r w:rsidRPr="00D25D21">
        <w:rPr>
          <w:rFonts w:ascii="Times New Roman" w:hAnsi="Times New Roman"/>
          <w:sz w:val="24"/>
          <w:szCs w:val="24"/>
        </w:rPr>
        <w:t>:</w:t>
      </w:r>
      <w:r>
        <w:rPr>
          <w:rFonts w:ascii="Times New Roman" w:hAnsi="Times New Roman"/>
          <w:b/>
          <w:sz w:val="24"/>
          <w:szCs w:val="24"/>
        </w:rPr>
        <w:t xml:space="preserve"> </w:t>
      </w:r>
      <w:hyperlink r:id="rId9" w:history="1">
        <w:r w:rsidRPr="00821419">
          <w:rPr>
            <w:rStyle w:val="Hyperlink"/>
            <w:rFonts w:ascii="Times New Roman" w:hAnsi="Times New Roman"/>
            <w:sz w:val="24"/>
            <w:szCs w:val="24"/>
          </w:rPr>
          <w:t>chenguobo@gmail.com</w:t>
        </w:r>
      </w:hyperlink>
    </w:p>
    <w:p w14:paraId="59EB2A9A" w14:textId="6637EFBD" w:rsidR="00313FF2" w:rsidRDefault="00652991" w:rsidP="000F5C66">
      <w:pPr>
        <w:spacing w:line="360" w:lineRule="auto"/>
        <w:rPr>
          <w:rFonts w:ascii="Times New Roman" w:hAnsi="Times New Roman"/>
        </w:rPr>
      </w:pPr>
      <w:r>
        <w:rPr>
          <w:rFonts w:ascii="Times New Roman" w:hAnsi="Times New Roman"/>
          <w:b/>
        </w:rPr>
        <w:t>Post Address</w:t>
      </w:r>
      <w:r w:rsidR="00A351A1">
        <w:rPr>
          <w:rFonts w:ascii="Times New Roman" w:hAnsi="Times New Roman"/>
        </w:rPr>
        <w:t>:</w:t>
      </w:r>
    </w:p>
    <w:p w14:paraId="6E136AA3" w14:textId="2DCE34E2" w:rsidR="005378AC" w:rsidRDefault="00342001" w:rsidP="000F5C66">
      <w:pPr>
        <w:spacing w:line="360" w:lineRule="auto"/>
        <w:rPr>
          <w:rFonts w:ascii="Times New Roman" w:hAnsi="Times New Roman"/>
        </w:rPr>
      </w:pPr>
      <w:r>
        <w:rPr>
          <w:rFonts w:ascii="Times New Roman" w:hAnsi="Times New Roman"/>
        </w:rPr>
        <w:t>Shangtang Rd 158</w:t>
      </w:r>
    </w:p>
    <w:p w14:paraId="61CDE529" w14:textId="10262373" w:rsidR="00342001" w:rsidRDefault="00342001" w:rsidP="000F5C66">
      <w:pPr>
        <w:spacing w:line="360" w:lineRule="auto"/>
        <w:rPr>
          <w:rFonts w:ascii="Times New Roman" w:hAnsi="Times New Roman"/>
        </w:rPr>
      </w:pPr>
      <w:r>
        <w:rPr>
          <w:rFonts w:ascii="Times New Roman" w:hAnsi="Times New Roman"/>
        </w:rPr>
        <w:t>Hangzhou, Zhejiang Province 310014</w:t>
      </w:r>
      <w:r w:rsidR="006E2A5D">
        <w:rPr>
          <w:rFonts w:ascii="Times New Roman" w:hAnsi="Times New Roman"/>
        </w:rPr>
        <w:t>, China</w:t>
      </w:r>
    </w:p>
    <w:p w14:paraId="39C5F7E0" w14:textId="77777777" w:rsidR="00342001" w:rsidRDefault="00342001" w:rsidP="000F5C66">
      <w:pPr>
        <w:spacing w:line="360" w:lineRule="auto"/>
        <w:rPr>
          <w:rFonts w:ascii="Times New Roman" w:hAnsi="Times New Roman"/>
        </w:rPr>
      </w:pPr>
    </w:p>
    <w:p w14:paraId="3519D702" w14:textId="567915A1" w:rsidR="005378AC" w:rsidRPr="005B3A8C" w:rsidRDefault="005378AC" w:rsidP="000F5C66">
      <w:pPr>
        <w:spacing w:line="360" w:lineRule="auto"/>
        <w:rPr>
          <w:rFonts w:ascii="Times New Roman" w:hAnsi="Times New Roman"/>
        </w:rPr>
      </w:pPr>
      <w:r w:rsidRPr="005378AC">
        <w:rPr>
          <w:rFonts w:ascii="Times New Roman" w:hAnsi="Times New Roman"/>
          <w:b/>
        </w:rPr>
        <w:t>Running title</w:t>
      </w:r>
      <w:r w:rsidRPr="00B13A2C">
        <w:rPr>
          <w:rFonts w:ascii="Times New Roman" w:hAnsi="Times New Roman"/>
        </w:rPr>
        <w:t>:</w:t>
      </w:r>
      <w:r>
        <w:rPr>
          <w:rFonts w:ascii="Times New Roman" w:hAnsi="Times New Roman"/>
        </w:rPr>
        <w:t xml:space="preserve"> Decode SNP-heritability</w:t>
      </w:r>
    </w:p>
    <w:p w14:paraId="79934FAF" w14:textId="77777777" w:rsidR="001B16D0" w:rsidRDefault="001B16D0" w:rsidP="000A00E6">
      <w:pPr>
        <w:spacing w:line="480" w:lineRule="auto"/>
        <w:rPr>
          <w:rFonts w:ascii="Times New Roman" w:hAnsi="Times New Roman" w:cs="Times New Roman"/>
          <w:b/>
        </w:rPr>
      </w:pPr>
      <w:r>
        <w:rPr>
          <w:rFonts w:ascii="Times New Roman" w:hAnsi="Times New Roman"/>
          <w:b/>
        </w:rPr>
        <w:br w:type="page"/>
      </w:r>
    </w:p>
    <w:p w14:paraId="30282EBB" w14:textId="77777777" w:rsidR="002230FE" w:rsidRPr="0055021A" w:rsidRDefault="002230FE" w:rsidP="00B4619D">
      <w:pPr>
        <w:spacing w:line="480" w:lineRule="auto"/>
        <w:jc w:val="center"/>
        <w:rPr>
          <w:rFonts w:ascii="Times New Roman" w:hAnsi="Times New Roman" w:cs="Times New Roman"/>
          <w:b/>
          <w:lang w:val="en-US"/>
        </w:rPr>
      </w:pPr>
      <w:r w:rsidRPr="002230FE">
        <w:rPr>
          <w:rFonts w:ascii="Times New Roman" w:hAnsi="Times New Roman" w:cs="Times New Roman"/>
          <w:b/>
        </w:rPr>
        <w:lastRenderedPageBreak/>
        <w:t>Abstract</w:t>
      </w:r>
    </w:p>
    <w:p w14:paraId="6332A606" w14:textId="09B2FAEE" w:rsidR="008D57D9" w:rsidRDefault="00A1349A" w:rsidP="000F5C66">
      <w:pPr>
        <w:spacing w:line="360" w:lineRule="auto"/>
        <w:rPr>
          <w:rFonts w:ascii="Times New Roman" w:hAnsi="Times New Roman" w:cs="Times New Roman"/>
        </w:rPr>
      </w:pPr>
      <w:r>
        <w:rPr>
          <w:rFonts w:ascii="Times New Roman" w:hAnsi="Times New Roman" w:cs="Times New Roman"/>
        </w:rPr>
        <w:t>SNP-</w:t>
      </w:r>
      <w:r w:rsidR="00E40E81">
        <w:rPr>
          <w:rFonts w:ascii="Times New Roman" w:hAnsi="Times New Roman" w:cs="Times New Roman"/>
        </w:rPr>
        <w:t xml:space="preserve">based </w:t>
      </w:r>
      <w:r>
        <w:rPr>
          <w:rFonts w:ascii="Times New Roman" w:hAnsi="Times New Roman" w:cs="Times New Roman"/>
        </w:rPr>
        <w:t>heritability</w:t>
      </w:r>
      <w:r w:rsidR="00B13A2C">
        <w:rPr>
          <w:rFonts w:ascii="Times New Roman" w:hAnsi="Times New Roman" w:cs="Times New Roman"/>
        </w:rPr>
        <w:t xml:space="preserve"> that</w:t>
      </w:r>
      <w:r w:rsidR="00FD1119">
        <w:rPr>
          <w:rFonts w:ascii="Times New Roman" w:hAnsi="Times New Roman" w:cs="Times New Roman"/>
        </w:rPr>
        <w:t xml:space="preserve"> </w:t>
      </w:r>
      <w:r w:rsidR="005C3651">
        <w:rPr>
          <w:rFonts w:ascii="Times New Roman" w:hAnsi="Times New Roman" w:cs="Times New Roman"/>
        </w:rPr>
        <w:t>quantif</w:t>
      </w:r>
      <w:r w:rsidR="00FD1119">
        <w:rPr>
          <w:rFonts w:ascii="Times New Roman" w:hAnsi="Times New Roman" w:cs="Times New Roman"/>
        </w:rPr>
        <w:t xml:space="preserve">ies </w:t>
      </w:r>
      <w:r w:rsidR="005C3651" w:rsidRPr="00F83915">
        <w:rPr>
          <w:rFonts w:ascii="Times New Roman" w:hAnsi="Times New Roman" w:cs="Times New Roman"/>
        </w:rPr>
        <w:t xml:space="preserve">the </w:t>
      </w:r>
      <w:r w:rsidR="005C3651">
        <w:rPr>
          <w:rFonts w:ascii="Times New Roman" w:hAnsi="Times New Roman" w:cs="Times New Roman"/>
        </w:rPr>
        <w:t>phenotypic</w:t>
      </w:r>
      <w:r w:rsidR="005C3651" w:rsidRPr="00F83915">
        <w:rPr>
          <w:rFonts w:ascii="Times New Roman" w:hAnsi="Times New Roman" w:cs="Times New Roman"/>
        </w:rPr>
        <w:t xml:space="preserve"> variation captured </w:t>
      </w:r>
      <w:r w:rsidR="005C3651">
        <w:rPr>
          <w:rFonts w:ascii="Times New Roman" w:hAnsi="Times New Roman" w:cs="Times New Roman"/>
        </w:rPr>
        <w:t xml:space="preserve">by genome-wide </w:t>
      </w:r>
      <w:r w:rsidR="004F4A12">
        <w:rPr>
          <w:rFonts w:ascii="Times New Roman" w:hAnsi="Times New Roman" w:cs="Times New Roman"/>
        </w:rPr>
        <w:t xml:space="preserve">single nucleotide </w:t>
      </w:r>
      <w:r w:rsidR="00735C55">
        <w:rPr>
          <w:rFonts w:ascii="Times New Roman" w:hAnsi="Times New Roman" w:cs="Times New Roman"/>
        </w:rPr>
        <w:t>polymorphism</w:t>
      </w:r>
      <w:r w:rsidR="00B13A2C">
        <w:rPr>
          <w:rFonts w:ascii="Times New Roman" w:hAnsi="Times New Roman" w:cs="Times New Roman"/>
        </w:rPr>
        <w:t xml:space="preserve"> (SNP)</w:t>
      </w:r>
      <w:r w:rsidR="00735C55">
        <w:rPr>
          <w:rFonts w:ascii="Times New Roman" w:hAnsi="Times New Roman" w:cs="Times New Roman"/>
        </w:rPr>
        <w:t xml:space="preserve"> </w:t>
      </w:r>
      <w:r w:rsidR="004F4A12">
        <w:rPr>
          <w:rFonts w:ascii="Times New Roman" w:hAnsi="Times New Roman" w:cs="Times New Roman"/>
        </w:rPr>
        <w:t>markers</w:t>
      </w:r>
      <w:r w:rsidR="005C3651">
        <w:rPr>
          <w:rFonts w:ascii="Times New Roman" w:hAnsi="Times New Roman" w:cs="Times New Roman"/>
        </w:rPr>
        <w:t xml:space="preserve"> is </w:t>
      </w:r>
      <w:r w:rsidR="00E40E81">
        <w:rPr>
          <w:rFonts w:ascii="Times New Roman" w:hAnsi="Times New Roman" w:cs="Times New Roman"/>
        </w:rPr>
        <w:t>a device</w:t>
      </w:r>
      <w:r w:rsidR="00AD53D8">
        <w:rPr>
          <w:rFonts w:ascii="Times New Roman" w:hAnsi="Times New Roman" w:cs="Times New Roman"/>
        </w:rPr>
        <w:t xml:space="preserve"> </w:t>
      </w:r>
      <w:r w:rsidR="005C3651">
        <w:rPr>
          <w:rFonts w:ascii="Times New Roman" w:hAnsi="Times New Roman" w:cs="Times New Roman"/>
        </w:rPr>
        <w:t>to</w:t>
      </w:r>
      <w:r w:rsidR="00A6541E">
        <w:rPr>
          <w:rFonts w:ascii="Times New Roman" w:hAnsi="Times New Roman" w:cs="Times New Roman"/>
        </w:rPr>
        <w:t>wards</w:t>
      </w:r>
      <w:r w:rsidR="00AD4F1F">
        <w:rPr>
          <w:rFonts w:ascii="Times New Roman" w:hAnsi="Times New Roman" w:cs="Times New Roman"/>
        </w:rPr>
        <w:t xml:space="preserve"> the </w:t>
      </w:r>
      <w:r w:rsidR="00284534">
        <w:rPr>
          <w:rFonts w:ascii="Times New Roman" w:hAnsi="Times New Roman" w:cs="Times New Roman"/>
        </w:rPr>
        <w:t>understanding</w:t>
      </w:r>
      <w:r w:rsidR="00AD4F1F">
        <w:rPr>
          <w:rFonts w:ascii="Times New Roman" w:hAnsi="Times New Roman" w:cs="Times New Roman"/>
        </w:rPr>
        <w:t xml:space="preserve"> of complex traits</w:t>
      </w:r>
      <w:r w:rsidR="00AE4DE5">
        <w:rPr>
          <w:rFonts w:ascii="Times New Roman" w:hAnsi="Times New Roman" w:cs="Times New Roman"/>
        </w:rPr>
        <w:t>.</w:t>
      </w:r>
      <w:r w:rsidR="005C3651">
        <w:rPr>
          <w:rFonts w:ascii="Times New Roman" w:hAnsi="Times New Roman" w:cs="Times New Roman"/>
        </w:rPr>
        <w:t xml:space="preserve"> </w:t>
      </w:r>
      <w:r w:rsidR="00302FD0">
        <w:rPr>
          <w:rFonts w:ascii="Times New Roman" w:hAnsi="Times New Roman" w:cs="Times New Roman"/>
        </w:rPr>
        <w:t xml:space="preserve">Given many empirical results </w:t>
      </w:r>
      <w:r w:rsidR="00284534">
        <w:rPr>
          <w:rFonts w:ascii="Times New Roman" w:hAnsi="Times New Roman" w:cs="Times New Roman"/>
        </w:rPr>
        <w:t xml:space="preserve">published </w:t>
      </w:r>
      <w:r w:rsidR="00302FD0">
        <w:rPr>
          <w:rFonts w:ascii="Times New Roman" w:hAnsi="Times New Roman" w:cs="Times New Roman"/>
        </w:rPr>
        <w:t>in recent years,</w:t>
      </w:r>
      <w:r w:rsidR="00302FD0" w:rsidRPr="00F83915">
        <w:rPr>
          <w:rFonts w:ascii="Times New Roman" w:hAnsi="Times New Roman" w:cs="Times New Roman"/>
        </w:rPr>
        <w:t xml:space="preserve"> </w:t>
      </w:r>
      <w:r w:rsidR="004F4A12">
        <w:rPr>
          <w:rFonts w:ascii="Times New Roman" w:hAnsi="Times New Roman" w:cs="Times New Roman"/>
        </w:rPr>
        <w:t xml:space="preserve">the exact structure of </w:t>
      </w:r>
      <w:r>
        <w:rPr>
          <w:rFonts w:ascii="Times New Roman" w:hAnsi="Times New Roman" w:cs="Times New Roman"/>
        </w:rPr>
        <w:t>SNP-</w:t>
      </w:r>
      <w:r w:rsidR="00E40E81">
        <w:rPr>
          <w:rFonts w:ascii="Times New Roman" w:hAnsi="Times New Roman" w:cs="Times New Roman"/>
        </w:rPr>
        <w:t xml:space="preserve">based </w:t>
      </w:r>
      <w:r>
        <w:rPr>
          <w:rFonts w:ascii="Times New Roman" w:hAnsi="Times New Roman" w:cs="Times New Roman"/>
        </w:rPr>
        <w:t>heritability</w:t>
      </w:r>
      <w:r w:rsidR="00F83915" w:rsidRPr="00F83915">
        <w:rPr>
          <w:rFonts w:ascii="Times New Roman" w:hAnsi="Times New Roman" w:cs="Times New Roman"/>
        </w:rPr>
        <w:t xml:space="preserve"> r</w:t>
      </w:r>
      <w:r w:rsidR="008D57D9" w:rsidRPr="00F83915">
        <w:rPr>
          <w:rFonts w:ascii="Times New Roman" w:hAnsi="Times New Roman" w:cs="Times New Roman"/>
        </w:rPr>
        <w:t>emains a state of obscurity</w:t>
      </w:r>
      <w:r w:rsidR="005C3651">
        <w:rPr>
          <w:rFonts w:ascii="Times New Roman" w:hAnsi="Times New Roman" w:cs="Times New Roman"/>
        </w:rPr>
        <w:t xml:space="preserve">. </w:t>
      </w:r>
      <w:r w:rsidR="00F83915">
        <w:rPr>
          <w:rFonts w:ascii="Times New Roman" w:hAnsi="Times New Roman" w:cs="Times New Roman"/>
        </w:rPr>
        <w:t xml:space="preserve">In this study, </w:t>
      </w:r>
      <w:r w:rsidR="00794CBC">
        <w:rPr>
          <w:rFonts w:ascii="Times New Roman" w:hAnsi="Times New Roman" w:cs="Times New Roman"/>
        </w:rPr>
        <w:t xml:space="preserve">using </w:t>
      </w:r>
      <w:r w:rsidR="00735C55">
        <w:rPr>
          <w:rFonts w:ascii="Times New Roman" w:hAnsi="Times New Roman" w:cs="Times New Roman"/>
        </w:rPr>
        <w:t>a</w:t>
      </w:r>
      <w:r w:rsidR="00AD53D8">
        <w:rPr>
          <w:rFonts w:ascii="Times New Roman" w:hAnsi="Times New Roman" w:cs="Times New Roman"/>
        </w:rPr>
        <w:t xml:space="preserve"> </w:t>
      </w:r>
      <w:r w:rsidR="00302FD0">
        <w:rPr>
          <w:rFonts w:ascii="Times New Roman" w:hAnsi="Times New Roman" w:cs="Times New Roman"/>
        </w:rPr>
        <w:t>modified Haseman-Elston regression</w:t>
      </w:r>
      <w:r w:rsidR="00735C55">
        <w:rPr>
          <w:rFonts w:ascii="Times New Roman" w:hAnsi="Times New Roman" w:cs="Times New Roman"/>
        </w:rPr>
        <w:t xml:space="preserve"> (HE)</w:t>
      </w:r>
      <w:r w:rsidR="00AD4F1F">
        <w:rPr>
          <w:rFonts w:ascii="Times New Roman" w:hAnsi="Times New Roman" w:cs="Times New Roman"/>
        </w:rPr>
        <w:t>, a model-free method that promise</w:t>
      </w:r>
      <w:r w:rsidR="00193991">
        <w:rPr>
          <w:rFonts w:ascii="Times New Roman" w:hAnsi="Times New Roman" w:cs="Times New Roman"/>
        </w:rPr>
        <w:t>s</w:t>
      </w:r>
      <w:r w:rsidR="00C3300C">
        <w:rPr>
          <w:rFonts w:ascii="Times New Roman" w:hAnsi="Times New Roman" w:cs="Times New Roman"/>
        </w:rPr>
        <w:t xml:space="preserve"> analytical result</w:t>
      </w:r>
      <w:r>
        <w:rPr>
          <w:rFonts w:ascii="Times New Roman" w:hAnsi="Times New Roman" w:cs="Times New Roman"/>
        </w:rPr>
        <w:t>s</w:t>
      </w:r>
      <w:r w:rsidR="00302FD0">
        <w:rPr>
          <w:rFonts w:ascii="Times New Roman" w:hAnsi="Times New Roman" w:cs="Times New Roman"/>
        </w:rPr>
        <w:t xml:space="preserve">, we </w:t>
      </w:r>
      <w:r w:rsidR="00284534">
        <w:rPr>
          <w:rFonts w:ascii="Times New Roman" w:hAnsi="Times New Roman" w:cs="Times New Roman"/>
        </w:rPr>
        <w:t xml:space="preserve">have </w:t>
      </w:r>
      <w:r w:rsidR="00E40E81">
        <w:rPr>
          <w:rFonts w:ascii="Times New Roman" w:hAnsi="Times New Roman" w:cs="Times New Roman"/>
        </w:rPr>
        <w:t xml:space="preserve">established </w:t>
      </w:r>
      <w:r w:rsidR="00F83915">
        <w:rPr>
          <w:rFonts w:ascii="Times New Roman" w:hAnsi="Times New Roman" w:cs="Times New Roman"/>
        </w:rPr>
        <w:t xml:space="preserve">the </w:t>
      </w:r>
      <w:r w:rsidR="00284534">
        <w:rPr>
          <w:rFonts w:ascii="Times New Roman" w:hAnsi="Times New Roman" w:cs="Times New Roman"/>
        </w:rPr>
        <w:t xml:space="preserve">formal </w:t>
      </w:r>
      <w:r w:rsidR="00F83915">
        <w:rPr>
          <w:rFonts w:ascii="Times New Roman" w:hAnsi="Times New Roman" w:cs="Times New Roman"/>
        </w:rPr>
        <w:t xml:space="preserve">genetic </w:t>
      </w:r>
      <w:r w:rsidR="00302FD0">
        <w:rPr>
          <w:rFonts w:ascii="Times New Roman" w:hAnsi="Times New Roman" w:cs="Times New Roman"/>
        </w:rPr>
        <w:t xml:space="preserve">interpretation </w:t>
      </w:r>
      <w:r w:rsidR="00FB3931">
        <w:rPr>
          <w:rFonts w:ascii="Times New Roman" w:hAnsi="Times New Roman" w:cs="Times New Roman"/>
        </w:rPr>
        <w:t xml:space="preserve">of SNP-based heritability </w:t>
      </w:r>
      <w:r w:rsidR="00F84C2A">
        <w:rPr>
          <w:rFonts w:ascii="Times New Roman" w:hAnsi="Times New Roman" w:cs="Times New Roman"/>
        </w:rPr>
        <w:t xml:space="preserve">by crystalizing </w:t>
      </w:r>
      <w:r w:rsidR="00FB3931">
        <w:rPr>
          <w:rFonts w:ascii="Times New Roman" w:hAnsi="Times New Roman" w:cs="Times New Roman"/>
        </w:rPr>
        <w:t>its</w:t>
      </w:r>
      <w:r w:rsidR="00B54692">
        <w:rPr>
          <w:rFonts w:ascii="Times New Roman" w:hAnsi="Times New Roman" w:cs="Times New Roman"/>
        </w:rPr>
        <w:t xml:space="preserve"> </w:t>
      </w:r>
      <w:r w:rsidR="00735C55">
        <w:rPr>
          <w:rFonts w:ascii="Times New Roman" w:hAnsi="Times New Roman" w:cs="Times New Roman"/>
        </w:rPr>
        <w:t>math</w:t>
      </w:r>
      <w:r w:rsidR="00885F40">
        <w:rPr>
          <w:rFonts w:ascii="Times New Roman" w:hAnsi="Times New Roman" w:cs="Times New Roman"/>
        </w:rPr>
        <w:t>e</w:t>
      </w:r>
      <w:r w:rsidR="00735C55">
        <w:rPr>
          <w:rFonts w:ascii="Times New Roman" w:hAnsi="Times New Roman" w:cs="Times New Roman"/>
        </w:rPr>
        <w:t xml:space="preserve">matical </w:t>
      </w:r>
      <w:r w:rsidR="00F83915">
        <w:rPr>
          <w:rFonts w:ascii="Times New Roman" w:hAnsi="Times New Roman" w:cs="Times New Roman"/>
        </w:rPr>
        <w:t>structure</w:t>
      </w:r>
      <w:r w:rsidR="00F84C2A">
        <w:rPr>
          <w:rFonts w:ascii="Times New Roman" w:hAnsi="Times New Roman" w:cs="Times New Roman"/>
        </w:rPr>
        <w:t>,</w:t>
      </w:r>
      <w:r w:rsidR="00F83915">
        <w:rPr>
          <w:rFonts w:ascii="Times New Roman" w:hAnsi="Times New Roman" w:cs="Times New Roman"/>
        </w:rPr>
        <w:t xml:space="preserve"> </w:t>
      </w:r>
      <w:r w:rsidR="00302FD0">
        <w:rPr>
          <w:rFonts w:ascii="Times New Roman" w:hAnsi="Times New Roman" w:cs="Times New Roman"/>
        </w:rPr>
        <w:t xml:space="preserve">for </w:t>
      </w:r>
      <w:r w:rsidR="00F84C2A">
        <w:rPr>
          <w:rFonts w:ascii="Times New Roman" w:hAnsi="Times New Roman" w:cs="Times New Roman"/>
        </w:rPr>
        <w:t xml:space="preserve">both </w:t>
      </w:r>
      <w:r w:rsidR="00AD53D8">
        <w:rPr>
          <w:rFonts w:ascii="Times New Roman" w:hAnsi="Times New Roman" w:cs="Times New Roman"/>
        </w:rPr>
        <w:t>additive and dominance genetic components</w:t>
      </w:r>
      <w:r w:rsidR="00C3300C">
        <w:rPr>
          <w:rFonts w:ascii="Times New Roman" w:hAnsi="Times New Roman" w:cs="Times New Roman"/>
        </w:rPr>
        <w:t>, respectively</w:t>
      </w:r>
      <w:r w:rsidR="00466D2F">
        <w:rPr>
          <w:rFonts w:ascii="Times New Roman" w:hAnsi="Times New Roman" w:cs="Times New Roman"/>
        </w:rPr>
        <w:t xml:space="preserve">. </w:t>
      </w:r>
      <w:r w:rsidR="00284534">
        <w:rPr>
          <w:rFonts w:ascii="Times New Roman" w:hAnsi="Times New Roman" w:cs="Times New Roman"/>
        </w:rPr>
        <w:t xml:space="preserve">The analytical results were shorthanded by matrix algebra and easy for further extension. </w:t>
      </w:r>
      <w:r w:rsidR="00F84C2A">
        <w:rPr>
          <w:rFonts w:ascii="Times New Roman" w:hAnsi="Times New Roman" w:cs="Times New Roman"/>
        </w:rPr>
        <w:t>Simulation example</w:t>
      </w:r>
      <w:r w:rsidR="00284534">
        <w:rPr>
          <w:rFonts w:ascii="Times New Roman" w:hAnsi="Times New Roman" w:cs="Times New Roman"/>
        </w:rPr>
        <w:t>s</w:t>
      </w:r>
      <w:r w:rsidR="00F84C2A">
        <w:rPr>
          <w:rFonts w:ascii="Times New Roman" w:hAnsi="Times New Roman" w:cs="Times New Roman"/>
        </w:rPr>
        <w:t xml:space="preserve"> and real </w:t>
      </w:r>
      <w:r w:rsidR="00E40E81">
        <w:rPr>
          <w:rFonts w:ascii="Times New Roman" w:hAnsi="Times New Roman" w:cs="Times New Roman"/>
        </w:rPr>
        <w:t>data example</w:t>
      </w:r>
      <w:r w:rsidR="00F84C2A">
        <w:rPr>
          <w:rFonts w:ascii="Times New Roman" w:hAnsi="Times New Roman" w:cs="Times New Roman"/>
        </w:rPr>
        <w:t>s</w:t>
      </w:r>
      <w:r w:rsidR="00E40E81">
        <w:rPr>
          <w:rFonts w:ascii="Times New Roman" w:hAnsi="Times New Roman" w:cs="Times New Roman"/>
        </w:rPr>
        <w:t xml:space="preserve"> using UK Biobank </w:t>
      </w:r>
      <w:r w:rsidR="00F84C2A">
        <w:rPr>
          <w:rFonts w:ascii="Times New Roman" w:hAnsi="Times New Roman" w:cs="Times New Roman"/>
        </w:rPr>
        <w:t xml:space="preserve">and 1KG data </w:t>
      </w:r>
      <w:r w:rsidR="00E40E81">
        <w:rPr>
          <w:rFonts w:ascii="Times New Roman" w:hAnsi="Times New Roman" w:cs="Times New Roman"/>
        </w:rPr>
        <w:t>is demonstrated.</w:t>
      </w:r>
    </w:p>
    <w:p w14:paraId="77641A01" w14:textId="77777777" w:rsidR="005378AC" w:rsidRDefault="005378AC" w:rsidP="000F5C66">
      <w:pPr>
        <w:spacing w:line="360" w:lineRule="auto"/>
        <w:rPr>
          <w:rFonts w:ascii="Times New Roman" w:hAnsi="Times New Roman" w:cs="Times New Roman"/>
        </w:rPr>
      </w:pPr>
    </w:p>
    <w:p w14:paraId="54901320" w14:textId="596ECC90" w:rsidR="0060357F" w:rsidRPr="003C5425" w:rsidRDefault="005378AC" w:rsidP="000F5C66">
      <w:pPr>
        <w:spacing w:line="360" w:lineRule="auto"/>
        <w:rPr>
          <w:rFonts w:ascii="Times New Roman" w:hAnsi="Times New Roman" w:cs="Times New Roman"/>
          <w:lang w:val="en-US"/>
        </w:rPr>
      </w:pPr>
      <w:r w:rsidRPr="005378AC">
        <w:rPr>
          <w:rFonts w:ascii="Times New Roman" w:hAnsi="Times New Roman" w:cs="Times New Roman"/>
          <w:b/>
        </w:rPr>
        <w:t>Keywords</w:t>
      </w:r>
      <w:r w:rsidRPr="0060357F">
        <w:rPr>
          <w:rFonts w:ascii="Times New Roman" w:hAnsi="Times New Roman" w:cs="Times New Roman"/>
        </w:rPr>
        <w:t>:</w:t>
      </w:r>
      <w:r>
        <w:rPr>
          <w:rFonts w:ascii="Times New Roman" w:hAnsi="Times New Roman" w:cs="Times New Roman"/>
        </w:rPr>
        <w:t xml:space="preserve"> complex traits, SNP-</w:t>
      </w:r>
      <w:r w:rsidR="00E40E81">
        <w:rPr>
          <w:rFonts w:ascii="Times New Roman" w:hAnsi="Times New Roman" w:cs="Times New Roman"/>
        </w:rPr>
        <w:t xml:space="preserve">based </w:t>
      </w:r>
      <w:r>
        <w:rPr>
          <w:rFonts w:ascii="Times New Roman" w:hAnsi="Times New Roman" w:cs="Times New Roman"/>
        </w:rPr>
        <w:t xml:space="preserve">heritability, </w:t>
      </w:r>
      <w:r w:rsidR="007B742C">
        <w:rPr>
          <w:rFonts w:ascii="Times New Roman" w:hAnsi="Times New Roman" w:cs="Times New Roman" w:hint="eastAsia"/>
          <w:lang w:eastAsia="zh-CN"/>
        </w:rPr>
        <w:t xml:space="preserve">genomic-heritability, </w:t>
      </w:r>
      <w:r>
        <w:rPr>
          <w:rFonts w:ascii="Times New Roman" w:hAnsi="Times New Roman" w:cs="Times New Roman"/>
        </w:rPr>
        <w:t>Haseman-Elston regression, genetic relationship matrix.</w:t>
      </w:r>
    </w:p>
    <w:p w14:paraId="4DDEF158" w14:textId="5372EB1C" w:rsidR="00B31D9D" w:rsidRDefault="00B31D9D" w:rsidP="000A00E6">
      <w:pPr>
        <w:spacing w:line="480" w:lineRule="auto"/>
        <w:rPr>
          <w:rFonts w:ascii="Times New Roman" w:hAnsi="Times New Roman" w:cs="Times New Roman"/>
          <w:b/>
        </w:rPr>
      </w:pPr>
      <w:r>
        <w:rPr>
          <w:rFonts w:ascii="Times New Roman" w:hAnsi="Times New Roman" w:cs="Times New Roman"/>
          <w:b/>
        </w:rPr>
        <w:br w:type="page"/>
      </w:r>
    </w:p>
    <w:p w14:paraId="59E7795F" w14:textId="5F2EDFE2" w:rsidR="002230FE" w:rsidRPr="0005529C" w:rsidRDefault="002230FE" w:rsidP="00205751">
      <w:pPr>
        <w:spacing w:line="360" w:lineRule="auto"/>
        <w:jc w:val="center"/>
        <w:rPr>
          <w:rFonts w:ascii="Times New Roman" w:hAnsi="Times New Roman" w:cs="Times New Roman"/>
          <w:b/>
          <w:u w:val="single"/>
        </w:rPr>
      </w:pPr>
      <w:r w:rsidRPr="0005529C">
        <w:rPr>
          <w:rFonts w:ascii="Times New Roman" w:hAnsi="Times New Roman" w:cs="Times New Roman"/>
          <w:b/>
          <w:u w:val="single"/>
        </w:rPr>
        <w:lastRenderedPageBreak/>
        <w:t>Introduction</w:t>
      </w:r>
    </w:p>
    <w:p w14:paraId="60E74E04" w14:textId="11AA2954" w:rsidR="000B31C9" w:rsidRDefault="00E06F13" w:rsidP="00537988">
      <w:pPr>
        <w:spacing w:line="360" w:lineRule="auto"/>
        <w:rPr>
          <w:rFonts w:ascii="Times New Roman" w:hAnsi="Times New Roman" w:cs="Times New Roman"/>
        </w:rPr>
      </w:pPr>
      <w:r>
        <w:rPr>
          <w:rFonts w:ascii="Times New Roman" w:hAnsi="Times New Roman" w:cs="Times New Roman"/>
        </w:rPr>
        <w:t xml:space="preserve">As </w:t>
      </w:r>
      <w:r w:rsidR="000422C7">
        <w:rPr>
          <w:rFonts w:ascii="Times New Roman" w:hAnsi="Times New Roman" w:cs="Times New Roman"/>
        </w:rPr>
        <w:t>a</w:t>
      </w:r>
      <w:r>
        <w:rPr>
          <w:rFonts w:ascii="Times New Roman" w:hAnsi="Times New Roman" w:cs="Times New Roman"/>
        </w:rPr>
        <w:t xml:space="preserve"> </w:t>
      </w:r>
      <w:r w:rsidR="007125D0">
        <w:rPr>
          <w:rFonts w:ascii="Times New Roman" w:hAnsi="Times New Roman" w:cs="Times New Roman"/>
        </w:rPr>
        <w:t xml:space="preserve">parameter </w:t>
      </w:r>
      <w:r w:rsidR="00E775AF">
        <w:rPr>
          <w:rFonts w:ascii="Times New Roman" w:hAnsi="Times New Roman" w:cs="Times New Roman"/>
        </w:rPr>
        <w:t>of broad interest</w:t>
      </w:r>
      <w:r w:rsidR="00F90550">
        <w:rPr>
          <w:rFonts w:ascii="Times New Roman" w:hAnsi="Times New Roman" w:cs="Times New Roman"/>
        </w:rPr>
        <w:t xml:space="preserve"> and utility,</w:t>
      </w:r>
      <w:r w:rsidR="003C5425">
        <w:rPr>
          <w:rFonts w:ascii="Times New Roman" w:hAnsi="Times New Roman" w:cs="Times New Roman" w:hint="eastAsia"/>
          <w:lang w:eastAsia="zh-CN"/>
        </w:rPr>
        <w:t xml:space="preserve"> </w:t>
      </w:r>
      <w:r>
        <w:rPr>
          <w:rFonts w:ascii="Times New Roman" w:hAnsi="Times New Roman" w:cs="Times New Roman"/>
        </w:rPr>
        <w:t>SNP</w:t>
      </w:r>
      <w:r w:rsidR="00E40E81">
        <w:rPr>
          <w:rFonts w:ascii="Times New Roman" w:hAnsi="Times New Roman" w:cs="Times New Roman"/>
        </w:rPr>
        <w:t xml:space="preserve">-based </w:t>
      </w:r>
      <w:r>
        <w:rPr>
          <w:rFonts w:ascii="Times New Roman" w:hAnsi="Times New Roman" w:cs="Times New Roman"/>
        </w:rPr>
        <w:t>heritability</w:t>
      </w:r>
      <w:r w:rsidR="004777DE">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4777DE">
        <w:rPr>
          <w:rFonts w:ascii="Times New Roman" w:hAnsi="Times New Roman" w:cs="Times New Roman"/>
        </w:rPr>
        <w:t>)</w:t>
      </w:r>
      <w:r>
        <w:rPr>
          <w:rFonts w:ascii="Times New Roman" w:hAnsi="Times New Roman" w:cs="Times New Roman"/>
        </w:rPr>
        <w:t xml:space="preserve"> is a devi</w:t>
      </w:r>
      <w:r w:rsidR="007125D0">
        <w:rPr>
          <w:rFonts w:ascii="Times New Roman" w:hAnsi="Times New Roman" w:cs="Times New Roman"/>
        </w:rPr>
        <w:t>c</w:t>
      </w:r>
      <w:r>
        <w:rPr>
          <w:rFonts w:ascii="Times New Roman" w:hAnsi="Times New Roman" w:cs="Times New Roman"/>
        </w:rPr>
        <w:t>e towards</w:t>
      </w:r>
      <w:r w:rsidR="000422C7">
        <w:rPr>
          <w:rFonts w:ascii="Times New Roman" w:hAnsi="Times New Roman" w:cs="Times New Roman"/>
        </w:rPr>
        <w:t xml:space="preserve"> </w:t>
      </w:r>
      <w:r w:rsidR="00FE0575">
        <w:rPr>
          <w:rFonts w:ascii="Times New Roman" w:hAnsi="Times New Roman" w:cs="Times New Roman" w:hint="eastAsia"/>
          <w:lang w:eastAsia="zh-CN"/>
        </w:rPr>
        <w:t xml:space="preserve">various </w:t>
      </w:r>
      <w:r w:rsidR="0018653F">
        <w:rPr>
          <w:rFonts w:ascii="Times New Roman" w:hAnsi="Times New Roman" w:cs="Times New Roman"/>
        </w:rPr>
        <w:t xml:space="preserve">genetic </w:t>
      </w:r>
      <w:r w:rsidR="000422C7">
        <w:rPr>
          <w:rFonts w:ascii="Times New Roman" w:hAnsi="Times New Roman" w:cs="Times New Roman"/>
        </w:rPr>
        <w:t>application</w:t>
      </w:r>
      <w:r w:rsidR="0018653F">
        <w:rPr>
          <w:rFonts w:ascii="Times New Roman" w:hAnsi="Times New Roman" w:cs="Times New Roman"/>
        </w:rPr>
        <w:t>s</w:t>
      </w:r>
      <w:r>
        <w:rPr>
          <w:rFonts w:ascii="Times New Roman" w:hAnsi="Times New Roman" w:cs="Times New Roman"/>
        </w:rPr>
        <w:t>, such as</w:t>
      </w:r>
      <w:r w:rsidR="000422C7">
        <w:rPr>
          <w:rFonts w:ascii="Times New Roman" w:hAnsi="Times New Roman" w:cs="Times New Roman"/>
        </w:rPr>
        <w:t xml:space="preserve"> </w:t>
      </w:r>
      <w:r w:rsidR="00744B3B">
        <w:rPr>
          <w:rFonts w:ascii="Times New Roman" w:hAnsi="Times New Roman" w:cs="Times New Roman"/>
        </w:rPr>
        <w:t xml:space="preserve">for </w:t>
      </w:r>
      <w:r w:rsidR="000422C7">
        <w:rPr>
          <w:rFonts w:ascii="Times New Roman" w:hAnsi="Times New Roman" w:cs="Times New Roman"/>
        </w:rPr>
        <w:t xml:space="preserve">the inference </w:t>
      </w:r>
      <w:r w:rsidR="00744B3B">
        <w:rPr>
          <w:rFonts w:ascii="Times New Roman" w:hAnsi="Times New Roman" w:cs="Times New Roman"/>
        </w:rPr>
        <w:t>of</w:t>
      </w:r>
      <w:r w:rsidR="000422C7">
        <w:rPr>
          <w:rFonts w:ascii="Times New Roman" w:hAnsi="Times New Roman" w:cs="Times New Roman"/>
        </w:rPr>
        <w:t xml:space="preserve"> “missing heritability” </w:t>
      </w:r>
      <w:r w:rsidR="00BA439A">
        <w:rPr>
          <w:rFonts w:ascii="Times New Roman" w:hAnsi="Times New Roman" w:cs="Times New Roman"/>
        </w:rPr>
        <w:t>and</w:t>
      </w:r>
      <w:r>
        <w:rPr>
          <w:rFonts w:ascii="Times New Roman" w:hAnsi="Times New Roman" w:cs="Times New Roman"/>
        </w:rPr>
        <w:t xml:space="preserve"> genetic architecture </w:t>
      </w:r>
      <w:r>
        <w:rPr>
          <w:rFonts w:ascii="Times New Roman" w:hAnsi="Times New Roman" w:cs="Times New Roman"/>
        </w:rPr>
        <w:fldChar w:fldCharType="begin" w:fldLock="1"/>
      </w:r>
      <w:r w:rsidR="007F18F9">
        <w:rPr>
          <w:rFonts w:ascii="Times New Roman" w:hAnsi="Times New Roman" w:cs="Times New Roman"/>
        </w:rPr>
        <w:instrText>ADDIN CSL_CITATION {"citationItems":[{"id":"ITEM-1","itemData":{"DOI":"10.1038/nature08494","ISSN":"1476-4687","PMID":"19812666","abstract":"Genome-wide association studies have identified hundreds of genetic variants associated with complex human diseases and traits, and have provided valuable insights into their genetic architecture. Most variants identified so far confer relatively small increments in risk, and explain only a small proportion of familial clustering, leading many to question how the remaining, 'missing' heritability can be explained. Here we examine potential sources of missing heritability and propose research strategies, including and extending beyond current genome-wide association approaches, to illuminate the genetics of complex diseases and enhance its potential to enable effective disease prevention or treatment.","author":[{"dropping-particle":"","family":"Manolio","given":"Teri A","non-dropping-particle":"","parse-names":false,"suffix":""},{"dropping-particle":"","family":"Collins","given":"Francis S","non-dropping-particle":"","parse-names":false,"suffix":""},{"dropping-particle":"","family":"Cox","given":"Nancy J","non-dropping-particle":"","parse-names":false,"suffix":""},{"dropping-particle":"","family":"Goldstein","given":"David B","non-dropping-particle":"","parse-names":false,"suffix":""},{"dropping-particle":"","family":"Hindorff","given":"Lucia a","non-dropping-particle":"","parse-names":false,"suffix":""},{"dropping-particle":"","family":"Hunter","given":"David J","non-dropping-particle":"","parse-names":false,"suffix":""},{"dropping-particle":"","family":"McCarthy","given":"Mark I","non-dropping-particle":"","parse-names":false,"suffix":""},{"dropping-particle":"","family":"Ramos","given":"Erin M","non-dropping-particle":"","parse-names":false,"suffix":""},{"dropping-particle":"","family":"Cardon","given":"Lon R","non-dropping-particle":"","parse-names":false,"suffix":""},{"dropping-particle":"","family":"Chakravarti","given":"Aravinda","non-dropping-particle":"","parse-names":false,"suffix":""},{"dropping-particle":"","family":"Cho","given":"Judy H","non-dropping-particle":"","parse-names":false,"suffix":""},{"dropping-particle":"","family":"Guttmacher","given":"Alan E","non-dropping-particle":"","parse-names":false,"suffix":""},{"dropping-particle":"","family":"Kong","given":"Augustine","non-dropping-particle":"","parse-names":false,"suffix":""},{"dropping-particle":"","family":"Kruglyak","given":"Leonid","non-dropping-particle":"","parse-names":false,"suffix":""},{"dropping-particle":"","family":"Mardis","given":"Elaine","non-dropping-particle":"","parse-names":false,"suffix":""},{"dropping-particle":"","family":"Rotimi","given":"Charles N","non-dropping-particle":"","parse-names":false,"suffix":""},{"dropping-particle":"","family":"Slatkin","given":"Montgomery","non-dropping-particle":"","parse-names":false,"suffix":""},{"dropping-particle":"","family":"Valle","given":"David","non-dropping-particle":"","parse-names":false,"suffix":""},{"dropping-particle":"","family":"Whittemore","given":"Alice S","non-dropping-particle":"","parse-names":false,"suffix":""},{"dropping-particle":"","family":"Boehnke","given":"Michael","non-dropping-particle":"","parse-names":false,"suffix":""},{"dropping-particle":"","family":"Clark","given":"Andrew G","non-dropping-particle":"","parse-names":false,"suffix":""},{"dropping-particle":"","family":"Eichler","given":"Evan E","non-dropping-particle":"","parse-names":false,"suffix":""},{"dropping-particle":"","family":"Gibson","given":"Greg","non-dropping-particle":"","parse-names":false,"suffix":""},{"dropping-particle":"","family":"Haines","given":"Jonathan L","non-dropping-particle":"","parse-names":false,"suffix":""},{"dropping-particle":"","family":"Mackay","given":"Trudy F C","non-dropping-particle":"","parse-names":false,"suffix":""},{"dropping-particle":"","family":"McCarroll","given":"Steven a","non-dropping-particle":"","parse-names":false,"suffix":""},{"dropping-particle":"","family":"Visscher","given":"Peter M","non-dropping-particle":"","parse-names":false,"suffix":""}],"container-title":"Nature","id":"ITEM-1","issue":"7265","issued":{"date-parts":[["2009","10","8"]]},"page":"747-53","publisher":"Nature Publishing Group","title":"Finding the missing heritability of complex diseases.","type":"article-journal","volume":"461"},"uris":["http://www.mendeley.com/documents/?uuid=14dfa468-8b9b-4b22-8e66-6da1e8a7ebc7"]},{"id":"ITEM-2","itemData":{"DOI":"10.1038/ng.608","ISSN":"1546-1718","PMID":"20562875","abstract":"SNPs discovered by genome-wide association studies (GWASs) account for only a small fraction of the genetic variation of complex traits in human populations. Where is the remaining heritability? We estimated the proportion of variance for human height explained by 294,831 SNPs genotyped on 3,925 unrelated individuals using a linear model analysis, and validated the estimation method with simulations based on the observed genotype data. We show that 45% of variance can be explained by considering all SNPs simultaneously. Thus, most of the heritability is not missing but has not previously been detected because the individual effects are too small to pass stringent significance tests. We provide evidence that the remaining heritability is due to incomplete linkage disequilibrium between causal variants and genotyped SNPs, exacerbated by causal variants having lower minor allele frequency than the SNPs explored to date.","author":[{"dropping-particle":"","family":"Yang","given":"Jian","non-dropping-particle":"","parse-names":false,"suffix":""},{"dropping-particle":"","family":"Benyamin","given":"Beben","non-dropping-particle":"","parse-names":false,"suffix":""},{"dropping-particle":"","family":"McEvoy","given":"Brian P","non-dropping-particle":"","parse-names":false,"suffix":""},{"dropping-particle":"","family":"Gordon","given":"Scott","non-dropping-particle":"","parse-names":false,"suffix":""},{"dropping-particle":"","family":"Henders","given":"Anjali K","non-dropping-particle":"","parse-names":false,"suffix":""},{"dropping-particle":"","family":"Nyholt","given":"Dale R","non-dropping-particle":"","parse-names":false,"suffix":""},{"dropping-particle":"","family":"Madden","given":"Pamela A","non-dropping-particle":"","parse-names":false,"suffix":""},{"dropping-particle":"","family":"Heath","given":"Andrew C","non-dropping-particle":"","parse-names":false,"suffix":""},{"dropping-particle":"","family":"Martin","given":"Nicholas G","non-dropping-particle":"","parse-names":false,"suffix":""},{"dropping-particle":"","family":"Montgomery","given":"Grant W","non-dropping-particle":"","parse-names":false,"suffix":""},{"dropping-particle":"","family":"Goddard","given":"Michael E","non-dropping-particle":"","parse-names":false,"suffix":""},{"dropping-particle":"","family":"Visscher","given":"Peter M","non-dropping-particle":"","parse-names":false,"suffix":""}],"container-title":"Nature Genetics","id":"ITEM-2","issue":"7","issued":{"date-parts":[["2010","7"]]},"page":"565-569","title":"Common SNPs explain a large proportion of the heritability for human height.","type":"article-journal","volume":"42"},"uris":["http://www.mendeley.com/documents/?uuid=5c64398e-54f6-4343-9e95-6e2768ef2446"]}],"mendeley":{"formattedCitation":"(Manolio &lt;i&gt;et al.&lt;/i&gt;, 2009; Yang &lt;i&gt;et al.&lt;/i&gt;, 2010)","plainTextFormattedCitation":"(Manolio et al., 2009; Yang et al., 2010)","previouslyFormattedCitation":"(Manolio &lt;i&gt;et al.&lt;/i&gt;, 2009; Yang &lt;i&gt;et al.&lt;/i&gt;, 2010)"},"properties":{"noteIndex":0},"schema":"https://github.com/citation-style-language/schema/raw/master/csl-citation.json"}</w:instrText>
      </w:r>
      <w:r>
        <w:rPr>
          <w:rFonts w:ascii="Times New Roman" w:hAnsi="Times New Roman" w:cs="Times New Roman"/>
        </w:rPr>
        <w:fldChar w:fldCharType="separate"/>
      </w:r>
      <w:r w:rsidR="00324479" w:rsidRPr="00324479">
        <w:rPr>
          <w:rFonts w:ascii="Times New Roman" w:hAnsi="Times New Roman" w:cs="Times New Roman"/>
          <w:noProof/>
        </w:rPr>
        <w:t xml:space="preserve">(Manolio </w:t>
      </w:r>
      <w:r w:rsidR="00324479" w:rsidRPr="00324479">
        <w:rPr>
          <w:rFonts w:ascii="Times New Roman" w:hAnsi="Times New Roman" w:cs="Times New Roman"/>
          <w:i/>
          <w:noProof/>
        </w:rPr>
        <w:t>et al.</w:t>
      </w:r>
      <w:r w:rsidR="00324479" w:rsidRPr="00324479">
        <w:rPr>
          <w:rFonts w:ascii="Times New Roman" w:hAnsi="Times New Roman" w:cs="Times New Roman"/>
          <w:noProof/>
        </w:rPr>
        <w:t xml:space="preserve">, 2009; Yang </w:t>
      </w:r>
      <w:r w:rsidR="00324479" w:rsidRPr="00324479">
        <w:rPr>
          <w:rFonts w:ascii="Times New Roman" w:hAnsi="Times New Roman" w:cs="Times New Roman"/>
          <w:i/>
          <w:noProof/>
        </w:rPr>
        <w:t>et al.</w:t>
      </w:r>
      <w:r w:rsidR="00324479" w:rsidRPr="00324479">
        <w:rPr>
          <w:rFonts w:ascii="Times New Roman" w:hAnsi="Times New Roman" w:cs="Times New Roman"/>
          <w:noProof/>
        </w:rPr>
        <w:t>, 2010)</w:t>
      </w:r>
      <w:r>
        <w:rPr>
          <w:rFonts w:ascii="Times New Roman" w:hAnsi="Times New Roman" w:cs="Times New Roman"/>
        </w:rPr>
        <w:fldChar w:fldCharType="end"/>
      </w:r>
      <w:r w:rsidR="0027435E">
        <w:rPr>
          <w:rFonts w:ascii="Times New Roman" w:hAnsi="Times New Roman" w:cs="Times New Roman"/>
        </w:rPr>
        <w:t>. For example, comparison has been implemented to evaluate</w:t>
      </w:r>
      <w:r w:rsidR="00FE0575">
        <w:rPr>
          <w:rFonts w:ascii="Times New Roman" w:hAnsi="Times New Roman" w:cs="Times New Roman" w:hint="eastAsia"/>
          <w:lang w:eastAsia="zh-CN"/>
        </w:rPr>
        <w:t xml:space="preserv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9233F0">
        <w:rPr>
          <w:rFonts w:ascii="Times New Roman" w:hAnsi="Times New Roman" w:cs="Times New Roman"/>
        </w:rPr>
        <w:t xml:space="preserve"> </w:t>
      </w:r>
      <w:r w:rsidR="004777DE">
        <w:rPr>
          <w:rFonts w:ascii="Times New Roman" w:hAnsi="Times New Roman" w:cs="Times New Roman"/>
        </w:rPr>
        <w:t xml:space="preserve">via realized </w:t>
      </w:r>
      <w:r w:rsidR="00F90550">
        <w:rPr>
          <w:rFonts w:ascii="Times New Roman" w:hAnsi="Times New Roman" w:cs="Times New Roman"/>
        </w:rPr>
        <w:t>quantity</w:t>
      </w:r>
      <w:r w:rsidR="004777DE">
        <w:rPr>
          <w:rFonts w:ascii="Times New Roman" w:hAnsi="Times New Roman" w:cs="Times New Roman"/>
        </w:rPr>
        <w:t xml:space="preserve"> of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4777DE">
        <w:rPr>
          <w:rFonts w:ascii="Times New Roman" w:hAnsi="Times New Roman" w:cs="Times New Roman"/>
        </w:rPr>
        <w:t xml:space="preserve"> </w:t>
      </w:r>
      <w:r w:rsidR="009233F0">
        <w:rPr>
          <w:rFonts w:ascii="Times New Roman" w:hAnsi="Times New Roman" w:cs="Times New Roman"/>
        </w:rPr>
        <w:t xml:space="preserve">under different SNP markers </w:t>
      </w:r>
      <w:r w:rsidR="009233F0">
        <w:rPr>
          <w:rFonts w:ascii="Times New Roman" w:hAnsi="Times New Roman" w:cs="Times New Roman"/>
        </w:rPr>
        <w:fldChar w:fldCharType="begin" w:fldLock="1"/>
      </w:r>
      <w:r w:rsidR="007F18F9">
        <w:rPr>
          <w:rFonts w:ascii="Times New Roman" w:hAnsi="Times New Roman" w:cs="Times New Roman"/>
        </w:rPr>
        <w:instrText>ADDIN CSL_CITATION {"citationItems":[{"id":"ITEM-1","itemData":{"DOI":"10.1038/ng.3390","ISSN":"1061-4036","author":[{"dropping-particle":"","family":"Yang","given":"Jian","non-dropping-particle":"","parse-names":false,"suffix":""},{"dropping-particle":"","family":"Bakshi","given":"Andrew","non-dropping-particle":"","parse-names":false,"suffix":""},{"dropping-particle":"","family":"Zhu","given":"Zhihong","non-dropping-particle":"","parse-names":false,"suffix":""},{"dropping-particle":"","family":"Hemani","given":"Gibran","non-dropping-particle":"","parse-names":false,"suffix":""},{"dropping-particle":"","family":"Vinkhuyzen","given":"Anna a E","non-dropping-particle":"","parse-names":false,"suffix":""},{"dropping-particle":"","family":"Lee","given":"Sang Hong","non-dropping-particle":"","parse-names":false,"suffix":""},{"dropping-particle":"","family":"Robinson","given":"Matthew R","non-dropping-particle":"","parse-names":false,"suffix":""},{"dropping-particle":"","family":"Perry","given":"John R B","non-dropping-particle":"","parse-names":false,"suffix":""},{"dropping-particle":"","family":"Nolte","given":"Ilja M","non-dropping-particle":"","parse-names":false,"suffix":""},{"dropping-particle":"V","family":"Vliet-Ostaptchouk","given":"Jana","non-dropping-particle":"van","parse-names":false,"suffix":""},{"dropping-particle":"","family":"Snieder","given":"Harold","non-dropping-particle":"","parse-names":false,"suffix":""},{"dropping-particle":"","family":"Esko","given":"Tonu","non-dropping-particle":"","parse-names":false,"suffix":""},{"dropping-particle":"","family":"Milani","given":"Lili","non-dropping-particle":"","parse-names":false,"suffix":""},{"dropping-particle":"","family":"Mägi","given":"Reedik","non-dropping-particle":"","parse-names":false,"suffix":""},{"dropping-particle":"","family":"Metspalu","given":"Andres","non-dropping-particle":"","parse-names":false,"suffix":""},{"dropping-particle":"","family":"Hamsten","given":"Anders","non-dropping-particle":"","parse-names":false,"suffix":""},{"dropping-particle":"","family":"Magnusson","given":"Patrik K E","non-dropping-particle":"","parse-names":false,"suffix":""},{"dropping-particle":"","family":"Pedersen","given":"Nancy L","non-dropping-particle":"","parse-names":false,"suffix":""},{"dropping-particle":"","family":"Ingelsson","given":"Erik","non-dropping-particle":"","parse-names":false,"suffix":""},{"dropping-particle":"","family":"Soranzo","given":"Nicole","non-dropping-particle":"","parse-names":false,"suffix":""},{"dropping-particle":"","family":"Keller","given":"Matthew C","non-dropping-particle":"","parse-names":false,"suffix":""},{"dropping-particle":"","family":"Wray","given":"Naomi R","non-dropping-particle":"","parse-names":false,"suffix":""},{"dropping-particle":"","family":"Goddard","given":"Michael E","non-dropping-particle":"","parse-names":false,"suffix":""},{"dropping-particle":"","family":"Visscher","given":"Peter M","non-dropping-particle":"","parse-names":false,"suffix":""}],"container-title":"Nature Genetics","id":"ITEM-1","issued":{"date-parts":[["2015"]]},"page":"1114-1120","title":"Genetic variance estimation with imputed variants finds negligible missing heritability for human height and body mass index","type":"article-journal","volume":"47"},"uris":["http://www.mendeley.com/documents/?uuid=0fab9174-3536-4a83-beed-4584db1a5800"]}],"mendeley":{"formattedCitation":"(Yang &lt;i&gt;et al.&lt;/i&gt;, 2015)","plainTextFormattedCitation":"(Yang et al., 2015)","previouslyFormattedCitation":"(Yang &lt;i&gt;et al.&lt;/i&gt;, 2015)"},"properties":{"noteIndex":0},"schema":"https://github.com/citation-style-language/schema/raw/master/csl-citation.json"}</w:instrText>
      </w:r>
      <w:r w:rsidR="009233F0">
        <w:rPr>
          <w:rFonts w:ascii="Times New Roman" w:hAnsi="Times New Roman" w:cs="Times New Roman"/>
        </w:rPr>
        <w:fldChar w:fldCharType="separate"/>
      </w:r>
      <w:r w:rsidR="00324479" w:rsidRPr="00324479">
        <w:rPr>
          <w:rFonts w:ascii="Times New Roman" w:hAnsi="Times New Roman" w:cs="Times New Roman"/>
          <w:noProof/>
        </w:rPr>
        <w:t xml:space="preserve">(Yang </w:t>
      </w:r>
      <w:r w:rsidR="00324479" w:rsidRPr="00324479">
        <w:rPr>
          <w:rFonts w:ascii="Times New Roman" w:hAnsi="Times New Roman" w:cs="Times New Roman"/>
          <w:i/>
          <w:noProof/>
        </w:rPr>
        <w:t>et al.</w:t>
      </w:r>
      <w:r w:rsidR="00324479" w:rsidRPr="00324479">
        <w:rPr>
          <w:rFonts w:ascii="Times New Roman" w:hAnsi="Times New Roman" w:cs="Times New Roman"/>
          <w:noProof/>
        </w:rPr>
        <w:t>, 2015)</w:t>
      </w:r>
      <w:r w:rsidR="009233F0">
        <w:rPr>
          <w:rFonts w:ascii="Times New Roman" w:hAnsi="Times New Roman" w:cs="Times New Roman"/>
        </w:rPr>
        <w:fldChar w:fldCharType="end"/>
      </w:r>
      <w:r w:rsidR="009233F0">
        <w:rPr>
          <w:rFonts w:ascii="Times New Roman" w:hAnsi="Times New Roman" w:cs="Times New Roman"/>
        </w:rPr>
        <w:t xml:space="preserve"> and different methods</w:t>
      </w:r>
      <w:r>
        <w:rPr>
          <w:rFonts w:ascii="Times New Roman" w:hAnsi="Times New Roman" w:cs="Times New Roman"/>
        </w:rPr>
        <w:t xml:space="preserve"> </w:t>
      </w:r>
      <w:r w:rsidR="009233F0">
        <w:rPr>
          <w:rFonts w:ascii="Times New Roman" w:hAnsi="Times New Roman" w:cs="Times New Roman"/>
        </w:rPr>
        <w:fldChar w:fldCharType="begin" w:fldLock="1"/>
      </w:r>
      <w:r w:rsidR="007F18F9">
        <w:rPr>
          <w:rFonts w:ascii="Times New Roman" w:hAnsi="Times New Roman" w:cs="Times New Roman"/>
        </w:rPr>
        <w:instrText>ADDIN CSL_CITATION {"citationItems":[{"id":"ITEM-1","itemData":{"DOI":"10.1038/ng.3865","ISBN":"1460-2156 (Electronic)\\r0006-8950 (Linking)","ISSN":"15461718","PMID":"28530675","abstract":"SNP heritability, the proportion of phenotypic variance explained by SNPs, has been estimated for many hundreds of traits, and these estimates are being used to explore genetic architecture and guide future research. To estimate SNP heritability requires strong assumptions about how heritability is distributed across the genome, but the assumptions in current use have not been thoroughly tested. By analyzing imputed data for 42 human traits, we empirically derive an improved model for heritability estimation. It is commonly assumed that the expected heritability of a SNP does not depend on its allele frequency; we instead identify a more realistic relationship which reflects that heritability tends to decrease with minor allele frequency. Two methods for estimating SNP heritability, GCTA and LDAK, make contrasting assumptions about how heritability varies with linkage disequilibrium; we demonstrate that the model used by LDAK better reflects the properties of real data. Additionally, we show how genotype certainty can be incorporated in the heritability model; this enables the inclusion of poorly-imputed SNPs, which can capture substantial extra heritability. Our revised method typically results in substantially higher estimates of SNP heritability: for example, across 19 traits (mainly diseases), the estimates based on common SNPs (minor allele frequency &gt;0.01) are on average 40% (SD 3) higher than those obtained using original GCTA, and 25% (SD 2) higher than those from the recently-proposed extension GCTA-LDMS. We conclude that for a wide range of traits, common SNPs tag a greater fraction of causal variation than is currently appreciated. When we also include rare SNPs (minor allele frequency &lt;0.01), we find that across 23 quantitative traits, estimates of SNP heritability increase by on average 29% (SD 12), and that rare SNPs tend to contribute about half the heritability of common SNPs.","author":[{"dropping-particle":"","family":"Speed","given":"Doug","non-dropping-particle":"","parse-names":false,"suffix":""},{"dropping-particle":"","family":"Cai","given":"Na","non-dropping-particle":"","parse-names":false,"suffix":""},{"dropping-particle":"","family":"Johnson","given":"Michael R.","non-dropping-particle":"","parse-names":false,"suffix":""},{"dropping-particle":"","family":"Nejentsev","given":"Sergey","non-dropping-particle":"","parse-names":false,"suffix":""},{"dropping-particle":"","family":"Balding","given":"David J.","non-dropping-particle":"","parse-names":false,"suffix":""}],"container-title":"Nature Genetics","id":"ITEM-1","issue":"7","issued":{"date-parts":[["2017"]]},"page":"986-992","publisher":"Nature Publishing Group","title":"Reevaluation of SNP heritability in complex human traits","type":"article-journal","volume":"49"},"uris":["http://www.mendeley.com/documents/?uuid=de472e99-6f5a-4e13-8715-f46be07588a5"]}],"mendeley":{"formattedCitation":"(Speed &lt;i&gt;et al.&lt;/i&gt;, 2017)","plainTextFormattedCitation":"(Speed et al., 2017)","previouslyFormattedCitation":"(Speed &lt;i&gt;et al.&lt;/i&gt;, 2017)"},"properties":{"noteIndex":0},"schema":"https://github.com/citation-style-language/schema/raw/master/csl-citation.json"}</w:instrText>
      </w:r>
      <w:r w:rsidR="009233F0">
        <w:rPr>
          <w:rFonts w:ascii="Times New Roman" w:hAnsi="Times New Roman" w:cs="Times New Roman"/>
        </w:rPr>
        <w:fldChar w:fldCharType="separate"/>
      </w:r>
      <w:r w:rsidR="00324479" w:rsidRPr="00324479">
        <w:rPr>
          <w:rFonts w:ascii="Times New Roman" w:hAnsi="Times New Roman" w:cs="Times New Roman"/>
          <w:noProof/>
        </w:rPr>
        <w:t xml:space="preserve">(Speed </w:t>
      </w:r>
      <w:r w:rsidR="00324479" w:rsidRPr="00324479">
        <w:rPr>
          <w:rFonts w:ascii="Times New Roman" w:hAnsi="Times New Roman" w:cs="Times New Roman"/>
          <w:i/>
          <w:noProof/>
        </w:rPr>
        <w:t>et al.</w:t>
      </w:r>
      <w:r w:rsidR="00324479" w:rsidRPr="00324479">
        <w:rPr>
          <w:rFonts w:ascii="Times New Roman" w:hAnsi="Times New Roman" w:cs="Times New Roman"/>
          <w:noProof/>
        </w:rPr>
        <w:t>, 2017)</w:t>
      </w:r>
      <w:r w:rsidR="009233F0">
        <w:rPr>
          <w:rFonts w:ascii="Times New Roman" w:hAnsi="Times New Roman" w:cs="Times New Roman"/>
        </w:rPr>
        <w:fldChar w:fldCharType="end"/>
      </w:r>
      <w:r w:rsidR="00E85B8E">
        <w:rPr>
          <w:rFonts w:ascii="Times New Roman" w:hAnsi="Times New Roman" w:cs="Times New Roman" w:hint="eastAsia"/>
          <w:lang w:eastAsia="zh-CN"/>
        </w:rPr>
        <w:t xml:space="preserve">. </w:t>
      </w:r>
      <w:r w:rsidR="00FE0575">
        <w:rPr>
          <w:rFonts w:ascii="Times New Roman" w:hAnsi="Times New Roman" w:cs="Times New Roman" w:hint="eastAsia"/>
          <w:lang w:eastAsia="zh-CN"/>
        </w:rPr>
        <w:t>E</w:t>
      </w:r>
      <w:r w:rsidR="00FE0575">
        <w:rPr>
          <w:rFonts w:ascii="Times New Roman" w:hAnsi="Times New Roman" w:cs="Times New Roman"/>
        </w:rPr>
        <w:t xml:space="preserve">ndeavours </w:t>
      </w:r>
      <w:r>
        <w:rPr>
          <w:rFonts w:ascii="Times New Roman" w:hAnsi="Times New Roman" w:cs="Times New Roman"/>
        </w:rPr>
        <w:t>have been casted</w:t>
      </w:r>
      <w:r w:rsidR="00AD53D8" w:rsidRPr="00E15DE0">
        <w:rPr>
          <w:rFonts w:ascii="Times New Roman" w:hAnsi="Times New Roman" w:cs="Times New Roman"/>
        </w:rPr>
        <w:t xml:space="preserve"> to </w:t>
      </w:r>
      <w:r w:rsidR="00181412">
        <w:rPr>
          <w:rFonts w:ascii="Times New Roman" w:hAnsi="Times New Roman" w:cs="Times New Roman"/>
        </w:rPr>
        <w:t>crystal</w:t>
      </w:r>
      <w:r w:rsidR="00EC4003">
        <w:rPr>
          <w:rFonts w:ascii="Times New Roman" w:hAnsi="Times New Roman" w:cs="Times New Roman"/>
        </w:rPr>
        <w:t>ize</w:t>
      </w:r>
      <w:r w:rsidR="00BC23ED">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BC23ED">
        <w:rPr>
          <w:rFonts w:ascii="Times New Roman" w:hAnsi="Times New Roman" w:cs="Times New Roman"/>
        </w:rPr>
        <w:t xml:space="preserve"> under the context of the maximum likelihood framework</w:t>
      </w:r>
      <w:r w:rsidR="00AD53D8" w:rsidRPr="00E15DE0">
        <w:rPr>
          <w:rFonts w:ascii="Times New Roman" w:hAnsi="Times New Roman" w:cs="Times New Roman"/>
        </w:rPr>
        <w:t xml:space="preserve"> </w:t>
      </w:r>
      <w:r w:rsidR="00AD53D8" w:rsidRPr="00E15DE0">
        <w:rPr>
          <w:rFonts w:ascii="Times New Roman" w:hAnsi="Times New Roman" w:cs="Times New Roman"/>
        </w:rPr>
        <w:fldChar w:fldCharType="begin" w:fldLock="1"/>
      </w:r>
      <w:r w:rsidR="007F18F9">
        <w:rPr>
          <w:rFonts w:ascii="Times New Roman" w:hAnsi="Times New Roman" w:cs="Times New Roman"/>
        </w:rPr>
        <w:instrText>ADDIN CSL_CITATION {"citationItems":[{"id":"ITEM-1","itemData":{"DOI":"10.1007/s00439-014-1441-5","ISBN":"0043901414415","ISSN":"1432-1203","PMID":"24744256","abstract":"The heritability of a trait (h(2)) is the proportion of its population variance caused by genetic differences, and estimates of this parameter are important for interpreting the results of genome-wide association studies (GWAS). In recent years, researchers have adopted a novel method for estimating a lower bound on heritability directly from GWAS data that uses realized genetic similarities between nominally unrelated individuals. The quantity estimated by this method is purported to be the contribution to heritability that could in principle be recovered from association studies employing the given panel of SNPs (h(2)(SNP)). Thus far, the validity of this approach has mostly been tested empirically. Here, we provide a mathematical explication and show that the method should remain a robust means of obtaining h(2)(SNP)) under circumstances wider than those under which it has so far been derived.","author":[{"dropping-particle":"","family":"Lee","given":"James J","non-dropping-particle":"","parse-names":false,"suffix":""},{"dropping-particle":"","family":"Chow","given":"Carson C","non-dropping-particle":"","parse-names":false,"suffix":""}],"container-title":"Human Genetics","id":"ITEM-1","issue":"8","issued":{"date-parts":[["2014","8"]]},"page":"1011-22","title":"Conditions for the validity of SNP-based heritability estimation.","type":"article-journal","volume":"133"},"uris":["http://www.mendeley.com/documents/?uuid=595b6464-2a85-4a53-8536-a163e5153a27"]},{"id":"ITEM-2","itemData":{"DOI":"10.1371/journal.pgen.1005048","ISSN":"1553-7404","author":[{"dropping-particle":"","family":"los Campos","given":"Gustavo","non-dropping-particle":"de","parse-names":false,"suffix":""},{"dropping-particle":"","family":"Sorensen","given":"Daniel","non-dropping-particle":"","parse-names":false,"suffix":""},{"dropping-particle":"","family":"Gianola","given":"Daniel","non-dropping-particle":"","parse-names":false,"suffix":""}],"container-title":"PLoS Genetics","id":"ITEM-2","issue":"5","issued":{"date-parts":[["2015"]]},"page":"e1005048","title":"Genomic heritability: what is it?","type":"article-journal","volume":"11"},"uris":["http://www.mendeley.com/documents/?uuid=3e736fe1-8c19-4f39-af98-db9d31486b70"]},{"id":"ITEM-3","itemData":{"DOI":"10.1016/j.tpb.2015.08.005","ISSN":"10960325","PMID":"26341159","abstract":"Use of relationships between individuals to estimate genetic variances and heritabilities via mixed models is standard practice in human, plant and livestock genetics. Different models or information for relationships may give different estimates of genetic variances. However, comparing these estimates across different relationship models is not straightforward as the implied base populations differ between relationship models. In this work, I present a method to compare estimates of variance components across different relationship models. I suggest referring genetic variances obtained using different relationship models to the same reference population, usually a set of individuals in the population. Expected genetic variance of this population is the estimated variance component from the mixed model times a statistic, Dk, which is the average self-relationship minus the average (self- and across-) relationship. For most typical models of relationships, Dkis close to 1. However, this is not true for very deep pedigrees, for identity-by-state relationships, or for non-parametric kernels, which tend to overestimate the genetic variance and the heritability. Using mice data, I show that heritabilities from identity-by-state and kernel-based relationships are overestimated. Weighting these estimates by Dkscales them to a base comparable to genomic or pedigree relationships, avoiding wrong comparisons, for instance, \"missing heritabilities\".","author":[{"dropping-particle":"","family":"Legarra","given":"Andres","non-dropping-particle":"","parse-names":false,"suffix":""}],"container-title":"Theoretical Population Biology","id":"ITEM-3","issued":{"date-parts":[["2016"]]},"page":"26-30","publisher":"Elsevier Inc.","title":"Comparing estimates of genetic variance across different relationship models","type":"article-journal","volume":"107"},"uris":["http://www.mendeley.com/documents/?uuid=b2a5a0e4-d8f8-4afd-9366-ac04cc5e3955"]},{"id":"ITEM-4","itemData":{"DOI":"10.1214/17-EJS1386","ISSN":"19357524","abstract":"© 2018, Institute of Mathematical Statistics. All rights reserved. Random-effects models are a popular tool for analysing total narrow-sense heritability for quantitative phenotypes, on the basis of large-scale SNP data. Recently, there have been disputes over the validity of conclusions that may be drawn from such analysis. We derive some of the fundamental statistical properties of heritability estimates arising from these models, showing that the bias will generally be small. We show that the score function may be manipulated into a form that facilitates intelligible interpretations of the results. We go on to use this score function to explore the behavior of the model when certain key assumptions of the model are not satisfied — shared environment, measurement error, and genetic effects that are confined to a small subset of sites. The variance and bias depend crucially on the variance of certain functionals of the singular values of the genotype matrix. A useful baseline is the singular value distribution associated with genotypes that are completely independent — that is, with no linkage and no relatedness — for a given number of individuals and sites. We calculate the corresponding variance and bias for this setting.","author":[{"dropping-particle":"","family":"Steinsaltz","given":"David","non-dropping-particle":"","parse-names":false,"suffix":""},{"dropping-particle":"","family":"Dahl","given":"Andrew","non-dropping-particle":"","parse-names":false,"suffix":""},{"dropping-particle":"","family":"Wachter","given":"Kenneth W.","non-dropping-particle":"","parse-names":false,"suffix":""}],"container-title":"Electronic Journal of Statistics","id":"ITEM-4","issue":"1","issued":{"date-parts":[["2018"]]},"page":"321-358","title":"Statistical properties of simple random-effects models for genetic heritability","type":"article-journal","volume":"12"},"uris":["http://www.mendeley.com/documents/?uuid=8b57b2be-34c4-409a-a4d9-a34321816b01"]}],"mendeley":{"formattedCitation":"(Lee and Chow, 2014; de los Campos &lt;i&gt;et al.&lt;/i&gt;, 2015; Legarra, 2016; Steinsaltz &lt;i&gt;et al.&lt;/i&gt;, 2018)","plainTextFormattedCitation":"(Lee and Chow, 2014; de los Campos et al., 2015; Legarra, 2016; Steinsaltz et al., 2018)","previouslyFormattedCitation":"(Lee and Chow, 2014; de los Campos &lt;i&gt;et al.&lt;/i&gt;, 2015; Legarra, 2016; Steinsaltz &lt;i&gt;et al.&lt;/i&gt;, 2018)"},"properties":{"noteIndex":0},"schema":"https://github.com/citation-style-language/schema/raw/master/csl-citation.json"}</w:instrText>
      </w:r>
      <w:r w:rsidR="00AD53D8" w:rsidRPr="00E15DE0">
        <w:rPr>
          <w:rFonts w:ascii="Times New Roman" w:hAnsi="Times New Roman" w:cs="Times New Roman"/>
        </w:rPr>
        <w:fldChar w:fldCharType="separate"/>
      </w:r>
      <w:r w:rsidR="00324479" w:rsidRPr="00324479">
        <w:rPr>
          <w:rFonts w:ascii="Times New Roman" w:hAnsi="Times New Roman" w:cs="Times New Roman"/>
          <w:noProof/>
        </w:rPr>
        <w:t xml:space="preserve">(Lee and Chow, 2014; de los Campos </w:t>
      </w:r>
      <w:r w:rsidR="00324479" w:rsidRPr="00324479">
        <w:rPr>
          <w:rFonts w:ascii="Times New Roman" w:hAnsi="Times New Roman" w:cs="Times New Roman"/>
          <w:i/>
          <w:noProof/>
        </w:rPr>
        <w:t>et al.</w:t>
      </w:r>
      <w:r w:rsidR="00324479" w:rsidRPr="00324479">
        <w:rPr>
          <w:rFonts w:ascii="Times New Roman" w:hAnsi="Times New Roman" w:cs="Times New Roman"/>
          <w:noProof/>
        </w:rPr>
        <w:t xml:space="preserve">, 2015; Legarra, 2016; Steinsaltz </w:t>
      </w:r>
      <w:r w:rsidR="00324479" w:rsidRPr="00324479">
        <w:rPr>
          <w:rFonts w:ascii="Times New Roman" w:hAnsi="Times New Roman" w:cs="Times New Roman"/>
          <w:i/>
          <w:noProof/>
        </w:rPr>
        <w:t>et al.</w:t>
      </w:r>
      <w:r w:rsidR="00324479" w:rsidRPr="00324479">
        <w:rPr>
          <w:rFonts w:ascii="Times New Roman" w:hAnsi="Times New Roman" w:cs="Times New Roman"/>
          <w:noProof/>
        </w:rPr>
        <w:t>, 2018)</w:t>
      </w:r>
      <w:r w:rsidR="00AD53D8" w:rsidRPr="00E15DE0">
        <w:rPr>
          <w:rFonts w:ascii="Times New Roman" w:hAnsi="Times New Roman" w:cs="Times New Roman"/>
        </w:rPr>
        <w:fldChar w:fldCharType="end"/>
      </w:r>
      <w:r w:rsidR="00ED3E18">
        <w:rPr>
          <w:rFonts w:ascii="Times New Roman" w:hAnsi="Times New Roman" w:cs="Times New Roman"/>
        </w:rPr>
        <w:t xml:space="preserve">; </w:t>
      </w:r>
      <w:r w:rsidR="00716331">
        <w:rPr>
          <w:rFonts w:ascii="Times New Roman" w:hAnsi="Times New Roman" w:cs="Times New Roman"/>
        </w:rPr>
        <w:t>d</w:t>
      </w:r>
      <w:r w:rsidR="00FF1261">
        <w:rPr>
          <w:rFonts w:ascii="Times New Roman" w:hAnsi="Times New Roman" w:cs="Times New Roman"/>
        </w:rPr>
        <w:t xml:space="preserve">ue to the </w:t>
      </w:r>
      <w:r w:rsidR="000B31C9">
        <w:rPr>
          <w:rFonts w:ascii="Times New Roman" w:hAnsi="Times New Roman" w:cs="Times New Roman"/>
        </w:rPr>
        <w:t xml:space="preserve">obscure </w:t>
      </w:r>
      <w:r w:rsidR="00FF1261">
        <w:rPr>
          <w:rFonts w:ascii="Times New Roman" w:hAnsi="Times New Roman" w:cs="Times New Roman"/>
        </w:rPr>
        <w:t xml:space="preserve">nature of restricted maximum likelihood (REML), </w:t>
      </w:r>
      <w:r w:rsidR="00716331">
        <w:rPr>
          <w:rFonts w:ascii="Times New Roman" w:hAnsi="Times New Roman" w:cs="Times New Roman"/>
          <w:lang w:val="en-US" w:eastAsia="zh-CN"/>
        </w:rPr>
        <w:t>e</w:t>
      </w:r>
      <w:r w:rsidR="00FE0575">
        <w:rPr>
          <w:rFonts w:ascii="Times New Roman" w:hAnsi="Times New Roman" w:cs="Times New Roman" w:hint="eastAsia"/>
          <w:lang w:eastAsia="zh-CN"/>
        </w:rPr>
        <w:t xml:space="preserve">ven though after nearly a decade </w:t>
      </w:r>
      <w:r w:rsidR="003D1328">
        <w:rPr>
          <w:rFonts w:ascii="Times New Roman" w:hAnsi="Times New Roman" w:cs="Times New Roman" w:hint="eastAsia"/>
          <w:lang w:eastAsia="zh-CN"/>
        </w:rPr>
        <w:t>search by employing larger and larger sample size</w:t>
      </w:r>
      <w:r w:rsidR="00362CE3">
        <w:rPr>
          <w:rFonts w:ascii="Times New Roman" w:hAnsi="Times New Roman" w:cs="Times New Roman" w:hint="eastAsia"/>
          <w:lang w:eastAsia="zh-CN"/>
        </w:rPr>
        <w:t xml:space="preserve">, </w:t>
      </w:r>
      <w:r w:rsidR="00E5002D">
        <w:rPr>
          <w:rFonts w:ascii="Times New Roman" w:hAnsi="Times New Roman" w:cs="Times New Roman"/>
        </w:rPr>
        <w:t xml:space="preserve">the </w:t>
      </w:r>
      <w:r w:rsidR="00221BA9">
        <w:rPr>
          <w:rFonts w:ascii="Times New Roman" w:hAnsi="Times New Roman" w:cs="Times New Roman"/>
        </w:rPr>
        <w:t xml:space="preserve">interpretation </w:t>
      </w:r>
      <w:r w:rsidR="00E5002D">
        <w:rPr>
          <w:rFonts w:ascii="Times New Roman" w:hAnsi="Times New Roman" w:cs="Times New Roman"/>
        </w:rPr>
        <w:t xml:space="preserve">or comparison of the suggested estimates of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E5002D">
        <w:rPr>
          <w:rFonts w:ascii="Times New Roman" w:hAnsi="Times New Roman" w:cs="Times New Roman"/>
        </w:rPr>
        <w:t xml:space="preserve"> </w:t>
      </w:r>
      <w:r w:rsidR="001934A5">
        <w:rPr>
          <w:rFonts w:ascii="Times New Roman" w:hAnsi="Times New Roman" w:cs="Times New Roman"/>
        </w:rPr>
        <w:t>remains</w:t>
      </w:r>
      <w:r w:rsidR="00221BA9">
        <w:rPr>
          <w:rFonts w:ascii="Times New Roman" w:hAnsi="Times New Roman" w:cs="Times New Roman"/>
        </w:rPr>
        <w:t xml:space="preserve"> </w:t>
      </w:r>
      <w:r w:rsidR="000B31C9">
        <w:rPr>
          <w:rFonts w:ascii="Times New Roman" w:hAnsi="Times New Roman" w:cs="Times New Roman"/>
        </w:rPr>
        <w:t>empirical</w:t>
      </w:r>
      <w:r w:rsidR="00FE0575">
        <w:rPr>
          <w:rFonts w:ascii="Times New Roman" w:hAnsi="Times New Roman" w:cs="Times New Roman" w:hint="eastAsia"/>
          <w:lang w:eastAsia="zh-CN"/>
        </w:rPr>
        <w:t xml:space="preserve"> </w:t>
      </w:r>
      <w:r w:rsidR="00221BA9">
        <w:rPr>
          <w:rFonts w:ascii="Times New Roman" w:hAnsi="Times New Roman" w:cs="Times New Roman"/>
        </w:rPr>
        <w:fldChar w:fldCharType="begin" w:fldLock="1"/>
      </w:r>
      <w:r w:rsidR="007F18F9">
        <w:rPr>
          <w:rFonts w:ascii="Times New Roman" w:hAnsi="Times New Roman" w:cs="Times New Roman"/>
        </w:rPr>
        <w:instrText>ADDIN CSL_CITATION {"citationItems":[{"id":"ITEM-1","itemData":{"DOI":"10.1038/ng.3941","author":[{"dropping-particle":"","family":"Yang","given":"Jian","non-dropping-particle":"","parse-names":false,"suffix":""},{"dropping-particle":"","family":"Zeng","given":"Jian","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M","non-dropping-particle":"","parse-names":false,"suffix":""}],"container-title":"Nature Genetics","id":"ITEM-1","issue":"9","issued":{"date-parts":[["2017"]]},"page":"1304-10","title":"Concepts, estimation and interpretation of SNP- based heritability","type":"article-journal","volume":"49"},"uris":["http://www.mendeley.com/documents/?uuid=81a7a892-db07-471c-9662-b14c1964394b"]}],"mendeley":{"formattedCitation":"(Yang &lt;i&gt;et al.&lt;/i&gt;, 2017)","plainTextFormattedCitation":"(Yang et al., 2017)","previouslyFormattedCitation":"(Yang &lt;i&gt;et al.&lt;/i&gt;, 2017)"},"properties":{"noteIndex":0},"schema":"https://github.com/citation-style-language/schema/raw/master/csl-citation.json"}</w:instrText>
      </w:r>
      <w:r w:rsidR="00221BA9">
        <w:rPr>
          <w:rFonts w:ascii="Times New Roman" w:hAnsi="Times New Roman" w:cs="Times New Roman"/>
        </w:rPr>
        <w:fldChar w:fldCharType="separate"/>
      </w:r>
      <w:r w:rsidR="00324479" w:rsidRPr="00324479">
        <w:rPr>
          <w:rFonts w:ascii="Times New Roman" w:hAnsi="Times New Roman" w:cs="Times New Roman"/>
          <w:noProof/>
        </w:rPr>
        <w:t xml:space="preserve">(Yang </w:t>
      </w:r>
      <w:r w:rsidR="00324479" w:rsidRPr="00324479">
        <w:rPr>
          <w:rFonts w:ascii="Times New Roman" w:hAnsi="Times New Roman" w:cs="Times New Roman"/>
          <w:i/>
          <w:noProof/>
        </w:rPr>
        <w:t>et al.</w:t>
      </w:r>
      <w:r w:rsidR="00324479" w:rsidRPr="00324479">
        <w:rPr>
          <w:rFonts w:ascii="Times New Roman" w:hAnsi="Times New Roman" w:cs="Times New Roman"/>
          <w:noProof/>
        </w:rPr>
        <w:t>, 2017)</w:t>
      </w:r>
      <w:r w:rsidR="00221BA9">
        <w:rPr>
          <w:rFonts w:ascii="Times New Roman" w:hAnsi="Times New Roman" w:cs="Times New Roman"/>
        </w:rPr>
        <w:fldChar w:fldCharType="end"/>
      </w:r>
      <w:r w:rsidR="000B31C9">
        <w:rPr>
          <w:rFonts w:ascii="Times New Roman" w:hAnsi="Times New Roman" w:cs="Times New Roman"/>
        </w:rPr>
        <w:t>.</w:t>
      </w:r>
    </w:p>
    <w:p w14:paraId="362F17A9" w14:textId="77777777" w:rsidR="000B31C9" w:rsidRDefault="000B31C9" w:rsidP="00537988">
      <w:pPr>
        <w:spacing w:line="360" w:lineRule="auto"/>
        <w:rPr>
          <w:rFonts w:ascii="Times New Roman" w:hAnsi="Times New Roman" w:cs="Times New Roman"/>
        </w:rPr>
      </w:pPr>
    </w:p>
    <w:p w14:paraId="4482D9E5" w14:textId="51BCE298" w:rsidR="005952BD" w:rsidRPr="00C362B5" w:rsidRDefault="00362CE3" w:rsidP="00537988">
      <w:pPr>
        <w:spacing w:line="360" w:lineRule="auto"/>
        <w:rPr>
          <w:rFonts w:ascii="Times New Roman" w:hAnsi="Times New Roman" w:cs="Times New Roman"/>
          <w:lang w:val="en-US" w:eastAsia="zh-CN"/>
        </w:rPr>
      </w:pPr>
      <w:r>
        <w:rPr>
          <w:rFonts w:ascii="Times New Roman" w:hAnsi="Times New Roman" w:cs="Times New Roman"/>
        </w:rPr>
        <w:t>Besides</w:t>
      </w:r>
      <w:r w:rsidR="000B31C9">
        <w:rPr>
          <w:rFonts w:ascii="Times New Roman" w:hAnsi="Times New Roman" w:cs="Times New Roman"/>
        </w:rPr>
        <w:t xml:space="preserve"> REML,</w:t>
      </w:r>
      <w:r w:rsidR="00221BA9">
        <w:rPr>
          <w:rFonts w:ascii="Times New Roman" w:hAnsi="Times New Roman" w:cs="Times New Roman"/>
        </w:rPr>
        <w:t xml:space="preserve"> </w:t>
      </w:r>
      <w:r w:rsidR="000B31C9">
        <w:rPr>
          <w:rFonts w:ascii="Times New Roman" w:hAnsi="Times New Roman" w:cs="Times New Roman"/>
        </w:rPr>
        <w:t xml:space="preserve">there is </w:t>
      </w:r>
      <w:r w:rsidR="00ED3E18">
        <w:rPr>
          <w:rFonts w:ascii="Times New Roman" w:hAnsi="Times New Roman" w:cs="Times New Roman"/>
        </w:rPr>
        <w:t>alternative route</w:t>
      </w:r>
      <w:r w:rsidR="00FE173B">
        <w:rPr>
          <w:rFonts w:ascii="Times New Roman" w:hAnsi="Times New Roman" w:cs="Times New Roman"/>
        </w:rPr>
        <w:t xml:space="preserve"> for the estimation of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0B31C9">
        <w:rPr>
          <w:rFonts w:ascii="Times New Roman" w:hAnsi="Times New Roman" w:cs="Times New Roman"/>
        </w:rPr>
        <w:t>:</w:t>
      </w:r>
      <w:r w:rsidR="00FE173B">
        <w:rPr>
          <w:rFonts w:ascii="Times New Roman" w:hAnsi="Times New Roman" w:cs="Times New Roman"/>
        </w:rPr>
        <w:t xml:space="preserve"> </w:t>
      </w:r>
      <w:r w:rsidR="002659CC">
        <w:rPr>
          <w:rFonts w:ascii="Times New Roman" w:hAnsi="Times New Roman" w:cs="Times New Roman"/>
        </w:rPr>
        <w:t xml:space="preserve">the </w:t>
      </w:r>
      <w:r w:rsidR="00FE173B">
        <w:rPr>
          <w:rFonts w:ascii="Times New Roman" w:hAnsi="Times New Roman" w:cs="Times New Roman"/>
        </w:rPr>
        <w:t xml:space="preserve">least-squares </w:t>
      </w:r>
      <w:r w:rsidR="00FE173B">
        <w:rPr>
          <w:rFonts w:ascii="Times New Roman" w:hAnsi="Times New Roman" w:cs="Times New Roman"/>
          <w:lang w:eastAsia="zh-CN"/>
        </w:rPr>
        <w:t>estimation</w:t>
      </w:r>
      <w:r w:rsidR="00FE173B">
        <w:rPr>
          <w:rFonts w:ascii="Times New Roman" w:hAnsi="Times New Roman" w:cs="Times New Roman"/>
        </w:rPr>
        <w:t>, known as Hasemen-Elston regression</w:t>
      </w:r>
      <w:r w:rsidR="002659CC">
        <w:rPr>
          <w:rFonts w:ascii="Times New Roman" w:hAnsi="Times New Roman" w:cs="Times New Roman"/>
        </w:rPr>
        <w:t xml:space="preserve"> (HE)</w:t>
      </w:r>
      <w:r w:rsidR="001934A5">
        <w:rPr>
          <w:rFonts w:ascii="Times New Roman" w:hAnsi="Times New Roman" w:cs="Times New Roman"/>
        </w:rPr>
        <w:t xml:space="preserve">—which </w:t>
      </w:r>
      <w:r w:rsidR="00FE173B">
        <w:rPr>
          <w:rFonts w:ascii="Times New Roman" w:hAnsi="Times New Roman" w:cs="Times New Roman" w:hint="eastAsia"/>
          <w:lang w:eastAsia="zh-CN"/>
        </w:rPr>
        <w:t>seems</w:t>
      </w:r>
      <w:r w:rsidR="00FE173B">
        <w:rPr>
          <w:rFonts w:ascii="Times New Roman" w:hAnsi="Times New Roman" w:cs="Times New Roman"/>
        </w:rPr>
        <w:t xml:space="preserve"> </w:t>
      </w:r>
      <w:r w:rsidR="00E5002D">
        <w:rPr>
          <w:rFonts w:ascii="Times New Roman" w:hAnsi="Times New Roman" w:cs="Times New Roman" w:hint="eastAsia"/>
          <w:lang w:eastAsia="zh-CN"/>
        </w:rPr>
        <w:t>less</w:t>
      </w:r>
      <w:r w:rsidR="00FE173B">
        <w:rPr>
          <w:rFonts w:ascii="Times New Roman" w:hAnsi="Times New Roman" w:cs="Times New Roman"/>
        </w:rPr>
        <w:t xml:space="preserve"> nouri</w:t>
      </w:r>
      <w:r w:rsidR="00FE173B">
        <w:rPr>
          <w:rFonts w:ascii="Times New Roman" w:hAnsi="Times New Roman" w:cs="Times New Roman" w:hint="eastAsia"/>
          <w:lang w:eastAsia="zh-CN"/>
        </w:rPr>
        <w:t>shed</w:t>
      </w:r>
      <w:r>
        <w:rPr>
          <w:rFonts w:ascii="Times New Roman" w:hAnsi="Times New Roman" w:cs="Times New Roman"/>
          <w:lang w:val="en-US" w:eastAsia="zh-CN"/>
        </w:rPr>
        <w:t xml:space="preserve">. The original HE </w:t>
      </w:r>
      <w:r w:rsidR="00B2464B">
        <w:rPr>
          <w:rFonts w:ascii="Times New Roman" w:hAnsi="Times New Roman" w:cs="Times New Roman"/>
          <w:lang w:val="en-US" w:eastAsia="zh-CN"/>
        </w:rPr>
        <w:t>i</w:t>
      </w:r>
      <w:r>
        <w:rPr>
          <w:rFonts w:ascii="Times New Roman" w:hAnsi="Times New Roman" w:cs="Times New Roman"/>
          <w:lang w:val="en-US" w:eastAsia="zh-CN"/>
        </w:rPr>
        <w:t>s identity by descent (IBD)</w:t>
      </w:r>
      <w:r w:rsidR="00B2464B">
        <w:rPr>
          <w:rFonts w:ascii="Times New Roman" w:hAnsi="Times New Roman" w:cs="Times New Roman"/>
          <w:lang w:val="en-US" w:eastAsia="zh-CN"/>
        </w:rPr>
        <w:t xml:space="preserve"> </w:t>
      </w:r>
      <w:r>
        <w:rPr>
          <w:rFonts w:ascii="Times New Roman" w:hAnsi="Times New Roman" w:cs="Times New Roman"/>
          <w:lang w:val="en-US" w:eastAsia="zh-CN"/>
        </w:rPr>
        <w:t>for linkage analysis</w:t>
      </w:r>
      <w:r w:rsidR="00ED3E18">
        <w:rPr>
          <w:rFonts w:ascii="Times New Roman" w:hAnsi="Times New Roman" w:cs="Times New Roman"/>
          <w:lang w:val="en-US" w:eastAsia="zh-CN"/>
        </w:rPr>
        <w:t xml:space="preserve"> </w:t>
      </w:r>
      <w:r w:rsidR="00ED3E18">
        <w:rPr>
          <w:rFonts w:ascii="Times New Roman" w:hAnsi="Times New Roman" w:cs="Times New Roman"/>
          <w:lang w:val="en-US" w:eastAsia="zh-CN"/>
        </w:rPr>
        <w:fldChar w:fldCharType="begin" w:fldLock="1"/>
      </w:r>
      <w:r w:rsidR="004D670C">
        <w:rPr>
          <w:rFonts w:ascii="Times New Roman" w:hAnsi="Times New Roman" w:cs="Times New Roman"/>
          <w:lang w:val="en-US" w:eastAsia="zh-CN"/>
        </w:rPr>
        <w:instrText>ADDIN CSL_CITATION {"citationItems":[{"id":"ITEM-1","itemData":{"ISSN":"0001-8244","PMID":"4157472","author":[{"dropping-particle":"","family":"Haseman","given":"J K","non-dropping-particle":"","parse-names":false,"suffix":""},{"dropping-particle":"","family":"Elston","given":"R C","non-dropping-particle":"","parse-names":false,"suffix":""}],"container-title":"Behavior Genetics","id":"ITEM-1","issue":"1","issued":{"date-parts":[["1972","3"]]},"page":"3-19","title":"The investigation of linkage between a quantitative trait and a marker locus.","type":"article-journal","volume":"2"},"uris":["http://www.mendeley.com/documents/?uuid=4abb1bde-63b5-4196-a498-79b9ec98cc50"]}],"mendeley":{"formattedCitation":"(Haseman and Elston, 1972)","plainTextFormattedCitation":"(Haseman and Elston, 1972)","previouslyFormattedCitation":"(Haseman and Elston, 1972)"},"properties":{"noteIndex":0},"schema":"https://github.com/citation-style-language/schema/raw/master/csl-citation.json"}</w:instrText>
      </w:r>
      <w:r w:rsidR="00ED3E18">
        <w:rPr>
          <w:rFonts w:ascii="Times New Roman" w:hAnsi="Times New Roman" w:cs="Times New Roman"/>
          <w:lang w:val="en-US" w:eastAsia="zh-CN"/>
        </w:rPr>
        <w:fldChar w:fldCharType="separate"/>
      </w:r>
      <w:r w:rsidR="00ED3E18" w:rsidRPr="00ED3E18">
        <w:rPr>
          <w:rFonts w:ascii="Times New Roman" w:hAnsi="Times New Roman" w:cs="Times New Roman"/>
          <w:noProof/>
          <w:lang w:val="en-US" w:eastAsia="zh-CN"/>
        </w:rPr>
        <w:t>(Haseman and Elston, 1972)</w:t>
      </w:r>
      <w:r w:rsidR="00ED3E18">
        <w:rPr>
          <w:rFonts w:ascii="Times New Roman" w:hAnsi="Times New Roman" w:cs="Times New Roman"/>
          <w:lang w:val="en-US" w:eastAsia="zh-CN"/>
        </w:rPr>
        <w:fldChar w:fldCharType="end"/>
      </w:r>
      <w:r w:rsidR="001934A5">
        <w:rPr>
          <w:rFonts w:ascii="Times New Roman" w:hAnsi="Times New Roman" w:cs="Times New Roman"/>
          <w:lang w:val="en-US" w:eastAsia="zh-CN"/>
        </w:rPr>
        <w:t>, but</w:t>
      </w:r>
      <w:r>
        <w:rPr>
          <w:rFonts w:ascii="Times New Roman" w:hAnsi="Times New Roman" w:cs="Times New Roman"/>
          <w:lang w:val="en-US" w:eastAsia="zh-CN"/>
        </w:rPr>
        <w:t xml:space="preserve"> has recently been modified for association analysis after its IBD was replaced by identical by state (IBS) </w:t>
      </w:r>
      <w:r>
        <w:rPr>
          <w:rFonts w:ascii="Times New Roman" w:hAnsi="Times New Roman" w:cs="Times New Roman"/>
          <w:lang w:val="en-US" w:eastAsia="zh-CN"/>
        </w:rPr>
        <w:fldChar w:fldCharType="begin" w:fldLock="1"/>
      </w:r>
      <w:r w:rsidR="007F18F9">
        <w:rPr>
          <w:rFonts w:ascii="Times New Roman" w:hAnsi="Times New Roman" w:cs="Times New Roman"/>
          <w:lang w:val="en-US" w:eastAsia="zh-CN"/>
        </w:rPr>
        <w:instrText>ADDIN CSL_CITATION {"citationItems":[{"id":"ITEM-1","itemData":{"DOI":"10.3389/fgene.2014.00107","ISSN":"1664-8021","author":[{"dropping-particle":"","family":"Chen","given":"Guo-Bo","non-dropping-particle":"","parse-names":false,"suffix":""}],"container-title":"Frontiers in Genetics","id":"ITEM-1","issue":"April","issued":{"date-parts":[["2014","4","30"]]},"page":"107","title":"Estimating heritability of complex traits from genome-wide association studies using IBS-based Haseman-Elston regression","type":"article-journal","volume":"5"},"uris":["http://www.mendeley.com/documents/?uuid=6a67445d-400c-41a4-ac65-a49919bf8dbc"]}],"mendeley":{"formattedCitation":"(Chen, 2014)","plainTextFormattedCitation":"(Chen, 2014)","previouslyFormattedCitation":"(Chen, 2014)"},"properties":{"noteIndex":0},"schema":"https://github.com/citation-style-language/schema/raw/master/csl-citation.json"}</w:instrText>
      </w:r>
      <w:r>
        <w:rPr>
          <w:rFonts w:ascii="Times New Roman" w:hAnsi="Times New Roman" w:cs="Times New Roman"/>
          <w:lang w:val="en-US" w:eastAsia="zh-CN"/>
        </w:rPr>
        <w:fldChar w:fldCharType="separate"/>
      </w:r>
      <w:r w:rsidR="00324479" w:rsidRPr="00324479">
        <w:rPr>
          <w:rFonts w:ascii="Times New Roman" w:hAnsi="Times New Roman" w:cs="Times New Roman"/>
          <w:noProof/>
          <w:lang w:val="en-US" w:eastAsia="zh-CN"/>
        </w:rPr>
        <w:t>(Chen, 2014)</w:t>
      </w:r>
      <w:r>
        <w:rPr>
          <w:rFonts w:ascii="Times New Roman" w:hAnsi="Times New Roman" w:cs="Times New Roman"/>
          <w:lang w:val="en-US" w:eastAsia="zh-CN"/>
        </w:rPr>
        <w:fldChar w:fldCharType="end"/>
      </w:r>
      <w:r>
        <w:rPr>
          <w:rFonts w:ascii="Times New Roman" w:hAnsi="Times New Roman" w:cs="Times New Roman"/>
          <w:lang w:val="en-US" w:eastAsia="zh-CN"/>
        </w:rPr>
        <w:t>.</w:t>
      </w:r>
      <w:r>
        <w:rPr>
          <w:rFonts w:ascii="Times New Roman" w:hAnsi="Times New Roman" w:cs="Times New Roman"/>
        </w:rPr>
        <w:t xml:space="preserve"> </w:t>
      </w:r>
      <w:r w:rsidR="000B31C9">
        <w:rPr>
          <w:rFonts w:ascii="Times New Roman" w:hAnsi="Times New Roman" w:cs="Times New Roman"/>
        </w:rPr>
        <w:t>In two perspectives the HE route should be investigated</w:t>
      </w:r>
      <w:r w:rsidR="0088183D">
        <w:rPr>
          <w:rFonts w:ascii="Times New Roman" w:hAnsi="Times New Roman" w:cs="Times New Roman"/>
        </w:rPr>
        <w:t xml:space="preserve"> or further clarified</w:t>
      </w:r>
      <w:r w:rsidR="000B31C9">
        <w:rPr>
          <w:rFonts w:ascii="Times New Roman" w:hAnsi="Times New Roman" w:cs="Times New Roman"/>
        </w:rPr>
        <w:t xml:space="preserve">. </w:t>
      </w:r>
      <w:r w:rsidR="001A2EE9">
        <w:rPr>
          <w:rFonts w:ascii="Times New Roman" w:hAnsi="Times New Roman" w:cs="Times New Roman"/>
        </w:rPr>
        <w:t>In terms of computational complex in the estimation of</w:t>
      </w:r>
      <w:r w:rsidR="00FE173B">
        <w:rPr>
          <w:rFonts w:ascii="Times New Roman" w:hAnsi="Times New Roman" w:cs="Times New Roman" w:hint="eastAsia"/>
          <w:lang w:eastAsia="zh-CN"/>
        </w:rPr>
        <w:t xml:space="preserv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1A2EE9">
        <w:rPr>
          <w:rFonts w:ascii="Times New Roman" w:hAnsi="Times New Roman" w:cs="Times New Roman"/>
        </w:rPr>
        <w:t>, REML is approximately cubic of the sample size [</w:t>
      </w:r>
      <m:oMath>
        <m:r>
          <m:rPr>
            <m:scr m:val="script"/>
          </m:rP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3</m:t>
            </m:r>
          </m:sup>
        </m:sSup>
        <m:r>
          <w:rPr>
            <w:rFonts w:ascii="Cambria Math" w:hAnsi="Cambria Math" w:cs="Times New Roman"/>
          </w:rPr>
          <m:t>)</m:t>
        </m:r>
      </m:oMath>
      <w:r w:rsidR="001A2EE9">
        <w:rPr>
          <w:rFonts w:ascii="Times New Roman" w:hAnsi="Times New Roman" w:cs="Times New Roman"/>
        </w:rPr>
        <w:t>] but HE the square of the sample size [</w:t>
      </w:r>
      <m:oMath>
        <m:r>
          <m:rPr>
            <m:scr m:val="script"/>
          </m:rP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oMath>
      <w:r w:rsidR="001A2EE9">
        <w:rPr>
          <w:rFonts w:ascii="Times New Roman" w:hAnsi="Times New Roman" w:cs="Times New Roman"/>
        </w:rPr>
        <w:t>]</w:t>
      </w:r>
      <w:r w:rsidR="00E5002D">
        <w:rPr>
          <w:rFonts w:ascii="Times New Roman" w:hAnsi="Times New Roman" w:cs="Times New Roman" w:hint="eastAsia"/>
          <w:lang w:eastAsia="zh-CN"/>
        </w:rPr>
        <w:t xml:space="preserve">, an computational advances that is </w:t>
      </w:r>
      <w:r w:rsidR="005952BD">
        <w:rPr>
          <w:rFonts w:ascii="Times New Roman" w:hAnsi="Times New Roman" w:cs="Times New Roman" w:hint="eastAsia"/>
          <w:lang w:eastAsia="zh-CN"/>
        </w:rPr>
        <w:t>in</w:t>
      </w:r>
      <w:r w:rsidR="00E5002D">
        <w:rPr>
          <w:rFonts w:ascii="Times New Roman" w:hAnsi="Times New Roman" w:cs="Times New Roman" w:hint="eastAsia"/>
          <w:lang w:eastAsia="zh-CN"/>
        </w:rPr>
        <w:t xml:space="preserve"> need for </w:t>
      </w:r>
      <w:r w:rsidR="00057EB7">
        <w:rPr>
          <w:rFonts w:ascii="Times New Roman" w:hAnsi="Times New Roman" w:cs="Times New Roman"/>
        </w:rPr>
        <w:t xml:space="preserve">biobank-scale data </w:t>
      </w:r>
      <w:r w:rsidR="00057EB7">
        <w:rPr>
          <w:rFonts w:ascii="Times New Roman" w:hAnsi="Times New Roman" w:cs="Times New Roman"/>
        </w:rPr>
        <w:fldChar w:fldCharType="begin" w:fldLock="1"/>
      </w:r>
      <w:r w:rsidR="007F18F9">
        <w:rPr>
          <w:rFonts w:ascii="Times New Roman" w:hAnsi="Times New Roman" w:cs="Times New Roman"/>
        </w:rPr>
        <w:instrText>ADDIN CSL_CITATION {"citationItems":[{"id":"ITEM-1","itemData":{"DOI":"10.1038/s41586-018-0579-z","ISSN":"0028-0836","PMID":"30305743","author":[{"dropping-particle":"","family":"Bycroft","given":"Clare","non-dropping-particle":"","parse-names":false,"suffix":""},{"dropping-particle":"","family":"Freeman","given":"Colin","non-dropping-particle":"","parse-names":false,"suffix":""},{"dropping-particle":"","family":"Petkova","given":"Desislava","non-dropping-particle":"","parse-names":false,"suffix":""},{"dropping-particle":"","family":"Band","given":"Gavin","non-dropping-particle":"","parse-names":false,"suffix":""},{"dropping-particle":"","family":"Elliott","given":"Lloyd T.","non-dropping-particle":"","parse-names":false,"suffix":""},{"dropping-particle":"","family":"Sharp","given":"Kevin","non-dropping-particle":"","parse-names":false,"suffix":""},{"dropping-particle":"","family":"Motyer","given":"Allan","non-dropping-particle":"","parse-names":false,"suffix":""},{"dropping-particle":"","family":"Vukcevic","given":"Damjan","non-dropping-particle":"","parse-names":false,"suffix":""},{"dropping-particle":"","family":"Delaneau","given":"Olivier","non-dropping-particle":"","parse-names":false,"suffix":""},{"dropping-particle":"","family":"O’Connell","given":"Jared","non-dropping-particle":"","parse-names":false,"suffix":""},{"dropping-particle":"","family":"Cortes","given":"Adrian","non-dropping-particle":"","parse-names":false,"suffix":""},{"dropping-particle":"","family":"Welsh","given":"Samantha","non-dropping-particle":"","parse-names":false,"suffix":""},{"dropping-particle":"","family":"Young","given":"Alan","non-dropping-particle":"","parse-names":false,"suffix":""},{"dropping-particle":"","family":"Effingham","given":"Mark","non-dropping-particle":"","parse-names":false,"suffix":""},{"dropping-particle":"","family":"McVean","given":"Gil","non-dropping-particle":"","parse-names":false,"suffix":""},{"dropping-particle":"","family":"Leslie","given":"Stephen","non-dropping-particle":"","parse-names":false,"suffix":""},{"dropping-particle":"","family":"Allen","given":"Naomi","non-dropping-particle":"","parse-names":false,"suffix":""},{"dropping-particle":"","family":"Donnelly","given":"Peter","non-dropping-particle":"","parse-names":false,"suffix":""},{"dropping-particle":"","family":"Marchini","given":"Jonathan","non-dropping-particle":"","parse-names":false,"suffix":""}],"container-title":"Nature","id":"ITEM-1","issue":"7726","issued":{"date-parts":[["2018"]]},"page":"203-209","title":"The UK Biobank resource with deep phenotyping and genomic data","type":"article-journal","volume":"562"},"uris":["http://www.mendeley.com/documents/?uuid=9b15b5dd-9a5e-4065-beb9-ab5831cf84e0"]},{"id":"ITEM-2","itemData":{"DOI":"10.1016/j.cell.2018.08.016","ISSN":"10974172","PMID":"30290141","abstract":"We analyze whole-genome sequencing data from 141,431 Chinese women generated for non-invasive prenatal testing (NIPT). We use these data to characterize the population genetic structure and to investigate genetic associations with maternal and infectious traits. We show that the present day distribution of alleles is a function of both ancient migration and very recent population movements. We reveal novel phenotype-genotype associations, including several replicated associations with height and BMI, an association between maternal age and EMB, and between twin pregnancy and NRG1. Finally, we identify a unique pattern of circulating viral DNA in plasma with high prevalence of hepatitis B and other clinically relevant maternal infections. A GWAS for viral infections identifies an exceptionally strong association between integrated herpesvirus 6 and MOV10L1, which affects piwi-interacting RNA (piRNA) processing and PIWI protein function. These findings demonstrate the great value and potential of accumulating NIPT data for worldwide medical and genetic analyses. Large-scale analysis of genome sequences from non-invasive prenatal testing in Chinese women yields insights into phenotypic trait associations, viral infection patterns, and population history.","author":[{"dropping-particle":"","family":"Liu","given":"Siyang","non-dropping-particle":"","parse-names":false,"suffix":""},{"dropping-particle":"","family":"Huang","given":"Shujia","non-dropping-particle":"","parse-names":false,"suffix":""},{"dropping-particle":"","family":"Chen","given":"Fang","non-dropping-particle":"","parse-names":false,"suffix":""},{"dropping-particle":"","family":"Zhao","given":"Lijian","non-dropping-particle":"","parse-names":false,"suffix":""},{"dropping-particle":"","family":"Yuan","given":"Yuying","non-dropping-particle":"","parse-names":false,"suffix":""},{"dropping-particle":"","family":"Francis","given":"Stephen Starko","non-dropping-particle":"","parse-names":false,"suffix":""},{"dropping-particle":"","family":"Fang","given":"Lin","non-dropping-particle":"","parse-names":false,"suffix":""},{"dropping-particle":"","family":"Li","given":"Zilong","non-dropping-particle":"","parse-names":false,"suffix":""},{"dropping-particle":"","family":"Lin","given":"Long","non-dropping-particle":"","parse-names":false,"suffix":""},{"dropping-particle":"","family":"Liu","given":"Rong","non-dropping-particle":"","parse-names":false,"suffix":""},{"dropping-particle":"","family":"Zhang","given":"Yong","non-dropping-particle":"","parse-names":false,"suffix":""},{"dropping-particle":"","family":"Xu","given":"Huixin","non-dropping-particle":"","parse-names":false,"suffix":""},{"dropping-particle":"","family":"Li","given":"Shengkang","non-dropping-particle":"","parse-names":false,"suffix":""},{"dropping-particle":"","family":"Zhou","given":"Yuwen","non-dropping-particle":"","parse-names":false,"suffix":""},{"dropping-particle":"","family":"Davies","given":"Robert W.","non-dropping-particle":"","parse-names":false,"suffix":""},{"dropping-particle":"","family":"Liu","given":"Qiang","non-dropping-particle":"","parse-names":false,"suffix":""},{"dropping-particle":"","family":"Walters","given":"Robin G.","non-dropping-particle":"","parse-names":false,"suffix":""},{"dropping-particle":"","family":"Lin","given":"Kuang","non-dropping-particle":"","parse-names":false,"suffix":""},{"dropping-particle":"","family":"Ju","given":"Jia","non-dropping-particle":"","parse-names":false,"suffix":""},{"dropping-particle":"","family":"Korneliussen","given":"Thorfinn","non-dropping-particle":"","parse-names":false,"suffix":""},{"dropping-particle":"","family":"Yang","given":"Melinda A.","non-dropping-particle":"","parse-names":false,"suffix":""},{"dropping-particle":"","family":"Fu","given":"Qiaomei","non-dropping-particle":"","parse-names":false,"suffix":""},{"dropping-particle":"","family":"Wang","given":"Jun","non-dropping-particle":"","parse-names":false,"suffix":""},{"dropping-particle":"","family":"Zhou","given":"Lijun","non-dropping-particle":"","parse-names":false,"suffix":""},{"dropping-particle":"","family":"Krogh","given":"Anders","non-dropping-particle":"","parse-names":false,"suffix":""},{"dropping-particle":"","family":"Zhang","given":"Hongyun","non-dropping-particle":"","parse-names":false,"suffix":""},{"dropping-particle":"","family":"Wang","given":"Wei","non-dropping-particle":"","parse-names":false,"suffix":""},{"dropping-particle":"","family":"Chen","given":"Zhengming","non-dropping-particle":"","parse-names":false,"suffix":""},{"dropping-particle":"","family":"Cai","given":"Zhiming","non-dropping-particle":"","parse-names":false,"suffix":""},{"dropping-particle":"","family":"Yin","given":"Ye","non-dropping-particle":"","parse-names":false,"suffix":""},{"dropping-particle":"","family":"Yang","given":"Huanming","non-dropping-particle":"","parse-names":false,"suffix":""},{"dropping-particle":"","family":"Mao","given":"Mao","non-dropping-particle":"","parse-names":false,"suffix":""},{"dropping-particle":"","family":"Shendure","given":"Jay","non-dropping-particle":"","parse-names":false,"suffix":""},{"dropping-particle":"","family":"Wang","given":"Jian","non-dropping-particle":"","parse-names":false,"suffix":""},{"dropping-particle":"","family":"Albrechtsen","given":"Anders","non-dropping-particle":"","parse-names":false,"suffix":""},{"dropping-particle":"","family":"Jin","given":"Xin","non-dropping-particle":"","parse-names":false,"suffix":""},{"dropping-particle":"","family":"Nielsen","given":"Rasmus","non-dropping-particle":"","parse-names":false,"suffix":""},{"dropping-particle":"","family":"Xu","given":"Xun","non-dropping-particle":"","parse-names":false,"suffix":""}],"container-title":"Cell","id":"ITEM-2","issue":"2","issued":{"date-parts":[["2018"]]},"page":"347-359","publisher":"Elsevier Inc.","title":"Genomic analyses from non-invasive prenatal testing reveal genetic associations, patterns of viral infections, and Chinese population history","type":"article-journal","volume":"175"},"uris":["http://www.mendeley.com/documents/?uuid=aba5aab9-2f51-43c4-b62d-b44a10fe8b41"]}],"mendeley":{"formattedCitation":"(Bycroft &lt;i&gt;et al.&lt;/i&gt;, 2018; Liu &lt;i&gt;et al.&lt;/i&gt;, 2018)","plainTextFormattedCitation":"(Bycroft et al., 2018; Liu et al., 2018)","previouslyFormattedCitation":"(Bycroft &lt;i&gt;et al.&lt;/i&gt;, 2018; Liu &lt;i&gt;et al.&lt;/i&gt;, 2018)"},"properties":{"noteIndex":0},"schema":"https://github.com/citation-style-language/schema/raw/master/csl-citation.json"}</w:instrText>
      </w:r>
      <w:r w:rsidR="00057EB7">
        <w:rPr>
          <w:rFonts w:ascii="Times New Roman" w:hAnsi="Times New Roman" w:cs="Times New Roman"/>
        </w:rPr>
        <w:fldChar w:fldCharType="separate"/>
      </w:r>
      <w:r w:rsidR="00324479" w:rsidRPr="00324479">
        <w:rPr>
          <w:rFonts w:ascii="Times New Roman" w:hAnsi="Times New Roman" w:cs="Times New Roman"/>
          <w:noProof/>
        </w:rPr>
        <w:t xml:space="preserve">(Bycroft </w:t>
      </w:r>
      <w:r w:rsidR="00324479" w:rsidRPr="00324479">
        <w:rPr>
          <w:rFonts w:ascii="Times New Roman" w:hAnsi="Times New Roman" w:cs="Times New Roman"/>
          <w:i/>
          <w:noProof/>
        </w:rPr>
        <w:t>et al.</w:t>
      </w:r>
      <w:r w:rsidR="00324479" w:rsidRPr="00324479">
        <w:rPr>
          <w:rFonts w:ascii="Times New Roman" w:hAnsi="Times New Roman" w:cs="Times New Roman"/>
          <w:noProof/>
        </w:rPr>
        <w:t xml:space="preserve">, 2018; Liu </w:t>
      </w:r>
      <w:r w:rsidR="00324479" w:rsidRPr="00324479">
        <w:rPr>
          <w:rFonts w:ascii="Times New Roman" w:hAnsi="Times New Roman" w:cs="Times New Roman"/>
          <w:i/>
          <w:noProof/>
        </w:rPr>
        <w:t>et al.</w:t>
      </w:r>
      <w:r w:rsidR="00324479" w:rsidRPr="00324479">
        <w:rPr>
          <w:rFonts w:ascii="Times New Roman" w:hAnsi="Times New Roman" w:cs="Times New Roman"/>
          <w:noProof/>
        </w:rPr>
        <w:t>, 2018)</w:t>
      </w:r>
      <w:r w:rsidR="00057EB7">
        <w:rPr>
          <w:rFonts w:ascii="Times New Roman" w:hAnsi="Times New Roman" w:cs="Times New Roman"/>
        </w:rPr>
        <w:fldChar w:fldCharType="end"/>
      </w:r>
      <w:r w:rsidR="00057EB7">
        <w:rPr>
          <w:rFonts w:ascii="Times New Roman" w:hAnsi="Times New Roman" w:cs="Times New Roman"/>
        </w:rPr>
        <w:t>, r</w:t>
      </w:r>
      <w:r w:rsidR="00E6045E">
        <w:rPr>
          <w:rFonts w:ascii="Times New Roman" w:hAnsi="Times New Roman" w:cs="Times New Roman"/>
        </w:rPr>
        <w:t>ecent</w:t>
      </w:r>
      <w:r w:rsidR="00A3761D">
        <w:rPr>
          <w:rFonts w:ascii="Times New Roman" w:hAnsi="Times New Roman" w:cs="Times New Roman"/>
        </w:rPr>
        <w:t xml:space="preserve"> studies are focused on the modified H</w:t>
      </w:r>
      <w:r w:rsidR="00D976D4">
        <w:rPr>
          <w:rFonts w:ascii="Times New Roman" w:hAnsi="Times New Roman" w:cs="Times New Roman"/>
        </w:rPr>
        <w:t>E</w:t>
      </w:r>
      <w:r w:rsidR="00A3761D">
        <w:rPr>
          <w:rFonts w:ascii="Times New Roman" w:hAnsi="Times New Roman" w:cs="Times New Roman"/>
        </w:rPr>
        <w:t xml:space="preserve"> and its </w:t>
      </w:r>
      <w:r w:rsidR="00FE173B">
        <w:rPr>
          <w:rFonts w:ascii="Times New Roman" w:hAnsi="Times New Roman" w:cs="Times New Roman" w:hint="eastAsia"/>
          <w:lang w:eastAsia="zh-CN"/>
        </w:rPr>
        <w:t>feasible</w:t>
      </w:r>
      <w:r w:rsidR="00A3761D">
        <w:rPr>
          <w:rFonts w:ascii="Times New Roman" w:hAnsi="Times New Roman" w:cs="Times New Roman"/>
        </w:rPr>
        <w:t xml:space="preserve"> application</w:t>
      </w:r>
      <w:r w:rsidR="00305F0B">
        <w:rPr>
          <w:rFonts w:ascii="Times New Roman" w:hAnsi="Times New Roman" w:cs="Times New Roman"/>
        </w:rPr>
        <w:t>s</w:t>
      </w:r>
      <w:r w:rsidR="00D976D4">
        <w:rPr>
          <w:rFonts w:ascii="Times New Roman" w:hAnsi="Times New Roman" w:cs="Times New Roman"/>
        </w:rPr>
        <w:t xml:space="preserve"> </w:t>
      </w:r>
      <w:r w:rsidR="00CF04AC">
        <w:rPr>
          <w:rFonts w:ascii="Times New Roman" w:hAnsi="Times New Roman" w:cs="Times New Roman"/>
        </w:rPr>
        <w:t>in estimating variance component for</w:t>
      </w:r>
      <w:r w:rsidR="003C5425">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CF04AC">
        <w:rPr>
          <w:rFonts w:ascii="Times New Roman" w:hAnsi="Times New Roman" w:cs="Times New Roman"/>
        </w:rPr>
        <w:t xml:space="preserve"> </w:t>
      </w:r>
      <w:r w:rsidR="00A3761D">
        <w:rPr>
          <w:rFonts w:ascii="Times New Roman" w:hAnsi="Times New Roman" w:cs="Times New Roman"/>
        </w:rPr>
        <w:fldChar w:fldCharType="begin" w:fldLock="1"/>
      </w:r>
      <w:r w:rsidR="00F15FAB">
        <w:rPr>
          <w:rFonts w:ascii="Times New Roman" w:hAnsi="Times New Roman" w:cs="Times New Roman"/>
        </w:rPr>
        <w:instrText>ADDIN CSL_CITATION {"citationItems":[{"id":"ITEM-1","itemData":{"DOI":"10.1371/journal.pgen.1006711","ISBN":"1111111111","ISSN":"1553-7404","PMID":"28388634","abstract":"Heritability estimation provides important information about the relative contribution of genetic and environmental factors to phenotypic variation, and provides an upper bound for the utility of genetic risk prediction models. Recent technological and statistical advances have enabled the estimation of additive heritability attributable to common genetic variants (SNP heritability) across a broad phenotypic spectrum. However, assessing the comparative heritability of multiple traits estimated in different cohorts may be misleading due to the population-specific nature of heritability. Here we report the SNP heritability for 551 complex traits derived from the large-scale, population-based UK Biobank, comprising both quantitative phenotypes and disease codes, and examine the moderating effect of three major demographic variables (age, sex and socioeconomic status) on the heritability estimates. Our study represents the first comprehensive phenome-wide heritability analysis in the UK Biobank, and underscores the importance of considering population characteristics in comparing and interpreting heritability.","author":[{"dropping-particle":"","family":"Ge","given":"Tian","non-dropping-particle":"","parse-names":false,"suffix":""},{"dropping-particle":"","family":"Chen","given":"Chia-Yen","non-dropping-particle":"","parse-names":false,"suffix":""},{"dropping-particle":"","family":"Neale","given":"Benjamin M.","non-dropping-particle":"","parse-names":false,"suffix":""},{"dropping-particle":"","family":"Sabuncu","given":"Mert R.","non-dropping-particle":"","parse-names":false,"suffix":""},{"dropping-particle":"","family":"Smoller","given":"Jordan W.","non-dropping-particle":"","parse-names":false,"suffix":""}],"container-title":"PLoS Genetics","id":"ITEM-1","issue":"4","issued":{"date-parts":[["2017"]]},"page":"e1006711","title":"Phenome-wide heritability analysis of the UK Biobank","type":"article-journal","volume":"13"},"uris":["http://www.mendeley.com/documents/?uuid=8d97fc81-263f-41c5-b815-265493a978ee"]},{"id":"ITEM-2","itemData":{"DOI":"10.1515/sagmb-2016-0076","ISSN":"15446115","abstract":"Heritability is the proportion of phenotypic variance in a population that is attributable to individual genotypes. Heritability is considered an important measure in both evolutionary biology and in medicine, and is routinely estimated and reported in genetic epidemiology studies. In population-based genome-wide association studies (GWAS), mixed models are used to estimate variance components, from which a heritability estimate is obtained. The estimated heritability is the proportion of the model’s total variance that is due to the genetic relatedness matrix (kinship measured from genotypes). Current practice is to use bootstrapping, which is slow, or normal asymptotic approximation to estimate the precision of the heritability estimate; however, this approximation fails to hold near the boundaries of the parameter space or when the sample size is small. In this paper we propose to estimate variance components via a Haseman-Elston regression, find the asymptotic distribution of the variance components and proportions of variance, and use them to construct confidence intervals (CIs). Our method is further developed to obtain unbiased variance components estimators and construct CIs by meta-analyzing information from multiple studies. We demonstrate our approach on data from the Hispanic Community Health Study/Study of Latinos (HCHS/SOL).","author":[{"dropping-particle":"","family":"Sofer","given":"Tamar","non-dropping-particle":"","parse-names":false,"suffix":""}],"container-title":"Statistical Applications in Genetics and Molecular Biology","id":"ITEM-2","issue":"4","issued":{"date-parts":[["2017"]]},"page":"259-273","title":"Confidence intervals for heritability via Haseman-Elston regression","type":"article-journal","volume":"16"},"uris":["http://www.mendeley.com/documents/?uuid=666931d0-5a21-4ac7-a2cd-f42607e18af9"]},{"id":"ITEM-3","itemData":{"DOI":"10.1093/nar/gkx853","ISSN":"13624962","PMID":"29036322","abstract":"Most Genotyping-by-Sequencing (GBS) strategies suffer from high rates of missing data and high error rates, particularly at heterozygous sites. Tunable genotyping-by-sequencing (tGBS®), a novel genome reduction method, consists of the ligation of single-strand oligos to restriction enzyme fragments. DNA barcodes are added during PCR amplification; additional (selective) nucleotides included at the 3'-end of the PCR primers result in more genome reduction as compared to conventional GBS methods. By adjusting the number of selective bases different numbers of genomic sites can be targeted for sequencing. Because this genome reduction strategy concentrates sequencing reads on fewer sites, SNP calls are based on more reads than conventional GBS, resulting in higher SNP calling accuracy (&gt;97-99%) even for heterozygous sites and less missing data per marker. tGBS genotyping is expected to be particularly useful for genomic selection, which requires the ability to genotype populations of individuals that are heterozygous at many loci.","author":[{"dropping-particle":"","family":"Ott","given":"Alina","non-dropping-particle":"","parse-names":false,"suffix":""},{"dropping-particle":"","family":"Liu","given":"Sanzhen","non-dropping-particle":"","parse-names":false,"suffix":""},{"dropping-particle":"","family":"Schnable","given":"James C.","non-dropping-particle":"","parse-names":false,"suffix":""},{"dropping-particle":"","family":"Yeh","given":"Cheng Ting Eddy","non-dropping-particle":"","parse-names":false,"suffix":""},{"dropping-particle":"","family":"Wang","given":"Kai Sin","non-dropping-particle":"","parse-names":false,"suffix":""},{"dropping-particle":"","family":"Schnable","given":"Patrick S.","non-dropping-particle":"","parse-names":false,"suffix":""}],"container-title":"Nucleic Acids Research","id":"ITEM-3","issue":"21","issued":{"date-parts":[["2017"]]},"page":"e178","title":"tGBS® genotyping-by-sequencing enables reliable genotyping of heterozygous loci","type":"article-journal","volume":"45"},"uris":["http://www.mendeley.com/documents/?uuid=006bffc4-26a8-41a3-bbd5-fb2ccfbf1c95"]}],"mendeley":{"formattedCitation":"(Ge &lt;i&gt;et al.&lt;/i&gt;, 2017; Sofer, 2017; Ott &lt;i&gt;et al.&lt;/i&gt;, 2017)","plainTextFormattedCitation":"(Ge et al., 2017; Sofer, 2017; Ott et al., 2017)","previouslyFormattedCitation":"(Ge &lt;i&gt;et al.&lt;/i&gt;, 2017; Sofer, 2017; Ott &lt;i&gt;et al.&lt;/i&gt;, 2017)"},"properties":{"noteIndex":0},"schema":"https://github.com/citation-style-language/schema/raw/master/csl-citation.json"}</w:instrText>
      </w:r>
      <w:r w:rsidR="00A3761D">
        <w:rPr>
          <w:rFonts w:ascii="Times New Roman" w:hAnsi="Times New Roman" w:cs="Times New Roman"/>
        </w:rPr>
        <w:fldChar w:fldCharType="separate"/>
      </w:r>
      <w:r w:rsidR="001934A5" w:rsidRPr="001934A5">
        <w:rPr>
          <w:rFonts w:ascii="Times New Roman" w:hAnsi="Times New Roman" w:cs="Times New Roman"/>
          <w:noProof/>
        </w:rPr>
        <w:t xml:space="preserve">(Ge </w:t>
      </w:r>
      <w:r w:rsidR="001934A5" w:rsidRPr="001934A5">
        <w:rPr>
          <w:rFonts w:ascii="Times New Roman" w:hAnsi="Times New Roman" w:cs="Times New Roman"/>
          <w:i/>
          <w:noProof/>
        </w:rPr>
        <w:t>et al.</w:t>
      </w:r>
      <w:r w:rsidR="001934A5" w:rsidRPr="001934A5">
        <w:rPr>
          <w:rFonts w:ascii="Times New Roman" w:hAnsi="Times New Roman" w:cs="Times New Roman"/>
          <w:noProof/>
        </w:rPr>
        <w:t xml:space="preserve">, 2017; Sofer, 2017; Ott </w:t>
      </w:r>
      <w:r w:rsidR="001934A5" w:rsidRPr="001934A5">
        <w:rPr>
          <w:rFonts w:ascii="Times New Roman" w:hAnsi="Times New Roman" w:cs="Times New Roman"/>
          <w:i/>
          <w:noProof/>
        </w:rPr>
        <w:t>et al.</w:t>
      </w:r>
      <w:r w:rsidR="001934A5" w:rsidRPr="001934A5">
        <w:rPr>
          <w:rFonts w:ascii="Times New Roman" w:hAnsi="Times New Roman" w:cs="Times New Roman"/>
          <w:noProof/>
        </w:rPr>
        <w:t>, 2017)</w:t>
      </w:r>
      <w:r w:rsidR="00A3761D">
        <w:rPr>
          <w:rFonts w:ascii="Times New Roman" w:hAnsi="Times New Roman" w:cs="Times New Roman"/>
        </w:rPr>
        <w:fldChar w:fldCharType="end"/>
      </w:r>
      <w:r w:rsidR="00057EB7">
        <w:rPr>
          <w:rFonts w:ascii="Times New Roman" w:hAnsi="Times New Roman" w:cs="Times New Roman"/>
        </w:rPr>
        <w:t>.</w:t>
      </w:r>
    </w:p>
    <w:p w14:paraId="21B0391E" w14:textId="77777777" w:rsidR="001934A5" w:rsidRDefault="001934A5" w:rsidP="00537988">
      <w:pPr>
        <w:spacing w:line="360" w:lineRule="auto"/>
        <w:rPr>
          <w:rFonts w:ascii="Times New Roman" w:hAnsi="Times New Roman" w:cs="Times New Roman"/>
          <w:lang w:val="en-US" w:eastAsia="zh-CN"/>
        </w:rPr>
      </w:pPr>
    </w:p>
    <w:p w14:paraId="40E8FEE2" w14:textId="4268AA51" w:rsidR="00CD7132" w:rsidRDefault="00ED3E18" w:rsidP="00ED3E18">
      <w:pPr>
        <w:spacing w:line="360" w:lineRule="auto"/>
        <w:rPr>
          <w:rFonts w:ascii="Times New Roman" w:hAnsi="Times New Roman" w:cs="Times New Roman"/>
          <w:lang w:eastAsia="zh-CN"/>
        </w:rPr>
      </w:pPr>
      <w:r>
        <w:rPr>
          <w:rFonts w:ascii="Times New Roman" w:hAnsi="Times New Roman" w:cs="Times New Roman"/>
          <w:lang w:val="en-US" w:eastAsia="zh-CN"/>
        </w:rPr>
        <w:t>Among</w:t>
      </w:r>
      <w:r w:rsidR="005A383C">
        <w:rPr>
          <w:rFonts w:ascii="Times New Roman" w:hAnsi="Times New Roman" w:cs="Times New Roman"/>
          <w:lang w:val="en-US" w:eastAsia="zh-CN"/>
        </w:rPr>
        <w:t xml:space="preserve"> many possible approach</w:t>
      </w:r>
      <w:r>
        <w:rPr>
          <w:rFonts w:ascii="Times New Roman" w:hAnsi="Times New Roman" w:cs="Times New Roman"/>
          <w:lang w:val="en-US" w:eastAsia="zh-CN"/>
        </w:rPr>
        <w:t>es</w:t>
      </w:r>
      <w:r w:rsidR="005A383C">
        <w:rPr>
          <w:rFonts w:ascii="Times New Roman" w:hAnsi="Times New Roman" w:cs="Times New Roman"/>
          <w:lang w:val="en-US" w:eastAsia="zh-CN"/>
        </w:rPr>
        <w:t xml:space="preserve"> to estimating</w:t>
      </w:r>
      <w:r>
        <w:rPr>
          <w:rFonts w:ascii="Times New Roman" w:hAnsi="Times New Roman" w:cs="Times New Roman"/>
          <w:lang w:val="en-US" w:eastAsia="zh-CN"/>
        </w:rPr>
        <w:t xml:space="preserv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5A383C">
        <w:rPr>
          <w:rFonts w:ascii="Times New Roman" w:hAnsi="Times New Roman" w:cs="Times New Roman"/>
          <w:lang w:val="en-US" w:eastAsia="zh-CN"/>
        </w:rPr>
        <w:t xml:space="preserve">. The central question is what the exact structure of them. </w:t>
      </w:r>
      <w:r w:rsidR="00D346FA">
        <w:rPr>
          <w:rFonts w:ascii="Times New Roman" w:hAnsi="Times New Roman" w:cs="Times New Roman"/>
        </w:rPr>
        <w:t xml:space="preserve">So, in </w:t>
      </w:r>
      <w:r w:rsidR="00CF04AC">
        <w:rPr>
          <w:rFonts w:ascii="Times New Roman" w:hAnsi="Times New Roman" w:cs="Times New Roman"/>
        </w:rPr>
        <w:t>this work, w</w:t>
      </w:r>
      <w:r w:rsidR="00AD53D8" w:rsidRPr="00E15DE0">
        <w:rPr>
          <w:rFonts w:ascii="Times New Roman" w:hAnsi="Times New Roman" w:cs="Times New Roman"/>
        </w:rPr>
        <w:t xml:space="preserve">e </w:t>
      </w:r>
      <w:r w:rsidR="00B8297D">
        <w:rPr>
          <w:rFonts w:ascii="Times New Roman" w:hAnsi="Times New Roman" w:cs="Times New Roman"/>
        </w:rPr>
        <w:t>crystaliz</w:t>
      </w:r>
      <w:r w:rsidR="00FE173B">
        <w:rPr>
          <w:rFonts w:ascii="Times New Roman" w:hAnsi="Times New Roman" w:cs="Times New Roman"/>
        </w:rPr>
        <w:t>e</w:t>
      </w:r>
      <w:r w:rsidR="005952BD">
        <w:rPr>
          <w:rFonts w:ascii="Times New Roman" w:hAnsi="Times New Roman" w:cs="Times New Roman"/>
        </w:rPr>
        <w:t xml:space="preserve"> the</w:t>
      </w:r>
      <w:r w:rsidR="00B2464B">
        <w:rPr>
          <w:rFonts w:ascii="Times New Roman" w:hAnsi="Times New Roman" w:cs="Times New Roman"/>
        </w:rPr>
        <w:t xml:space="preserve"> mathematical</w:t>
      </w:r>
      <w:r w:rsidR="005952BD">
        <w:rPr>
          <w:rFonts w:ascii="Times New Roman" w:hAnsi="Times New Roman" w:cs="Times New Roman"/>
        </w:rPr>
        <w:t xml:space="preserve"> structure of</w:t>
      </w:r>
      <w:r w:rsidR="00B8297D">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E6045E">
        <w:rPr>
          <w:rFonts w:ascii="Times New Roman" w:hAnsi="Times New Roman" w:cs="Times New Roman"/>
        </w:rPr>
        <w:t xml:space="preserve"> </w:t>
      </w:r>
      <w:r w:rsidR="002E1874">
        <w:rPr>
          <w:rFonts w:ascii="Times New Roman" w:hAnsi="Times New Roman" w:cs="Times New Roman"/>
        </w:rPr>
        <w:t xml:space="preserve">for </w:t>
      </w:r>
      <w:r w:rsidR="00E6045E">
        <w:rPr>
          <w:rFonts w:ascii="Times New Roman" w:hAnsi="Times New Roman" w:cs="Times New Roman"/>
        </w:rPr>
        <w:t>the</w:t>
      </w:r>
      <w:r w:rsidR="00C043DC" w:rsidRPr="00E15DE0">
        <w:rPr>
          <w:rFonts w:ascii="Times New Roman" w:hAnsi="Times New Roman" w:cs="Times New Roman"/>
        </w:rPr>
        <w:t xml:space="preserve"> additive variance component</w:t>
      </w:r>
      <w:r w:rsidR="00AD53D8" w:rsidRPr="00E15DE0">
        <w:rPr>
          <w:rFonts w:ascii="Times New Roman" w:hAnsi="Times New Roman" w:cs="Times New Roman"/>
        </w:rPr>
        <w:t xml:space="preserve"> </w:t>
      </w:r>
      <w:r w:rsidR="00E6045E">
        <w:rPr>
          <w:rFonts w:ascii="Times New Roman" w:hAnsi="Times New Roman" w:cs="Times New Roman"/>
        </w:rPr>
        <w:t>and</w:t>
      </w:r>
      <w:r w:rsidR="00C043DC" w:rsidRPr="00E15DE0">
        <w:rPr>
          <w:rFonts w:ascii="Times New Roman" w:hAnsi="Times New Roman" w:cs="Times New Roman"/>
        </w:rPr>
        <w:t xml:space="preserve"> </w:t>
      </w:r>
      <w:r w:rsidR="002E1874">
        <w:rPr>
          <w:rFonts w:ascii="Times New Roman" w:hAnsi="Times New Roman" w:cs="Times New Roman"/>
        </w:rPr>
        <w:t xml:space="preserve">for the </w:t>
      </w:r>
      <w:r w:rsidR="00C043DC" w:rsidRPr="00E15DE0">
        <w:rPr>
          <w:rFonts w:ascii="Times New Roman" w:hAnsi="Times New Roman" w:cs="Times New Roman"/>
        </w:rPr>
        <w:t>dominance variance component</w:t>
      </w:r>
      <w:r w:rsidR="00CF04AC">
        <w:rPr>
          <w:rFonts w:ascii="Times New Roman" w:hAnsi="Times New Roman" w:cs="Times New Roman"/>
        </w:rPr>
        <w:t xml:space="preserve"> via HE</w:t>
      </w:r>
      <w:r w:rsidR="005A383C">
        <w:rPr>
          <w:rFonts w:ascii="Times New Roman" w:hAnsi="Times New Roman" w:cs="Times New Roman"/>
        </w:rPr>
        <w:t xml:space="preserve">, which promises analytical results for the structure of the </w:t>
      </w:r>
      <w:r w:rsidR="00DC59EB">
        <w:rPr>
          <w:rFonts w:ascii="Times New Roman" w:hAnsi="Times New Roman" w:cs="Times New Roman"/>
        </w:rPr>
        <w:t>SNP-heritability</w:t>
      </w:r>
      <w:r w:rsidR="0050291D">
        <w:rPr>
          <w:rFonts w:ascii="Times New Roman" w:hAnsi="Times New Roman" w:cs="Times New Roman"/>
        </w:rPr>
        <w:t xml:space="preserve">. </w:t>
      </w:r>
      <w:r>
        <w:rPr>
          <w:rFonts w:ascii="Times New Roman" w:hAnsi="Times New Roman" w:cs="Times New Roman"/>
          <w:lang w:val="en-US"/>
        </w:rPr>
        <w:t>I</w:t>
      </w:r>
      <w:r w:rsidR="00CF04AC">
        <w:rPr>
          <w:rFonts w:ascii="Times New Roman" w:hAnsi="Times New Roman" w:cs="Times New Roman"/>
          <w:lang w:val="en-US"/>
        </w:rPr>
        <w:t xml:space="preserve">n addition to the </w:t>
      </w:r>
      <w:r w:rsidR="00305F0B">
        <w:rPr>
          <w:rFonts w:ascii="Times New Roman" w:hAnsi="Times New Roman" w:cs="Times New Roman"/>
          <w:lang w:val="en-US"/>
        </w:rPr>
        <w:t>additive</w:t>
      </w:r>
      <w:r w:rsidR="00CF04AC">
        <w:rPr>
          <w:rFonts w:ascii="Times New Roman" w:hAnsi="Times New Roman" w:cs="Times New Roman"/>
          <w:lang w:val="en-US"/>
        </w:rPr>
        <w:t xml:space="preserve"> variance component</w:t>
      </w:r>
      <w:r w:rsidR="002E1874">
        <w:rPr>
          <w:rFonts w:ascii="Times New Roman" w:hAnsi="Times New Roman" w:cs="Times New Roman"/>
          <w:lang w:val="en-US"/>
        </w:rPr>
        <w:t xml:space="preserve"> </w:t>
      </w:r>
      <w:r w:rsidR="00B205F2">
        <w:rPr>
          <w:rFonts w:ascii="Times New Roman" w:hAnsi="Times New Roman" w:cs="Times New Roman"/>
          <w:lang w:val="en-US"/>
        </w:rPr>
        <w:t>(</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oMath>
      <w:r w:rsidR="00B205F2">
        <w:rPr>
          <w:rFonts w:ascii="Times New Roman" w:hAnsi="Times New Roman" w:cs="Times New Roman"/>
        </w:rPr>
        <w:t>)</w:t>
      </w:r>
      <w:r w:rsidR="00CF04AC">
        <w:rPr>
          <w:rFonts w:ascii="Times New Roman" w:hAnsi="Times New Roman" w:cs="Times New Roman"/>
          <w:lang w:val="en-US"/>
        </w:rPr>
        <w:t xml:space="preserve">, we provide </w:t>
      </w:r>
      <w:r w:rsidR="009D7199">
        <w:rPr>
          <w:rFonts w:ascii="Times New Roman" w:hAnsi="Times New Roman" w:cs="Times New Roman"/>
          <w:lang w:val="en-US"/>
        </w:rPr>
        <w:t>the analytical result for SNP-heritability for dominance variance component</w:t>
      </w:r>
      <w:r w:rsidR="002E1874">
        <w:rPr>
          <w:rFonts w:ascii="Times New Roman" w:hAnsi="Times New Roman" w:cs="Times New Roman"/>
          <w:lang w:val="en-US"/>
        </w:rPr>
        <w:t xml:space="preserve"> </w:t>
      </w:r>
      <w:r w:rsidR="00B205F2">
        <w:rPr>
          <w:rFonts w:ascii="Times New Roman" w:hAnsi="Times New Roman" w:cs="Times New Roman"/>
          <w:lang w:val="en-US"/>
        </w:rPr>
        <w:t>(</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SNP.D</m:t>
            </m:r>
          </m:sub>
          <m:sup>
            <m:r>
              <w:rPr>
                <w:rFonts w:ascii="Cambria Math" w:hAnsi="Cambria Math" w:cs="Times New Roman"/>
              </w:rPr>
              <m:t>2</m:t>
            </m:r>
          </m:sup>
        </m:sSubSup>
      </m:oMath>
      <w:r w:rsidR="00B205F2">
        <w:rPr>
          <w:rFonts w:ascii="Times New Roman" w:hAnsi="Times New Roman" w:cs="Times New Roman"/>
        </w:rPr>
        <w:t>)</w:t>
      </w:r>
      <w:r w:rsidR="00374531">
        <w:rPr>
          <w:rFonts w:ascii="Times New Roman" w:hAnsi="Times New Roman" w:cs="Times New Roman"/>
          <w:lang w:val="en-US"/>
        </w:rPr>
        <w:t>.</w:t>
      </w:r>
      <w:r>
        <w:rPr>
          <w:rFonts w:ascii="Times New Roman" w:hAnsi="Times New Roman" w:cs="Times New Roman"/>
          <w:lang w:val="en-US"/>
        </w:rPr>
        <w:t xml:space="preserve"> W</w:t>
      </w:r>
      <w:r w:rsidR="009D7199">
        <w:rPr>
          <w:rFonts w:ascii="Times New Roman" w:hAnsi="Times New Roman" w:cs="Times New Roman"/>
          <w:lang w:val="en-US"/>
        </w:rPr>
        <w:t xml:space="preserve">e provide the analytical results for both additive and dominance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9D7199">
        <w:rPr>
          <w:rFonts w:ascii="Times New Roman" w:hAnsi="Times New Roman" w:cs="Times New Roman"/>
          <w:lang w:val="en-US"/>
        </w:rPr>
        <w:t xml:space="preserve"> </w:t>
      </w:r>
      <w:r w:rsidR="00A9144E">
        <w:rPr>
          <w:rFonts w:ascii="Times New Roman" w:hAnsi="Times New Roman" w:cs="Times New Roman"/>
          <w:lang w:val="en-US"/>
        </w:rPr>
        <w:t>under the</w:t>
      </w:r>
      <w:r w:rsidR="009D7199">
        <w:rPr>
          <w:rFonts w:ascii="Times New Roman" w:hAnsi="Times New Roman" w:cs="Times New Roman"/>
          <w:lang w:val="en-US"/>
        </w:rPr>
        <w:t xml:space="preserve"> weighted schemes</w:t>
      </w:r>
      <w:r w:rsidR="00005A86">
        <w:rPr>
          <w:rFonts w:ascii="Times New Roman" w:hAnsi="Times New Roman" w:cs="Times New Roman"/>
          <w:lang w:val="en-US"/>
        </w:rPr>
        <w:t xml:space="preserve"> </w:t>
      </w:r>
      <w:r w:rsidR="00BA0217">
        <w:rPr>
          <w:rFonts w:ascii="Times New Roman" w:hAnsi="Times New Roman" w:cs="Times New Roman"/>
          <w:lang w:val="en-US"/>
        </w:rPr>
        <w:t xml:space="preserve">of the genetic relationship matrices </w:t>
      </w:r>
      <w:r w:rsidR="00005A86">
        <w:rPr>
          <w:rFonts w:ascii="Times New Roman" w:hAnsi="Times New Roman" w:cs="Times New Roman"/>
          <w:lang w:val="en-US" w:eastAsia="zh-CN"/>
        </w:rPr>
        <w:fldChar w:fldCharType="begin" w:fldLock="1"/>
      </w:r>
      <w:r w:rsidR="001934A5">
        <w:rPr>
          <w:rFonts w:ascii="Times New Roman" w:hAnsi="Times New Roman" w:cs="Times New Roman"/>
          <w:lang w:val="en-US" w:eastAsia="zh-CN"/>
        </w:rPr>
        <w:instrText>ADDIN CSL_CITATION {"citationItems":[{"id":"ITEM-1","itemData":{"DOI":"10.3168/jds.2007-0980","ISBN":"1525-3198 (Electronic)","ISSN":"1525-3198","PMID":"18946147","abstract":"Efficient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generations.","author":[{"dropping-particle":"","family":"VanRaden","given":"P M","non-dropping-particle":"","parse-names":false,"suffix":""}],"container-title":"Journal of Dairy Science","id":"ITEM-1","issue":"11","issued":{"date-parts":[["2008"]]},"page":"4414-4423","publisher":"Elsevier","title":"Efficient methods to compute genomic predictions.","type":"article-journal","volume":"91"},"uris":["http://www.mendeley.com/documents/?uuid=c75e5cf4-9c90-4be4-9fce-828bacb3ffa0"]},{"id":"ITEM-2","itemData":{"DOI":"10.1111/mec.14833","author":[{"dropping-particle":"","family":"Goudet","given":"Jérôme","non-dropping-particle":"","parse-names":false,"suffix":""},{"dropping-particle":"","family":"Kay","given":"Tomas","non-dropping-particle":"","parse-names":false,"suffix":""},{"dropping-particle":"","family":"Weir","given":"Bruce S","non-dropping-particle":"","parse-names":false,"suffix":""}],"container-title":"Molecular Ecology","id":"ITEM-2","issue":"July","issued":{"date-parts":[["2018"]]},"page":"4121-4135","title":"How to estimate kinship","type":"article-journal","volume":"27"},"uris":["http://www.mendeley.com/documents/?uuid=cc38c106-7326-4808-8b06-b4ab1c9e6e16"]}],"mendeley":{"formattedCitation":"(VanRaden, 2008; Goudet &lt;i&gt;et al.&lt;/i&gt;, 2018)","plainTextFormattedCitation":"(VanRaden, 2008; Goudet et al., 2018)","previouslyFormattedCitation":"(VanRaden, 2008; Goudet &lt;i&gt;et al.&lt;/i&gt;, 2018)"},"properties":{"noteIndex":0},"schema":"https://github.com/citation-style-language/schema/raw/master/csl-citation.json"}</w:instrText>
      </w:r>
      <w:r w:rsidR="00005A86">
        <w:rPr>
          <w:rFonts w:ascii="Times New Roman" w:hAnsi="Times New Roman" w:cs="Times New Roman"/>
          <w:lang w:val="en-US" w:eastAsia="zh-CN"/>
        </w:rPr>
        <w:fldChar w:fldCharType="separate"/>
      </w:r>
      <w:r w:rsidR="002A32D7" w:rsidRPr="002A32D7">
        <w:rPr>
          <w:rFonts w:ascii="Times New Roman" w:hAnsi="Times New Roman" w:cs="Times New Roman"/>
          <w:noProof/>
          <w:lang w:val="en-US" w:eastAsia="zh-CN"/>
        </w:rPr>
        <w:t xml:space="preserve">(VanRaden, 2008; Goudet </w:t>
      </w:r>
      <w:r w:rsidR="002A32D7" w:rsidRPr="002A32D7">
        <w:rPr>
          <w:rFonts w:ascii="Times New Roman" w:hAnsi="Times New Roman" w:cs="Times New Roman"/>
          <w:i/>
          <w:noProof/>
          <w:lang w:val="en-US" w:eastAsia="zh-CN"/>
        </w:rPr>
        <w:t>et al.</w:t>
      </w:r>
      <w:r w:rsidR="002A32D7" w:rsidRPr="002A32D7">
        <w:rPr>
          <w:rFonts w:ascii="Times New Roman" w:hAnsi="Times New Roman" w:cs="Times New Roman"/>
          <w:noProof/>
          <w:lang w:val="en-US" w:eastAsia="zh-CN"/>
        </w:rPr>
        <w:t>, 2018)</w:t>
      </w:r>
      <w:r w:rsidR="00005A86">
        <w:rPr>
          <w:rFonts w:ascii="Times New Roman" w:hAnsi="Times New Roman" w:cs="Times New Roman"/>
          <w:lang w:val="en-US" w:eastAsia="zh-CN"/>
        </w:rPr>
        <w:fldChar w:fldCharType="end"/>
      </w:r>
      <w:r w:rsidR="009D7199">
        <w:rPr>
          <w:rFonts w:ascii="Times New Roman" w:hAnsi="Times New Roman" w:cs="Times New Roman"/>
          <w:lang w:val="en-US"/>
        </w:rPr>
        <w:t xml:space="preserve">; the weighted form of SNP-heritability is often used in animal genetics </w:t>
      </w:r>
      <w:r w:rsidR="00F27E9E">
        <w:rPr>
          <w:rFonts w:ascii="Times New Roman" w:hAnsi="Times New Roman" w:cs="Times New Roman"/>
          <w:lang w:val="en-US"/>
        </w:rPr>
        <w:t xml:space="preserve">and referred </w:t>
      </w:r>
      <w:r w:rsidR="009D7199">
        <w:rPr>
          <w:rFonts w:ascii="Times New Roman" w:hAnsi="Times New Roman" w:cs="Times New Roman"/>
          <w:lang w:val="en-US"/>
        </w:rPr>
        <w:t xml:space="preserve">as “genomic heritability” </w:t>
      </w:r>
      <w:r w:rsidR="009D7199">
        <w:rPr>
          <w:rFonts w:ascii="Times New Roman" w:hAnsi="Times New Roman" w:cs="Times New Roman"/>
          <w:lang w:val="en-US"/>
        </w:rPr>
        <w:fldChar w:fldCharType="begin" w:fldLock="1"/>
      </w:r>
      <w:r w:rsidR="007F18F9">
        <w:rPr>
          <w:rFonts w:ascii="Times New Roman" w:hAnsi="Times New Roman" w:cs="Times New Roman"/>
          <w:lang w:val="en-US"/>
        </w:rPr>
        <w:instrText>ADDIN CSL_CITATION {"citationItems":[{"id":"ITEM-1","itemData":{"DOI":"10.1371/journal.pgen.1005048","ISSN":"1553-7404","author":[{"dropping-particle":"","family":"los Campos","given":"Gustavo","non-dropping-particle":"de","parse-names":false,"suffix":""},{"dropping-particle":"","family":"Sorensen","given":"Daniel","non-dropping-particle":"","parse-names":false,"suffix":""},{"dropping-particle":"","family":"Gianola","given":"Daniel","non-dropping-particle":"","parse-names":false,"suffix":""}],"container-title":"PLoS Genetics","id":"ITEM-1","issue":"5","issued":{"date-parts":[["2015"]]},"page":"e1005048","title":"Genomic heritability: what is it?","type":"article-journal","volume":"11"},"uris":["http://www.mendeley.com/documents/?uuid=3e736fe1-8c19-4f39-af98-db9d31486b70"]}],"mendeley":{"formattedCitation":"(de los Campos &lt;i&gt;et al.&lt;/i&gt;, 2015)","plainTextFormattedCitation":"(de los Campos et al., 2015)","previouslyFormattedCitation":"(de los Campos &lt;i&gt;et al.&lt;/i&gt;, 2015)"},"properties":{"noteIndex":0},"schema":"https://github.com/citation-style-language/schema/raw/master/csl-citation.json"}</w:instrText>
      </w:r>
      <w:r w:rsidR="009D7199">
        <w:rPr>
          <w:rFonts w:ascii="Times New Roman" w:hAnsi="Times New Roman" w:cs="Times New Roman"/>
          <w:lang w:val="en-US"/>
        </w:rPr>
        <w:fldChar w:fldCharType="separate"/>
      </w:r>
      <w:r w:rsidR="00324479" w:rsidRPr="00324479">
        <w:rPr>
          <w:rFonts w:ascii="Times New Roman" w:hAnsi="Times New Roman" w:cs="Times New Roman"/>
          <w:noProof/>
          <w:lang w:val="en-US"/>
        </w:rPr>
        <w:t xml:space="preserve">(de los Campos </w:t>
      </w:r>
      <w:r w:rsidR="00324479" w:rsidRPr="00324479">
        <w:rPr>
          <w:rFonts w:ascii="Times New Roman" w:hAnsi="Times New Roman" w:cs="Times New Roman"/>
          <w:i/>
          <w:noProof/>
          <w:lang w:val="en-US"/>
        </w:rPr>
        <w:t>et al.</w:t>
      </w:r>
      <w:r w:rsidR="00324479" w:rsidRPr="00324479">
        <w:rPr>
          <w:rFonts w:ascii="Times New Roman" w:hAnsi="Times New Roman" w:cs="Times New Roman"/>
          <w:noProof/>
          <w:lang w:val="en-US"/>
        </w:rPr>
        <w:t>, 2015)</w:t>
      </w:r>
      <w:r w:rsidR="009D7199">
        <w:rPr>
          <w:rFonts w:ascii="Times New Roman" w:hAnsi="Times New Roman" w:cs="Times New Roman"/>
          <w:lang w:val="en-US"/>
        </w:rPr>
        <w:fldChar w:fldCharType="end"/>
      </w:r>
      <w:r w:rsidR="00374531">
        <w:rPr>
          <w:rFonts w:ascii="Times New Roman" w:hAnsi="Times New Roman" w:cs="Times New Roman"/>
          <w:lang w:val="en-US"/>
        </w:rPr>
        <w:t>.</w:t>
      </w:r>
    </w:p>
    <w:p w14:paraId="6EE7B606" w14:textId="77777777" w:rsidR="003B7B7B" w:rsidRDefault="003B7B7B" w:rsidP="00A825B3">
      <w:pPr>
        <w:spacing w:line="360" w:lineRule="auto"/>
        <w:rPr>
          <w:rFonts w:ascii="Times New Roman" w:hAnsi="Times New Roman" w:cs="Times New Roman"/>
          <w:lang w:eastAsia="zh-CN"/>
        </w:rPr>
      </w:pPr>
    </w:p>
    <w:p w14:paraId="4E1D41CC" w14:textId="79B87988" w:rsidR="00511B69" w:rsidRDefault="005A383C" w:rsidP="00312744">
      <w:pPr>
        <w:spacing w:line="360" w:lineRule="auto"/>
        <w:rPr>
          <w:rFonts w:ascii="Times New Roman" w:hAnsi="Times New Roman" w:cs="Times New Roman"/>
          <w:lang w:eastAsia="zh-CN"/>
        </w:rPr>
      </w:pPr>
      <w:r>
        <w:rPr>
          <w:rFonts w:ascii="Times New Roman" w:hAnsi="Times New Roman" w:cs="Times New Roman"/>
          <w:lang w:eastAsia="zh-CN"/>
        </w:rPr>
        <w:t xml:space="preserve">From an alternative perspective, the goal of the study can be understood as below. Of a trait its real heritability is the “inner mass”, but is perceived </w:t>
      </w:r>
      <w:r w:rsidR="00DC59EB">
        <w:rPr>
          <w:rFonts w:ascii="Times New Roman" w:hAnsi="Times New Roman" w:cs="Times New Roman"/>
          <w:lang w:eastAsia="zh-CN"/>
        </w:rPr>
        <w:t xml:space="preserve">“mass” </w:t>
      </w:r>
      <w:r>
        <w:rPr>
          <w:rFonts w:ascii="Times New Roman" w:hAnsi="Times New Roman" w:cs="Times New Roman"/>
          <w:lang w:eastAsia="zh-CN"/>
        </w:rPr>
        <w:t xml:space="preserve">upon the instrument </w:t>
      </w:r>
      <w:r w:rsidR="00DC59EB">
        <w:rPr>
          <w:rFonts w:ascii="Times New Roman" w:hAnsi="Times New Roman" w:cs="Times New Roman"/>
          <w:lang w:eastAsia="zh-CN"/>
        </w:rPr>
        <w:t xml:space="preserve">(such as SNPs) </w:t>
      </w:r>
      <w:r>
        <w:rPr>
          <w:rFonts w:ascii="Times New Roman" w:hAnsi="Times New Roman" w:cs="Times New Roman"/>
          <w:lang w:eastAsia="zh-CN"/>
        </w:rPr>
        <w:t>and the method</w:t>
      </w:r>
      <w:r w:rsidR="00DC59EB">
        <w:rPr>
          <w:rFonts w:ascii="Times New Roman" w:hAnsi="Times New Roman" w:cs="Times New Roman"/>
          <w:lang w:eastAsia="zh-CN"/>
        </w:rPr>
        <w:t xml:space="preserve"> (such as HE)</w:t>
      </w:r>
      <w:r>
        <w:rPr>
          <w:rFonts w:ascii="Times New Roman" w:hAnsi="Times New Roman" w:cs="Times New Roman"/>
          <w:lang w:eastAsia="zh-CN"/>
        </w:rPr>
        <w:t xml:space="preserve">. </w:t>
      </w:r>
      <w:r w:rsidR="00DC59EB">
        <w:rPr>
          <w:rFonts w:ascii="Times New Roman" w:hAnsi="Times New Roman" w:cs="Times New Roman"/>
          <w:lang w:eastAsia="zh-CN"/>
        </w:rPr>
        <w:t xml:space="preserve">In addition, “inner mass” is define regardless how heritability is measured in practice. In this analysis, we will </w:t>
      </w:r>
      <w:r w:rsidR="00F53CBB">
        <w:rPr>
          <w:rFonts w:ascii="Times New Roman" w:hAnsi="Times New Roman" w:cs="Times New Roman"/>
          <w:lang w:eastAsia="zh-CN"/>
        </w:rPr>
        <w:t>explore the relationship between the “inner mass” – the reference heritability and the “measured mass”— SNP-heritability.</w:t>
      </w:r>
    </w:p>
    <w:p w14:paraId="1E7B47A5" w14:textId="77777777" w:rsidR="00C62EBA" w:rsidRDefault="00C62EBA" w:rsidP="00312744">
      <w:pPr>
        <w:spacing w:line="360" w:lineRule="auto"/>
        <w:rPr>
          <w:rFonts w:ascii="Times New Roman" w:hAnsi="Times New Roman" w:cs="Times New Roman"/>
          <w:lang w:eastAsia="zh-CN"/>
        </w:rPr>
      </w:pPr>
    </w:p>
    <w:p w14:paraId="7BA669AA" w14:textId="77777777" w:rsidR="004F0A8E" w:rsidRPr="0005529C" w:rsidRDefault="004F0A8E" w:rsidP="00312744">
      <w:pPr>
        <w:spacing w:line="360" w:lineRule="auto"/>
        <w:rPr>
          <w:rFonts w:ascii="Times New Roman" w:hAnsi="Times New Roman" w:cs="Times New Roman"/>
          <w:u w:val="single"/>
          <w:lang w:eastAsia="zh-CN"/>
        </w:rPr>
      </w:pPr>
    </w:p>
    <w:p w14:paraId="2635D6CE" w14:textId="7DDAA10B" w:rsidR="009D314C" w:rsidRDefault="000E1214" w:rsidP="00985DA9">
      <w:pPr>
        <w:spacing w:line="360" w:lineRule="auto"/>
        <w:jc w:val="center"/>
        <w:rPr>
          <w:rFonts w:ascii="Times New Roman" w:hAnsi="Times New Roman" w:cs="Times New Roman"/>
          <w:b/>
          <w:u w:val="single"/>
        </w:rPr>
      </w:pPr>
      <w:r>
        <w:rPr>
          <w:rFonts w:ascii="Times New Roman" w:hAnsi="Times New Roman" w:cs="Times New Roman"/>
          <w:b/>
          <w:u w:val="single"/>
        </w:rPr>
        <w:t>Materials and Methods</w:t>
      </w:r>
    </w:p>
    <w:p w14:paraId="528D289D" w14:textId="7731B19D" w:rsidR="000E1214" w:rsidRDefault="000E1214" w:rsidP="00456125">
      <w:pPr>
        <w:spacing w:line="360" w:lineRule="auto"/>
        <w:rPr>
          <w:rFonts w:ascii="Times New Roman" w:hAnsi="Times New Roman" w:cs="Times New Roman"/>
          <w:b/>
          <w:u w:val="single"/>
        </w:rPr>
      </w:pPr>
      <w:r>
        <w:rPr>
          <w:rFonts w:ascii="Times New Roman" w:hAnsi="Times New Roman" w:cs="Times New Roman"/>
          <w:b/>
          <w:u w:val="single"/>
        </w:rPr>
        <w:t>Data description</w:t>
      </w:r>
    </w:p>
    <w:p w14:paraId="40ECDC65" w14:textId="175DE1D3" w:rsidR="000E1214" w:rsidRPr="00A00E06" w:rsidRDefault="00176AD6" w:rsidP="00456125">
      <w:pPr>
        <w:spacing w:line="360" w:lineRule="auto"/>
        <w:rPr>
          <w:rFonts w:ascii="Times New Roman" w:hAnsi="Times New Roman" w:cs="Times New Roman"/>
          <w:lang w:val="en-US" w:eastAsia="zh-CN"/>
        </w:rPr>
      </w:pPr>
      <w:r w:rsidRPr="004C6C4E">
        <w:rPr>
          <w:rFonts w:ascii="Times New Roman" w:hAnsi="Times New Roman" w:cs="Times New Roman"/>
        </w:rPr>
        <w:t>1000 Genome reference population</w:t>
      </w:r>
      <w:r w:rsidR="00284534">
        <w:rPr>
          <w:rFonts w:ascii="Times New Roman" w:hAnsi="Times New Roman" w:cs="Times New Roman"/>
        </w:rPr>
        <w:t>s</w:t>
      </w:r>
      <w:r w:rsidRPr="004C6C4E">
        <w:rPr>
          <w:rFonts w:ascii="Times New Roman" w:hAnsi="Times New Roman" w:cs="Times New Roman"/>
        </w:rPr>
        <w:t xml:space="preserve"> and </w:t>
      </w:r>
      <w:r w:rsidR="007F18F9" w:rsidRPr="004C6C4E">
        <w:rPr>
          <w:rFonts w:ascii="Times New Roman" w:hAnsi="Times New Roman" w:cs="Times New Roman"/>
        </w:rPr>
        <w:t xml:space="preserve">UK Biobank resource has been employed to demonstrate the results </w:t>
      </w:r>
      <w:r w:rsidR="007F18F9" w:rsidRPr="004C6C4E">
        <w:rPr>
          <w:rFonts w:ascii="Times New Roman" w:hAnsi="Times New Roman" w:cs="Times New Roman"/>
        </w:rPr>
        <w:fldChar w:fldCharType="begin" w:fldLock="1"/>
      </w:r>
      <w:r w:rsidR="00C8008E" w:rsidRPr="004C6C4E">
        <w:rPr>
          <w:rFonts w:ascii="Times New Roman" w:hAnsi="Times New Roman" w:cs="Times New Roman"/>
        </w:rPr>
        <w:instrText>ADDIN CSL_CITATION {"citationItems":[{"id":"ITEM-1","itemData":{"DOI":"10.1038/s41586-018-0579-z","ISSN":"0028-0836","PMID":"30305743","author":[{"dropping-particle":"","family":"Bycroft","given":"Clare","non-dropping-particle":"","parse-names":false,"suffix":""},{"dropping-particle":"","family":"Freeman","given":"Colin","non-dropping-particle":"","parse-names":false,"suffix":""},{"dropping-particle":"","family":"Petkova","given":"Desislava","non-dropping-particle":"","parse-names":false,"suffix":""},{"dropping-particle":"","family":"Band","given":"Gavin","non-dropping-particle":"","parse-names":false,"suffix":""},{"dropping-particle":"","family":"Elliott","given":"Lloyd T.","non-dropping-particle":"","parse-names":false,"suffix":""},{"dropping-particle":"","family":"Sharp","given":"Kevin","non-dropping-particle":"","parse-names":false,"suffix":""},{"dropping-particle":"","family":"Motyer","given":"Allan","non-dropping-particle":"","parse-names":false,"suffix":""},{"dropping-particle":"","family":"Vukcevic","given":"Damjan","non-dropping-particle":"","parse-names":false,"suffix":""},{"dropping-particle":"","family":"Delaneau","given":"Olivier","non-dropping-particle":"","parse-names":false,"suffix":""},{"dropping-particle":"","family":"O’Connell","given":"Jared","non-dropping-particle":"","parse-names":false,"suffix":""},{"dropping-particle":"","family":"Cortes","given":"Adrian","non-dropping-particle":"","parse-names":false,"suffix":""},{"dropping-particle":"","family":"Welsh","given":"Samantha","non-dropping-particle":"","parse-names":false,"suffix":""},{"dropping-particle":"","family":"Young","given":"Alan","non-dropping-particle":"","parse-names":false,"suffix":""},{"dropping-particle":"","family":"Effingham","given":"Mark","non-dropping-particle":"","parse-names":false,"suffix":""},{"dropping-particle":"","family":"McVean","given":"Gil","non-dropping-particle":"","parse-names":false,"suffix":""},{"dropping-particle":"","family":"Leslie","given":"Stephen","non-dropping-particle":"","parse-names":false,"suffix":""},{"dropping-particle":"","family":"Allen","given":"Naomi","non-dropping-particle":"","parse-names":false,"suffix":""},{"dropping-particle":"","family":"Donnelly","given":"Peter","non-dropping-particle":"","parse-names":false,"suffix":""},{"dropping-particle":"","family":"Marchini","given":"Jonathan","non-dropping-particle":"","parse-names":false,"suffix":""}],"container-title":"Nature","id":"ITEM-1","issue":"7726","issued":{"date-parts":[["2018"]]},"page":"203-209","title":"The UK Biobank resource with deep phenotyping and genomic data","type":"article-journal","volume":"562"},"uris":["http://www.mendeley.com/documents/?uuid=9b15b5dd-9a5e-4065-beb9-ab5831cf84e0"]},{"id":"ITEM-2","itemData":{"DOI":"10.1038/nature09298","ISSN":"1476-4687","PMID":"20811451","abstract":"Despite great progress in identifying genetic variants that influence human disease, most inherited risk remains unexplained. A more complete understanding requires genome-wide studies that fully examine less common alleles in populations with a wide range of ancestry. To inform the design and interpretation of such studies, we genotyped 1.6 million common single nucleotide polymorphisms (SNPs) in 1,184 reference individuals from 11 global populations, and sequenced ten 100-kilobase regions in 692 of these individuals. This integrated data set of common and rare alleles, called 'HapMap 3', includes both SNPs and copy number polymorphisms (CNPs). We characterized population-specific differences among low-frequency variants, measured the improvement in imputation accuracy afforded by the larger reference panel, especially in imputing SNPs with a minor allele frequency of &lt;or=5%, and demonstrated the feasibility of imputing newly discovered CNPs and SNPs. This expanded public resource of genome variants in global populations supports deeper interrogation of genomic variation and its role in human disease, and serves as a step towards a high-resolution map of the landscape of human genetic variation.","author":[{"dropping-particle":"","family":"Altshuler","given":"David M","non-dropping-particle":"","parse-names":false,"suffix":""},{"dropping-particle":"","family":"Gibbs","given":"Richard A","non-dropping-particle":"","parse-names":false,"suffix":""},{"dropping-particle":"","family":"Peltonen","given":"Leena","non-dropping-particle":"","parse-names":false,"suffix":""},{"dropping-particle":"","family":"Dermitzakis","given":"Emmanouil","non-dropping-particle":"","parse-names":false,"suffix":""},{"dropping-particle":"","family":"Schaffner","given":"Stephen F","non-dropping-particle":"","parse-names":false,"suffix":""},{"dropping-particle":"","family":"Yu","given":"Fuli","non-dropping-particle":"","parse-names":false,"suffix":""},{"dropping-particle":"","family":"Bonnen","given":"Penelope E","non-dropping-particle":"","parse-names":false,"suffix":""},{"dropping-particle":"","family":"Bakker","given":"Paul I W","non-dropping-particle":"de","parse-names":false,"suffix":""},{"dropping-particle":"","family":"Deloukas","given":"Panos","non-dropping-particle":"","parse-names":false,"suffix":""},{"dropping-particle":"","family":"Gabriel","given":"Stacey B","non-dropping-particle":"","parse-names":false,"suffix":""},{"dropping-particle":"","family":"Gwilliam","given":"Rhian","non-dropping-particle":"","parse-names":false,"suffix":""},{"dropping-particle":"","family":"Hunt","given":"Sarah","non-dropping-particle":"","parse-names":false,"suffix":""},{"dropping-particle":"","family":"Inouye","given":"Michael","non-dropping-particle":"","parse-names":false,"suffix":""},{"dropping-particle":"","family":"Jia","given":"Xiaoming","non-dropping-particle":"","parse-names":false,"suffix":""},{"dropping-particle":"","family":"Palotie","given":"Aarno","non-dropping-particle":"","parse-names":false,"suffix":""},{"dropping-particle":"","family":"Parkin","given":"Melissa","non-dropping-particle":"","parse-names":false,"suffix":""},{"dropping-particle":"","family":"Whittaker","given":"Pamela","non-dropping-particle":"","parse-names":false,"suffix":""},{"dropping-particle":"","family":"Chang","given":"Kyle","non-dropping-particle":"","parse-names":false,"suffix":""},{"dropping-particle":"","family":"Hawes","given":"Alicia","non-dropping-particle":"","parse-names":false,"suffix":""},{"dropping-particle":"","family":"Lewis","given":"Lora R","non-dropping-particle":"","parse-names":false,"suffix":""},{"dropping-particle":"","family":"Ren","given":"Yanru","non-dropping-particle":"","parse-names":false,"suffix":""},{"dropping-particle":"","family":"Wheeler","given":"David","non-dropping-particle":"","parse-names":false,"suffix":""},{"dropping-particle":"","family":"Muzny","given":"Donna Marie","non-dropping-particle":"","parse-names":false,"suffix":""},{"dropping-particle":"","family":"Barnes","given":"Chris","non-dropping-particle":"","parse-names":false,"suffix":""},{"dropping-particle":"","family":"Darvishi","given":"Katayoon","non-dropping-particle":"","parse-names":false,"suffix":""},{"dropping-particle":"","family":"Hurles","given":"Matthew","non-dropping-particle":"","parse-names":false,"suffix":""},{"dropping-particle":"","family":"Korn","given":"Joshua M","non-dropping-particle":"","parse-names":false,"suffix":""},{"dropping-particle":"","family":"Kristiansson","given":"Kati","non-dropping-particle":"","parse-names":false,"suffix":""},{"dropping-particle":"","family":"Lee","given":"Charles","non-dropping-particle":"","parse-names":false,"suffix":""},{"dropping-particle":"","family":"McCarrol","given":"Steven A","non-dropping-particle":"","parse-names":false,"suffix":""},{"dropping-particle":"","family":"Nemesh","given":"James","non-dropping-particle":"","parse-names":false,"suffix":""},{"dropping-particle":"","family":"Keinan","given":"Alon","non-dropping-particle":"","parse-names":false,"suffix":""},{"dropping-particle":"","family":"Montgomery","given":"Stephen B","non-dropping-particle":"","parse-names":false,"suffix":""},{"dropping-particle":"","family":"Pollack","given":"Samuela","non-dropping-particle":"","parse-names":false,"suffix":""},{"dropping-particle":"","family":"Price","given":"Alkes L","non-dropping-particle":"","parse-names":false,"suffix":""},{"dropping-particle":"","family":"Soranzo","given":"Nicole","non-dropping-particle":"","parse-names":false,"suffix":""},{"dropping-particle":"","family":"Gonzaga-Jauregui","given":"Claudia","non-dropping-particle":"","parse-names":false,"suffix":""},{"dropping-particle":"","family":"Anttila","given":"Verneri","non-dropping-particle":"","parse-names":false,"suffix":""},{"dropping-particle":"","family":"Brodeur","given":"Wendy","non-dropping-particle":"","parse-names":false,"suffix":""},{"dropping-particle":"","family":"Daly","given":"Mark J","non-dropping-particle":"","parse-names":false,"suffix":""},{"dropping-particle":"","family":"Leslie","given":"Stephen","non-dropping-particle":"","parse-names":false,"suffix":""},{"dropping-particle":"","family":"McVean","given":"Gil","non-dropping-particle":"","parse-names":false,"suffix":""},{"dropping-particle":"","family":"Moutsianas","given":"Loukas","non-dropping-particle":"","parse-names":false,"suffix":""},{"dropping-particle":"","family":"Nguyen","given":"Huy","non-dropping-particle":"","parse-names":false,"suffix":""},{"dropping-particle":"","family":"Zhang","given":"Qingrun","non-dropping-particle":"","parse-names":false,"suffix":""},{"dropping-particle":"","family":"Ghori","given":"Mohammed J R","non-dropping-particle":"","parse-names":false,"suffix":""},{"dropping-particle":"","family":"McGinnis","given":"Ralph","non-dropping-particle":"","parse-names":false,"suffix":""},{"dropping-particle":"","family":"McLaren","given":"William","non-dropping-particle":"","parse-names":false,"suffix":""},{"dropping-particle":"","family":"Takeuchi","given":"Fumihiko","non-dropping-particle":"","parse-names":false,"suffix":""},{"dropping-particle":"","family":"Grossman","given":"Sharon R","non-dropping-particle":"","parse-names":false,"suffix":""},{"dropping-particle":"","family":"Shlyakhter","given":"Ilya","non-dropping-particle":"","parse-names":false,"suffix":""},{"dropping-particle":"","family":"Hostetter","given":"Elizabeth B","non-dropping-particle":"","parse-names":false,"suffix":""},{"dropping-particle":"","family":"Sabeti","given":"Pardis C","non-dropping-particle":"","parse-names":false,"suffix":""},{"dropping-particle":"","family":"Adebamowo","given":"Clement A","non-dropping-particle":"","parse-names":false,"suffix":""},{"dropping-particle":"","family":"Foster","given":"Morris W","non-dropping-particle":"","parse-names":false,"suffix":""},{"dropping-particle":"","family":"Gordon","given":"Deborah R","non-dropping-particle":"","parse-names":false,"suffix":""},{"dropping-particle":"","family":"Licinio","given":"Julio","non-dropping-particle":"","parse-names":false,"suffix":""},{"dropping-particle":"","family":"Manca","given":"Maria Cristina","non-dropping-particle":"","parse-names":false,"suffix":""},{"dropping-particle":"","family":"Marshall","given":"Patricia A","non-dropping-particle":"","parse-names":false,"suffix":""},{"dropping-particle":"","family":"Matsuda","given":"Ichiro","non-dropping-particle":"","parse-names":false,"suffix":""},{"dropping-particle":"","family":"Ngare","given":"Duncan","non-dropping-particle":"","parse-names":false,"suffix":""},{"dropping-particle":"","family":"Wang","given":"Vivian Ota","non-dropping-particle":"","parse-names":false,"suffix":""},{"dropping-particle":"","family":"Reddy","given":"Deepa","non-dropping-particle":"","parse-names":false,"suffix":""},{"dropping-particle":"","family":"Rotimi","given":"Charles N","non-dropping-particle":"","parse-names":false,"suffix":""},{"dropping-particle":"","family":"Royal","given":"Charmaine D","non-dropping-particle":"","parse-names":false,"suffix":""},{"dropping-particle":"","family":"Sharp","given":"Richard R","non-dropping-particle":"","parse-names":false,"suffix":""},{"dropping-particle":"","family":"Zeng","given":"Changqing","non-dropping-particle":"","parse-names":false,"suffix":""},{"dropping-particle":"","family":"Brooks","given":"Lisa D","non-dropping-particle":"","parse-names":false,"suffix":""},{"dropping-particle":"","family":"McEwen","given":"Jean E","non-dropping-particle":"","parse-names":false,"suffix":""}],"container-title":"Nature","id":"ITEM-2","issue":"7311","issued":{"date-parts":[["2010","9","2"]]},"page":"52-8","title":"Integrating common and rare genetic variation in diverse human populations.","type":"article-journal","volume":"467"},"uris":["http://www.mendeley.com/documents/?uuid=78c3ea38-9e15-4899-8e6e-1b1aea6cc2e1"]}],"mendeley":{"formattedCitation":"(Bycroft &lt;i&gt;et al.&lt;/i&gt;, 2018; Altshuler &lt;i&gt;et al.&lt;/i&gt;, 2010)","plainTextFormattedCitation":"(Bycroft et al., 2018; Altshuler et al., 2010)","previouslyFormattedCitation":"(Bycroft &lt;i&gt;et al.&lt;/i&gt;, 2018; Altshuler &lt;i&gt;et al.&lt;/i&gt;, 2010)"},"properties":{"noteIndex":0},"schema":"https://github.com/citation-style-language/schema/raw/master/csl-citation.json"}</w:instrText>
      </w:r>
      <w:r w:rsidR="007F18F9" w:rsidRPr="004C6C4E">
        <w:rPr>
          <w:rFonts w:ascii="Times New Roman" w:hAnsi="Times New Roman" w:cs="Times New Roman"/>
        </w:rPr>
        <w:fldChar w:fldCharType="separate"/>
      </w:r>
      <w:r w:rsidRPr="004C6C4E">
        <w:rPr>
          <w:rFonts w:ascii="Times New Roman" w:hAnsi="Times New Roman" w:cs="Times New Roman"/>
          <w:noProof/>
        </w:rPr>
        <w:t xml:space="preserve">(Bycroft </w:t>
      </w:r>
      <w:r w:rsidRPr="004C6C4E">
        <w:rPr>
          <w:rFonts w:ascii="Times New Roman" w:hAnsi="Times New Roman" w:cs="Times New Roman"/>
          <w:i/>
          <w:noProof/>
        </w:rPr>
        <w:t>et al.</w:t>
      </w:r>
      <w:r w:rsidRPr="004C6C4E">
        <w:rPr>
          <w:rFonts w:ascii="Times New Roman" w:hAnsi="Times New Roman" w:cs="Times New Roman"/>
          <w:noProof/>
        </w:rPr>
        <w:t xml:space="preserve">, 2018; Altshuler </w:t>
      </w:r>
      <w:r w:rsidRPr="004C6C4E">
        <w:rPr>
          <w:rFonts w:ascii="Times New Roman" w:hAnsi="Times New Roman" w:cs="Times New Roman"/>
          <w:i/>
          <w:noProof/>
        </w:rPr>
        <w:t>et al.</w:t>
      </w:r>
      <w:r w:rsidRPr="004C6C4E">
        <w:rPr>
          <w:rFonts w:ascii="Times New Roman" w:hAnsi="Times New Roman" w:cs="Times New Roman"/>
          <w:noProof/>
        </w:rPr>
        <w:t>, 2010)</w:t>
      </w:r>
      <w:r w:rsidR="007F18F9" w:rsidRPr="004C6C4E">
        <w:rPr>
          <w:rFonts w:ascii="Times New Roman" w:hAnsi="Times New Roman" w:cs="Times New Roman"/>
        </w:rPr>
        <w:fldChar w:fldCharType="end"/>
      </w:r>
      <w:r w:rsidR="007F18F9" w:rsidRPr="004C6C4E">
        <w:rPr>
          <w:rFonts w:ascii="Times New Roman" w:hAnsi="Times New Roman" w:cs="Times New Roman"/>
        </w:rPr>
        <w:t>.</w:t>
      </w:r>
      <w:r w:rsidR="00B700BC">
        <w:rPr>
          <w:rFonts w:ascii="Times New Roman" w:hAnsi="Times New Roman" w:cs="Times New Roman"/>
        </w:rPr>
        <w:t xml:space="preserve"> </w:t>
      </w:r>
      <w:r w:rsidR="00A00E06">
        <w:rPr>
          <w:rFonts w:ascii="Times New Roman" w:hAnsi="Times New Roman" w:cs="Times New Roman" w:hint="eastAsia"/>
          <w:lang w:eastAsia="zh-CN"/>
        </w:rPr>
        <w:t>Detailed analysis of these data will be mentioned in the results section below.</w:t>
      </w:r>
    </w:p>
    <w:p w14:paraId="62B2B8C7" w14:textId="77777777" w:rsidR="00ED3E18" w:rsidRDefault="00ED3E18" w:rsidP="00456125">
      <w:pPr>
        <w:spacing w:line="360" w:lineRule="auto"/>
        <w:rPr>
          <w:rFonts w:ascii="Times New Roman" w:hAnsi="Times New Roman" w:cs="Times New Roman"/>
          <w:b/>
          <w:u w:val="single"/>
        </w:rPr>
      </w:pPr>
    </w:p>
    <w:p w14:paraId="7CED98A7" w14:textId="0F724ED8" w:rsidR="000E1214" w:rsidRPr="0005529C" w:rsidRDefault="008E4DA6" w:rsidP="00456125">
      <w:pPr>
        <w:spacing w:line="360" w:lineRule="auto"/>
        <w:rPr>
          <w:rFonts w:ascii="Times New Roman" w:hAnsi="Times New Roman" w:cs="Times New Roman"/>
          <w:b/>
          <w:u w:val="single"/>
        </w:rPr>
      </w:pPr>
      <w:r>
        <w:rPr>
          <w:rFonts w:ascii="Times New Roman" w:hAnsi="Times New Roman" w:cs="Times New Roman"/>
          <w:b/>
          <w:u w:val="single"/>
        </w:rPr>
        <w:t>Linear model</w:t>
      </w:r>
    </w:p>
    <w:p w14:paraId="63739A28" w14:textId="62ABBFDE" w:rsidR="000E1214" w:rsidRDefault="000C345E" w:rsidP="000E1214">
      <w:pPr>
        <w:spacing w:line="360" w:lineRule="auto"/>
        <w:rPr>
          <w:rFonts w:ascii="Times New Roman" w:hAnsi="Times New Roman" w:cs="Times New Roman"/>
        </w:rPr>
      </w:pPr>
      <w:r>
        <w:rPr>
          <w:rFonts w:ascii="Times New Roman" w:hAnsi="Times New Roman" w:cs="Times New Roman"/>
        </w:rPr>
        <w:t xml:space="preserve">The seminal HE regresses the squared phenotypic difference to </w:t>
      </w:r>
      <w:r w:rsidR="000E1214">
        <w:rPr>
          <w:rFonts w:ascii="Times New Roman" w:hAnsi="Times New Roman" w:cs="Times New Roman"/>
        </w:rPr>
        <w:t>IBD</w:t>
      </w:r>
      <w:r>
        <w:rPr>
          <w:rFonts w:ascii="Times New Roman" w:hAnsi="Times New Roman" w:cs="Times New Roman"/>
        </w:rPr>
        <w:t xml:space="preserve"> scores for a pair of siblings; via least squares approach, the estimated HE regression coefficient has </w:t>
      </w:r>
      <w:r w:rsidR="002D310B">
        <w:rPr>
          <w:rFonts w:ascii="Times New Roman" w:hAnsi="Times New Roman" w:cs="Times New Roman"/>
        </w:rPr>
        <w:t xml:space="preserve">an </w:t>
      </w:r>
      <w:r>
        <w:rPr>
          <w:rFonts w:ascii="Times New Roman" w:hAnsi="Times New Roman" w:cs="Times New Roman"/>
        </w:rPr>
        <w:t xml:space="preserve">elegant analytical </w:t>
      </w:r>
      <w:r>
        <w:rPr>
          <w:rFonts w:ascii="Times New Roman" w:hAnsi="Times New Roman" w:cs="Times New Roman" w:hint="eastAsia"/>
          <w:lang w:eastAsia="zh-CN"/>
        </w:rPr>
        <w:t>result</w:t>
      </w:r>
      <w:r>
        <w:rPr>
          <w:rFonts w:ascii="Times New Roman" w:hAnsi="Times New Roman" w:cs="Times New Roman"/>
        </w:rPr>
        <w:t xml:space="preserve"> </w:t>
      </w:r>
      <w:r>
        <w:rPr>
          <w:rFonts w:ascii="Times New Roman" w:hAnsi="Times New Roman" w:cs="Times New Roman"/>
        </w:rPr>
        <w:fldChar w:fldCharType="begin" w:fldLock="1"/>
      </w:r>
      <w:r w:rsidR="007F18F9">
        <w:rPr>
          <w:rFonts w:ascii="Times New Roman" w:hAnsi="Times New Roman" w:cs="Times New Roman"/>
        </w:rPr>
        <w:instrText>ADDIN CSL_CITATION {"citationItems":[{"id":"ITEM-1","itemData":{"ISSN":"0001-8244","PMID":"4157472","author":[{"dropping-particle":"","family":"Haseman","given":"J K","non-dropping-particle":"","parse-names":false,"suffix":""},{"dropping-particle":"","family":"Elston","given":"R C","non-dropping-particle":"","parse-names":false,"suffix":""}],"container-title":"Behavior Genetics","id":"ITEM-1","issue":"1","issued":{"date-parts":[["1972","3"]]},"page":"3-19","title":"The investigation of linkage between a quantitative trait and a marker locus.","type":"article-journal","volume":"2"},"uris":["http://www.mendeley.com/documents/?uuid=4abb1bde-63b5-4196-a498-79b9ec98cc50"]}],"mendeley":{"formattedCitation":"(Haseman and Elston, 1972)","plainTextFormattedCitation":"(Haseman and Elston, 1972)","previouslyFormattedCitation":"(Haseman and Elston, 1972)"},"properties":{"noteIndex":0},"schema":"https://github.com/citation-style-language/schema/raw/master/csl-citation.json"}</w:instrText>
      </w:r>
      <w:r>
        <w:rPr>
          <w:rFonts w:ascii="Times New Roman" w:hAnsi="Times New Roman" w:cs="Times New Roman"/>
        </w:rPr>
        <w:fldChar w:fldCharType="separate"/>
      </w:r>
      <w:r w:rsidR="00324479" w:rsidRPr="00324479">
        <w:rPr>
          <w:rFonts w:ascii="Times New Roman" w:hAnsi="Times New Roman" w:cs="Times New Roman"/>
          <w:noProof/>
        </w:rPr>
        <w:t>(Haseman and Elston, 1972)</w:t>
      </w:r>
      <w:r>
        <w:rPr>
          <w:rFonts w:ascii="Times New Roman" w:hAnsi="Times New Roman" w:cs="Times New Roman"/>
        </w:rPr>
        <w:fldChar w:fldCharType="end"/>
      </w:r>
      <w:r>
        <w:rPr>
          <w:rFonts w:ascii="Times New Roman" w:hAnsi="Times New Roman" w:cs="Times New Roman"/>
        </w:rPr>
        <w:t>.</w:t>
      </w:r>
      <w:r w:rsidR="00146EC4">
        <w:rPr>
          <w:rFonts w:ascii="Times New Roman" w:hAnsi="Times New Roman" w:cs="Times New Roman"/>
        </w:rPr>
        <w:t xml:space="preserve"> </w:t>
      </w:r>
      <w:r>
        <w:rPr>
          <w:rFonts w:ascii="Times New Roman" w:hAnsi="Times New Roman" w:cs="Times New Roman"/>
        </w:rPr>
        <w:t>In this study, we replace the pair of the conventional relatives to unrelated individuals</w:t>
      </w:r>
      <w:r w:rsidR="00840359">
        <w:rPr>
          <w:rFonts w:ascii="Times New Roman" w:hAnsi="Times New Roman" w:cs="Times New Roman"/>
        </w:rPr>
        <w:t xml:space="preserve"> (in term of its conventional meaning)</w:t>
      </w:r>
      <w:r>
        <w:rPr>
          <w:rFonts w:ascii="Times New Roman" w:hAnsi="Times New Roman" w:cs="Times New Roman"/>
        </w:rPr>
        <w:t xml:space="preserve">, </w:t>
      </w:r>
      <w:r w:rsidR="00917309">
        <w:rPr>
          <w:rFonts w:ascii="Times New Roman" w:hAnsi="Times New Roman" w:cs="Times New Roman"/>
        </w:rPr>
        <w:t>and t</w:t>
      </w:r>
      <w:r w:rsidR="000E1214">
        <w:rPr>
          <w:rFonts w:ascii="Times New Roman" w:hAnsi="Times New Roman" w:cs="Times New Roman"/>
        </w:rPr>
        <w:t>he modified linear regression is as below</w:t>
      </w:r>
    </w:p>
    <w:p w14:paraId="64EDCD11" w14:textId="2BF96D87" w:rsidR="000E1214" w:rsidRDefault="000E1214" w:rsidP="00766635">
      <w:pPr>
        <w:spacing w:line="360" w:lineRule="auto"/>
        <w:jc w:val="center"/>
        <w:rPr>
          <w:rFonts w:ascii="Times New Roman" w:hAnsi="Times New Roman" w:cs="Times New Roman"/>
        </w:rPr>
      </w:pPr>
      <m:oMath>
        <m:r>
          <m:rPr>
            <m:scr m:val="script"/>
            <m:sty m:val="bi"/>
          </m:rPr>
          <w:rPr>
            <w:rFonts w:ascii="Cambria Math" w:hAnsi="Cambria Math" w:cs="Times New Roman"/>
          </w:rPr>
          <m:t>y</m:t>
        </m:r>
        <m:r>
          <w:rPr>
            <w:rFonts w:ascii="Cambria Math" w:hAnsi="Cambria Math" w:cs="Times New Roman"/>
          </w:rPr>
          <m:t>=a+b</m:t>
        </m:r>
        <m:r>
          <m:rPr>
            <m:sty m:val="b"/>
          </m:rPr>
          <w:rPr>
            <w:rFonts w:ascii="Cambria Math" w:hAnsi="Cambria Math" w:cs="Times New Roman"/>
          </w:rPr>
          <m:t>Ω</m:t>
        </m:r>
        <m:r>
          <w:rPr>
            <w:rFonts w:ascii="Cambria Math" w:hAnsi="Cambria Math" w:cs="Times New Roman"/>
          </w:rPr>
          <m:t>+ε</m:t>
        </m:r>
      </m:oMath>
      <w:r w:rsidR="008F3F79">
        <w:rPr>
          <w:rFonts w:ascii="Times New Roman" w:hAnsi="Times New Roman" w:cs="Times New Roman"/>
        </w:rPr>
        <w:t xml:space="preserve"> (</w:t>
      </w:r>
      <w:r w:rsidR="008F3F79" w:rsidRPr="00766635">
        <w:rPr>
          <w:rFonts w:ascii="Times New Roman" w:hAnsi="Times New Roman" w:cs="Times New Roman"/>
          <w:b/>
        </w:rPr>
        <w:t>Eq 1</w:t>
      </w:r>
      <w:r w:rsidR="008F3F79">
        <w:rPr>
          <w:rFonts w:ascii="Times New Roman" w:hAnsi="Times New Roman" w:cs="Times New Roman"/>
        </w:rPr>
        <w:t>)</w:t>
      </w:r>
    </w:p>
    <w:p w14:paraId="43851AE0" w14:textId="06BC4C04" w:rsidR="007F18F9" w:rsidRPr="00C90862" w:rsidRDefault="000E1214" w:rsidP="00D431F9">
      <w:pPr>
        <w:spacing w:line="360" w:lineRule="auto"/>
        <w:rPr>
          <w:rFonts w:ascii="Times New Roman" w:hAnsi="Times New Roman" w:cs="Times New Roman"/>
          <w:lang w:val="en-US"/>
        </w:rPr>
      </w:pPr>
      <m:oMath>
        <m:r>
          <m:rPr>
            <m:scr m:val="script"/>
            <m:sty m:val="bi"/>
          </m:rPr>
          <w:rPr>
            <w:rFonts w:ascii="Cambria Math" w:hAnsi="Cambria Math" w:cs="Times New Roman"/>
          </w:rPr>
          <m:t>y=</m:t>
        </m:r>
        <m:sSup>
          <m:sSupPr>
            <m:ctrlPr>
              <w:rPr>
                <w:rFonts w:ascii="Cambria Math" w:hAnsi="Cambria Math" w:cs="Times New Roman"/>
                <w:b/>
                <w:i/>
              </w:rPr>
            </m:ctrlPr>
          </m:sSupPr>
          <m:e>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i</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j</m:t>
                    </m:r>
                  </m:sub>
                </m:sSub>
              </m:e>
            </m:d>
          </m:e>
          <m:sup>
            <m:r>
              <w:rPr>
                <w:rFonts w:ascii="Cambria Math" w:hAnsi="Cambria Math" w:cs="Times New Roman"/>
              </w:rPr>
              <m:t>2</m:t>
            </m:r>
          </m:sup>
        </m:sSup>
      </m:oMath>
      <w:r w:rsidR="00C17D7F">
        <w:rPr>
          <w:rFonts w:ascii="Times New Roman" w:hAnsi="Times New Roman" w:cs="Times New Roman"/>
          <w:b/>
        </w:rPr>
        <w:t xml:space="preserve"> </w:t>
      </w:r>
      <w:r w:rsidR="00C17D7F" w:rsidRPr="00C17D7F">
        <w:rPr>
          <w:rFonts w:ascii="Times New Roman" w:hAnsi="Times New Roman" w:cs="Times New Roman"/>
        </w:rPr>
        <w:t xml:space="preserve">is </w:t>
      </w:r>
      <w:r w:rsidR="00C17D7F">
        <w:rPr>
          <w:rFonts w:ascii="Times New Roman" w:hAnsi="Times New Roman" w:cs="Times New Roman"/>
        </w:rPr>
        <w:t xml:space="preserve">the </w:t>
      </w:r>
      <w:r w:rsidR="00EC025E">
        <w:rPr>
          <w:rFonts w:ascii="Times New Roman" w:hAnsi="Times New Roman" w:cs="Times New Roman"/>
        </w:rPr>
        <w:t xml:space="preserve">squared-difference </w:t>
      </w:r>
      <w:r w:rsidR="00C17D7F">
        <w:rPr>
          <w:rFonts w:ascii="Times New Roman" w:hAnsi="Times New Roman" w:cs="Times New Roman"/>
        </w:rPr>
        <w:t xml:space="preserve">for a pair of </w:t>
      </w:r>
      <w:r w:rsidR="003C69E6">
        <w:rPr>
          <w:rFonts w:ascii="Times New Roman" w:hAnsi="Times New Roman" w:cs="Times New Roman"/>
        </w:rPr>
        <w:t xml:space="preserve">unrelated </w:t>
      </w:r>
      <w:r w:rsidR="00C17D7F">
        <w:rPr>
          <w:rFonts w:ascii="Times New Roman" w:hAnsi="Times New Roman" w:cs="Times New Roman"/>
        </w:rPr>
        <w:t>samples</w:t>
      </w:r>
      <w:r w:rsidR="003C69E6">
        <w:rPr>
          <w:rFonts w:ascii="Times New Roman" w:hAnsi="Times New Roman" w:cs="Times New Roman"/>
        </w:rPr>
        <w:t xml:space="preserve"> </w:t>
      </w:r>
      <m:oMath>
        <m:r>
          <w:rPr>
            <w:rFonts w:ascii="Cambria Math" w:hAnsi="Cambria Math" w:cs="Times New Roman"/>
          </w:rPr>
          <m:t>i</m:t>
        </m:r>
      </m:oMath>
      <w:r w:rsidR="003C69E6">
        <w:rPr>
          <w:rFonts w:ascii="Times New Roman" w:hAnsi="Times New Roman" w:cs="Times New Roman"/>
        </w:rPr>
        <w:t xml:space="preserve"> and </w:t>
      </w:r>
      <m:oMath>
        <m:r>
          <w:rPr>
            <w:rFonts w:ascii="Cambria Math" w:hAnsi="Cambria Math" w:cs="Times New Roman"/>
          </w:rPr>
          <m:t>j</m:t>
        </m:r>
      </m:oMath>
      <w:r w:rsidR="007F18F9">
        <w:rPr>
          <w:rFonts w:ascii="Times New Roman" w:hAnsi="Times New Roman" w:cs="Times New Roman"/>
        </w:rPr>
        <w:t>;</w:t>
      </w:r>
      <w:r w:rsidR="00C17D7F">
        <w:rPr>
          <w:rFonts w:ascii="Times New Roman" w:hAnsi="Times New Roman" w:cs="Times New Roman"/>
        </w:rPr>
        <w:t xml:space="preserve"> </w:t>
      </w:r>
      <w:r w:rsidR="007F18F9">
        <w:rPr>
          <w:rFonts w:ascii="Times New Roman" w:hAnsi="Times New Roman" w:cs="Times New Roman"/>
        </w:rPr>
        <w:t xml:space="preserve">given </w:t>
      </w:r>
      <m:oMath>
        <m:r>
          <w:rPr>
            <w:rFonts w:ascii="Cambria Math" w:hAnsi="Cambria Math" w:cs="Times New Roman"/>
          </w:rPr>
          <m:t>n</m:t>
        </m:r>
      </m:oMath>
      <w:r w:rsidR="007F18F9">
        <w:rPr>
          <w:rFonts w:ascii="Times New Roman" w:hAnsi="Times New Roman" w:cs="Times New Roman"/>
        </w:rPr>
        <w:t xml:space="preserve"> samples, </w:t>
      </w:r>
      <m:oMath>
        <m:r>
          <m:rPr>
            <m:scr m:val="script"/>
            <m:sty m:val="bi"/>
          </m:rPr>
          <w:rPr>
            <w:rFonts w:ascii="Cambria Math" w:hAnsi="Cambria Math" w:cs="Times New Roman"/>
          </w:rPr>
          <m:t>y</m:t>
        </m:r>
      </m:oMath>
      <w:r w:rsidR="007F18F9">
        <w:rPr>
          <w:rFonts w:ascii="Times New Roman" w:hAnsi="Times New Roman" w:cs="Times New Roman"/>
          <w:b/>
        </w:rPr>
        <w:t xml:space="preserve"> </w:t>
      </w:r>
      <w:r w:rsidR="007F18F9">
        <w:rPr>
          <w:rFonts w:ascii="Times New Roman" w:hAnsi="Times New Roman" w:cs="Times New Roman"/>
        </w:rPr>
        <w:t xml:space="preserve">is a vector of </w:t>
      </w:r>
      <m:oMath>
        <m:f>
          <m:fPr>
            <m:ctrlPr>
              <w:rPr>
                <w:rFonts w:ascii="Cambria Math" w:hAnsi="Cambria Math" w:cs="Times New Roman"/>
                <w:i/>
              </w:rPr>
            </m:ctrlPr>
          </m:fPr>
          <m:num>
            <m:r>
              <w:rPr>
                <w:rFonts w:ascii="Cambria Math" w:hAnsi="Cambria Math" w:cs="Times New Roman"/>
              </w:rPr>
              <m:t>n(n-1)</m:t>
            </m:r>
          </m:num>
          <m:den>
            <m:r>
              <w:rPr>
                <w:rFonts w:ascii="Cambria Math" w:hAnsi="Cambria Math" w:cs="Times New Roman"/>
              </w:rPr>
              <m:t>2</m:t>
            </m:r>
          </m:den>
        </m:f>
      </m:oMath>
      <w:r w:rsidR="007F18F9">
        <w:rPr>
          <w:rFonts w:ascii="Times New Roman" w:hAnsi="Times New Roman" w:cs="Times New Roman"/>
        </w:rPr>
        <w:t xml:space="preserve"> elements. </w:t>
      </w:r>
      <m:oMath>
        <m:r>
          <m:rPr>
            <m:sty m:val="b"/>
          </m:rPr>
          <w:rPr>
            <w:rFonts w:ascii="Cambria Math" w:hAnsi="Cambria Math" w:cs="Times New Roman"/>
          </w:rPr>
          <m:t>Ω</m:t>
        </m:r>
      </m:oMath>
      <w:r w:rsidR="00C17D7F">
        <w:rPr>
          <w:rFonts w:ascii="Times New Roman" w:hAnsi="Times New Roman" w:cs="Times New Roman"/>
          <w:b/>
        </w:rPr>
        <w:t xml:space="preserve"> </w:t>
      </w:r>
      <w:r w:rsidR="00C17D7F" w:rsidRPr="00C17D7F">
        <w:rPr>
          <w:rFonts w:ascii="Times New Roman" w:hAnsi="Times New Roman" w:cs="Times New Roman"/>
        </w:rPr>
        <w:t>can</w:t>
      </w:r>
      <w:r w:rsidR="00C17D7F">
        <w:rPr>
          <w:rFonts w:ascii="Times New Roman" w:hAnsi="Times New Roman" w:cs="Times New Roman"/>
        </w:rPr>
        <w:t xml:space="preserve"> be constructed as additive genetic relatedness or dominance genetic relatedness</w:t>
      </w:r>
      <w:r w:rsidR="003D74A8">
        <w:rPr>
          <w:rFonts w:ascii="Times New Roman" w:hAnsi="Times New Roman" w:cs="Times New Roman" w:hint="eastAsia"/>
          <w:lang w:eastAsia="zh-CN"/>
        </w:rPr>
        <w:t>, respectively</w:t>
      </w:r>
      <w:r w:rsidR="00C17D7F">
        <w:rPr>
          <w:rFonts w:ascii="Times New Roman" w:hAnsi="Times New Roman" w:cs="Times New Roman"/>
          <w:lang w:val="en-US"/>
        </w:rPr>
        <w:t xml:space="preserve">. </w:t>
      </w:r>
      <w:r w:rsidR="00917309">
        <w:rPr>
          <w:rFonts w:ascii="Times New Roman" w:hAnsi="Times New Roman" w:cs="Times New Roman"/>
          <w:lang w:val="en-US"/>
        </w:rPr>
        <w:t xml:space="preserve">Furthermore, weights can be introduced </w:t>
      </w:r>
      <w:r w:rsidR="00917309">
        <w:rPr>
          <w:rFonts w:ascii="Times New Roman" w:hAnsi="Times New Roman" w:cs="Times New Roman"/>
        </w:rPr>
        <w:t xml:space="preserve">for </w:t>
      </w:r>
      <m:oMath>
        <m:r>
          <m:rPr>
            <m:sty m:val="b"/>
          </m:rPr>
          <w:rPr>
            <w:rFonts w:ascii="Cambria Math" w:hAnsi="Cambria Math" w:cs="Times New Roman"/>
          </w:rPr>
          <m:t>Ω</m:t>
        </m:r>
      </m:oMath>
      <w:r w:rsidR="00917309">
        <w:rPr>
          <w:rFonts w:ascii="Times New Roman" w:hAnsi="Times New Roman" w:cs="Times New Roman"/>
        </w:rPr>
        <w:t xml:space="preserve"> </w:t>
      </w:r>
      <w:r w:rsidR="00917309">
        <w:rPr>
          <w:rFonts w:ascii="Times New Roman" w:hAnsi="Times New Roman" w:cs="Times New Roman"/>
          <w:lang w:val="en-US"/>
        </w:rPr>
        <w:fldChar w:fldCharType="begin" w:fldLock="1"/>
      </w:r>
      <w:r w:rsidR="007F18F9">
        <w:rPr>
          <w:rFonts w:ascii="Times New Roman" w:hAnsi="Times New Roman" w:cs="Times New Roman"/>
          <w:lang w:val="en-US"/>
        </w:rPr>
        <w:instrText>ADDIN CSL_CITATION {"citationItems":[{"id":"ITEM-1","itemData":{"DOI":"10.3168/jds.2007-0980","ISBN":"1525-3198 (Electronic)","ISSN":"1525-3198","PMID":"18946147","abstract":"Efficient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generations.","author":[{"dropping-particle":"","family":"VanRaden","given":"P M","non-dropping-particle":"","parse-names":false,"suffix":""}],"container-title":"Journal of Dairy Science","id":"ITEM-1","issue":"11","issued":{"date-parts":[["2008"]]},"page":"4414-4423","publisher":"Elsevier","title":"Efficient methods to compute genomic predictions.","type":"article-journal","volume":"91"},"uris":["http://www.mendeley.com/documents/?uuid=c75e5cf4-9c90-4be4-9fce-828bacb3ffa0"]}],"mendeley":{"formattedCitation":"(VanRaden, 2008)","plainTextFormattedCitation":"(VanRaden, 2008)","previouslyFormattedCitation":"(VanRaden, 2008)"},"properties":{"noteIndex":0},"schema":"https://github.com/citation-style-language/schema/raw/master/csl-citation.json"}</w:instrText>
      </w:r>
      <w:r w:rsidR="00917309">
        <w:rPr>
          <w:rFonts w:ascii="Times New Roman" w:hAnsi="Times New Roman" w:cs="Times New Roman"/>
          <w:lang w:val="en-US"/>
        </w:rPr>
        <w:fldChar w:fldCharType="separate"/>
      </w:r>
      <w:r w:rsidR="00324479" w:rsidRPr="00324479">
        <w:rPr>
          <w:rFonts w:ascii="Times New Roman" w:hAnsi="Times New Roman" w:cs="Times New Roman"/>
          <w:noProof/>
          <w:lang w:val="en-US"/>
        </w:rPr>
        <w:t>(VanRaden, 2008)</w:t>
      </w:r>
      <w:r w:rsidR="00917309">
        <w:rPr>
          <w:rFonts w:ascii="Times New Roman" w:hAnsi="Times New Roman" w:cs="Times New Roman"/>
          <w:lang w:val="en-US"/>
        </w:rPr>
        <w:fldChar w:fldCharType="end"/>
      </w:r>
      <w:r w:rsidR="00917309">
        <w:rPr>
          <w:rFonts w:ascii="Times New Roman" w:hAnsi="Times New Roman" w:cs="Times New Roman"/>
        </w:rPr>
        <w:t>.</w:t>
      </w:r>
      <w:r w:rsidR="008739B6">
        <w:rPr>
          <w:rFonts w:ascii="Times New Roman" w:hAnsi="Times New Roman" w:cs="Times New Roman"/>
        </w:rPr>
        <w:t xml:space="preserve"> So, in total four possible forms of </w:t>
      </w:r>
      <m:oMath>
        <m:r>
          <m:rPr>
            <m:sty m:val="b"/>
          </m:rPr>
          <w:rPr>
            <w:rFonts w:ascii="Cambria Math" w:hAnsi="Cambria Math" w:cs="Times New Roman"/>
          </w:rPr>
          <m:t>Ω</m:t>
        </m:r>
      </m:oMath>
      <w:r w:rsidR="008739B6">
        <w:rPr>
          <w:rFonts w:ascii="Times New Roman" w:hAnsi="Times New Roman" w:cs="Times New Roman"/>
          <w:b/>
        </w:rPr>
        <w:t xml:space="preserve"> </w:t>
      </w:r>
      <w:r w:rsidR="008739B6">
        <w:rPr>
          <w:rFonts w:ascii="Times New Roman" w:hAnsi="Times New Roman" w:cs="Times New Roman"/>
        </w:rPr>
        <w:t>are considered here: additive relatedness, dominance relatedness, additive relatedness with weights, and dominance relatedness with weights.</w:t>
      </w:r>
      <w:r w:rsidR="00ED138A">
        <w:rPr>
          <w:rFonts w:ascii="Times New Roman" w:hAnsi="Times New Roman" w:cs="Times New Roman"/>
        </w:rPr>
        <w:t xml:space="preserve"> </w:t>
      </w:r>
      <w:r w:rsidR="00C90862">
        <w:rPr>
          <w:rFonts w:ascii="Times New Roman" w:hAnsi="Times New Roman" w:cs="Times New Roman"/>
        </w:rPr>
        <w:t xml:space="preserve">As </w:t>
      </w:r>
      <w:r w:rsidR="002D0F08">
        <w:rPr>
          <w:rFonts w:ascii="Times New Roman" w:hAnsi="Times New Roman" w:cs="Times New Roman"/>
        </w:rPr>
        <w:t xml:space="preserve">The purpose here is to derive pure mathematical expectation of </w:t>
      </w:r>
      <w:r w:rsidR="00C90862">
        <w:rPr>
          <w:rFonts w:ascii="Times New Roman" w:hAnsi="Times New Roman" w:cs="Times New Roman"/>
        </w:rPr>
        <w:t xml:space="preserve">the regression coefficient, </w:t>
      </w:r>
      <w:r w:rsidR="002D0F08">
        <w:rPr>
          <w:rFonts w:ascii="Times New Roman" w:hAnsi="Times New Roman" w:cs="Times New Roman"/>
        </w:rPr>
        <w:t>we fit</w:t>
      </w:r>
      <w:r w:rsidR="002D0F08">
        <w:rPr>
          <w:rFonts w:ascii="Times New Roman" w:hAnsi="Times New Roman" w:cs="Times New Roman" w:hint="eastAsia"/>
          <w:lang w:eastAsia="zh-CN"/>
        </w:rPr>
        <w:t xml:space="preserve"> only one</w:t>
      </w:r>
      <w:r w:rsidR="002D0F08">
        <w:rPr>
          <w:rFonts w:ascii="Times New Roman" w:hAnsi="Times New Roman" w:cs="Times New Roman"/>
        </w:rPr>
        <w:t xml:space="preserve"> </w:t>
      </w:r>
      <m:oMath>
        <m:r>
          <m:rPr>
            <m:sty m:val="b"/>
          </m:rPr>
          <w:rPr>
            <w:rFonts w:ascii="Cambria Math" w:hAnsi="Cambria Math" w:cs="Times New Roman"/>
          </w:rPr>
          <m:t>Ω</m:t>
        </m:r>
      </m:oMath>
      <w:r w:rsidR="002D0F08">
        <w:rPr>
          <w:rFonts w:ascii="Times New Roman" w:hAnsi="Times New Roman" w:cs="Times New Roman"/>
          <w:b/>
        </w:rPr>
        <w:t xml:space="preserve"> </w:t>
      </w:r>
      <w:r w:rsidR="002D0F08" w:rsidRPr="002D0F08">
        <w:rPr>
          <w:rFonts w:ascii="Times New Roman" w:hAnsi="Times New Roman" w:cs="Times New Roman"/>
        </w:rPr>
        <w:t>in Eq 1</w:t>
      </w:r>
      <w:r w:rsidR="002D0F08">
        <w:rPr>
          <w:rFonts w:ascii="Times New Roman" w:hAnsi="Times New Roman" w:cs="Times New Roman"/>
        </w:rPr>
        <w:t>; i</w:t>
      </w:r>
      <w:r w:rsidR="00ED138A">
        <w:rPr>
          <w:rFonts w:ascii="Times New Roman" w:hAnsi="Times New Roman" w:cs="Times New Roman"/>
        </w:rPr>
        <w:t xml:space="preserve">n real data analysis, </w:t>
      </w:r>
      <w:r w:rsidR="002D0F08">
        <w:rPr>
          <w:rFonts w:ascii="Times New Roman" w:hAnsi="Times New Roman" w:cs="Times New Roman"/>
        </w:rPr>
        <w:t xml:space="preserve">however, </w:t>
      </w:r>
      <w:r w:rsidR="00CC5921">
        <w:rPr>
          <w:rFonts w:ascii="Times New Roman" w:hAnsi="Times New Roman" w:cs="Times New Roman"/>
        </w:rPr>
        <w:t xml:space="preserve">multiple </w:t>
      </w:r>
      <m:oMath>
        <m:r>
          <m:rPr>
            <m:sty m:val="b"/>
          </m:rPr>
          <w:rPr>
            <w:rFonts w:ascii="Cambria Math" w:hAnsi="Cambria Math" w:cs="Times New Roman"/>
          </w:rPr>
          <m:t>Ω</m:t>
        </m:r>
      </m:oMath>
      <w:r w:rsidR="00CC5921" w:rsidRPr="00CC5921">
        <w:rPr>
          <w:rFonts w:ascii="Times New Roman" w:hAnsi="Times New Roman" w:cs="Times New Roman"/>
          <w:lang w:val="en-US" w:eastAsia="zh-CN"/>
        </w:rPr>
        <w:t>, in terms of additive or dominance relationship matrices,</w:t>
      </w:r>
      <w:r w:rsidR="00CC5921">
        <w:rPr>
          <w:rFonts w:ascii="Times New Roman" w:hAnsi="Times New Roman" w:cs="Times New Roman"/>
          <w:b/>
        </w:rPr>
        <w:t xml:space="preserve"> </w:t>
      </w:r>
      <w:r w:rsidR="00CC5921" w:rsidRPr="00CC5921">
        <w:rPr>
          <w:rFonts w:ascii="Times New Roman" w:hAnsi="Times New Roman" w:cs="Times New Roman"/>
        </w:rPr>
        <w:t>can</w:t>
      </w:r>
      <w:r w:rsidR="00CC5921">
        <w:rPr>
          <w:rFonts w:ascii="Times New Roman" w:hAnsi="Times New Roman" w:cs="Times New Roman"/>
        </w:rPr>
        <w:t xml:space="preserve"> be fitted concurrently</w:t>
      </w:r>
      <w:r w:rsidR="002D0F08">
        <w:rPr>
          <w:rFonts w:ascii="Times New Roman" w:hAnsi="Times New Roman" w:cs="Times New Roman"/>
        </w:rPr>
        <w:t>.</w:t>
      </w:r>
    </w:p>
    <w:p w14:paraId="06D65F7A" w14:textId="77777777" w:rsidR="008739B6" w:rsidRDefault="008739B6" w:rsidP="00D431F9">
      <w:pPr>
        <w:spacing w:line="360" w:lineRule="auto"/>
        <w:rPr>
          <w:rFonts w:ascii="Times New Roman" w:hAnsi="Times New Roman" w:cs="Times New Roman"/>
          <w:lang w:val="en-US" w:eastAsia="zh-CN"/>
        </w:rPr>
      </w:pPr>
    </w:p>
    <w:p w14:paraId="02EE71B1" w14:textId="555868FC" w:rsidR="003C0000" w:rsidRPr="008E4DA6" w:rsidRDefault="00375127" w:rsidP="003C0000">
      <w:pPr>
        <w:spacing w:line="360" w:lineRule="auto"/>
        <w:rPr>
          <w:rFonts w:ascii="Times New Roman" w:hAnsi="Times New Roman" w:cs="Times New Roman"/>
          <w:b/>
          <w:u w:val="single"/>
          <w:lang w:val="en-US" w:eastAsia="zh-CN"/>
        </w:rPr>
      </w:pPr>
      <w:r>
        <w:rPr>
          <w:rFonts w:ascii="Times New Roman" w:hAnsi="Times New Roman" w:cs="Times New Roman"/>
          <w:b/>
          <w:u w:val="single"/>
          <w:lang w:val="en-US" w:eastAsia="zh-CN"/>
        </w:rPr>
        <w:t xml:space="preserve">Measure </w:t>
      </w:r>
      <w:r w:rsidR="003C0000" w:rsidRPr="008E4DA6">
        <w:rPr>
          <w:rFonts w:ascii="Times New Roman" w:hAnsi="Times New Roman" w:cs="Times New Roman"/>
          <w:b/>
          <w:u w:val="single"/>
          <w:lang w:val="en-US" w:eastAsia="zh-CN"/>
        </w:rPr>
        <w:t>g</w:t>
      </w:r>
      <w:r w:rsidR="003C0000" w:rsidRPr="008E4DA6">
        <w:rPr>
          <w:rFonts w:ascii="Times New Roman" w:hAnsi="Times New Roman" w:cs="Times New Roman" w:hint="eastAsia"/>
          <w:b/>
          <w:u w:val="single"/>
          <w:lang w:val="en-US" w:eastAsia="zh-CN"/>
        </w:rPr>
        <w:t>enetic relat</w:t>
      </w:r>
      <w:r>
        <w:rPr>
          <w:rFonts w:ascii="Times New Roman" w:hAnsi="Times New Roman" w:cs="Times New Roman"/>
          <w:b/>
          <w:u w:val="single"/>
          <w:lang w:val="en-US" w:eastAsia="zh-CN"/>
        </w:rPr>
        <w:t>edness for additive variance</w:t>
      </w:r>
    </w:p>
    <w:p w14:paraId="2F54B3B9" w14:textId="44ABC2AE" w:rsidR="006842C0" w:rsidRDefault="00766635" w:rsidP="003C0000">
      <w:pPr>
        <w:spacing w:line="360" w:lineRule="auto"/>
        <w:rPr>
          <w:rFonts w:ascii="Times New Roman" w:hAnsi="Times New Roman" w:cs="Times New Roman"/>
          <w:lang w:val="en-US" w:eastAsia="zh-CN"/>
        </w:rPr>
      </w:pPr>
      <w:r>
        <w:rPr>
          <w:rFonts w:ascii="Times New Roman" w:hAnsi="Times New Roman" w:cs="Times New Roman"/>
          <w:lang w:val="en-US"/>
        </w:rPr>
        <w:t>For</w:t>
      </w:r>
      <w:r w:rsidR="003C0000">
        <w:rPr>
          <w:rFonts w:ascii="Times New Roman" w:hAnsi="Times New Roman" w:cs="Times New Roman"/>
          <w:lang w:val="en-US"/>
        </w:rPr>
        <w:t xml:space="preserve"> a single locus, orthogonal coding scheme</w:t>
      </w:r>
      <w:r w:rsidR="00962032">
        <w:rPr>
          <w:rFonts w:ascii="Times New Roman" w:hAnsi="Times New Roman" w:cs="Times New Roman"/>
          <w:lang w:val="en-US"/>
        </w:rPr>
        <w:t xml:space="preserve"> can separate </w:t>
      </w:r>
      <w:r w:rsidR="003C0000">
        <w:rPr>
          <w:rFonts w:ascii="Times New Roman" w:hAnsi="Times New Roman" w:cs="Times New Roman"/>
          <w:lang w:val="en-US"/>
        </w:rPr>
        <w:t xml:space="preserve">the genetic variance into additive and dominance genetic variance </w:t>
      </w:r>
      <w:r w:rsidR="003C0000">
        <w:rPr>
          <w:rFonts w:ascii="Times New Roman" w:hAnsi="Times New Roman" w:cs="Times New Roman"/>
          <w:lang w:val="en-US"/>
        </w:rPr>
        <w:fldChar w:fldCharType="begin" w:fldLock="1"/>
      </w:r>
      <w:r w:rsidR="003C0000">
        <w:rPr>
          <w:rFonts w:ascii="Times New Roman" w:hAnsi="Times New Roman" w:cs="Times New Roman"/>
          <w:lang w:val="en-US"/>
        </w:rPr>
        <w:instrText>ADDIN CSL_CITATION {"citationItems":[{"id":"ITEM-1","itemData":{"DOI":"10.1534/genetics.116.199406","ISSN":"0016-6731","author":[{"dropping-particle":"","family":"Vitezica","given":"Z G","non-dropping-particle":"","parse-names":false,"suffix":""},{"dropping-particle":"","family":"Legarra","given":"A","non-dropping-particle":"","parse-names":false,"suffix":""},{"dropping-particle":"","family":"Toro","given":"M A","non-dropping-particle":"","parse-names":false,"suffix":""},{"dropping-particle":"","family":"Varona","given":"L","non-dropping-particle":"","parse-names":false,"suffix":""}],"container-title":"Genetics","id":"ITEM-1","issue":"July","issued":{"date-parts":[["2017"]]},"page":"1297-1307","title":"Orthogonal Estimates of Variances for Additive, Dominance and Epistatic Effects in Populations","type":"article-journal","volume":"206"},"uris":["http://www.mendeley.com/documents/?uuid=d6579b35-87ce-4106-aad6-f2a578cf466b"]}],"mendeley":{"formattedCitation":"(Vitezica &lt;i&gt;et al.&lt;/i&gt;, 2017)","plainTextFormattedCitation":"(Vitezica et al., 2017)","previouslyFormattedCitation":"(Vitezica &lt;i&gt;et al.&lt;/i&gt;, 2017)"},"properties":{"noteIndex":0},"schema":"https://github.com/citation-style-language/schema/raw/master/csl-citation.json"}</w:instrText>
      </w:r>
      <w:r w:rsidR="003C0000">
        <w:rPr>
          <w:rFonts w:ascii="Times New Roman" w:hAnsi="Times New Roman" w:cs="Times New Roman"/>
          <w:lang w:val="en-US"/>
        </w:rPr>
        <w:fldChar w:fldCharType="separate"/>
      </w:r>
      <w:r w:rsidR="003C0000" w:rsidRPr="00283F77">
        <w:rPr>
          <w:rFonts w:ascii="Times New Roman" w:hAnsi="Times New Roman" w:cs="Times New Roman"/>
          <w:noProof/>
          <w:lang w:val="en-US"/>
        </w:rPr>
        <w:t xml:space="preserve">(Vitezica </w:t>
      </w:r>
      <w:r w:rsidR="003C0000" w:rsidRPr="00283F77">
        <w:rPr>
          <w:rFonts w:ascii="Times New Roman" w:hAnsi="Times New Roman" w:cs="Times New Roman"/>
          <w:i/>
          <w:noProof/>
          <w:lang w:val="en-US"/>
        </w:rPr>
        <w:t>et al.</w:t>
      </w:r>
      <w:r w:rsidR="003C0000" w:rsidRPr="00283F77">
        <w:rPr>
          <w:rFonts w:ascii="Times New Roman" w:hAnsi="Times New Roman" w:cs="Times New Roman"/>
          <w:noProof/>
          <w:lang w:val="en-US"/>
        </w:rPr>
        <w:t>, 2017)</w:t>
      </w:r>
      <w:r w:rsidR="003C0000">
        <w:rPr>
          <w:rFonts w:ascii="Times New Roman" w:hAnsi="Times New Roman" w:cs="Times New Roman"/>
          <w:lang w:val="en-US"/>
        </w:rPr>
        <w:fldChar w:fldCharType="end"/>
      </w:r>
      <w:r w:rsidR="003C0000">
        <w:rPr>
          <w:rFonts w:ascii="Times New Roman" w:hAnsi="Times New Roman" w:cs="Times New Roman"/>
          <w:lang w:val="en-US"/>
        </w:rPr>
        <w:t xml:space="preserve">. Under the assumption of Hardy-Weinberg equilibrium (HWE), for the </w:t>
      </w:r>
      <m:oMath>
        <m:sSup>
          <m:sSupPr>
            <m:ctrlPr>
              <w:rPr>
                <w:rFonts w:ascii="Cambria Math" w:hAnsi="Cambria Math" w:cs="Times New Roman"/>
                <w:i/>
                <w:lang w:val="en-US"/>
              </w:rPr>
            </m:ctrlPr>
          </m:sSupPr>
          <m:e>
            <m:r>
              <w:rPr>
                <w:rFonts w:ascii="Cambria Math" w:hAnsi="Cambria Math" w:cs="Times New Roman"/>
                <w:lang w:val="en-US"/>
              </w:rPr>
              <m:t>i</m:t>
            </m:r>
          </m:e>
          <m:sup>
            <m:r>
              <w:rPr>
                <w:rFonts w:ascii="Cambria Math" w:hAnsi="Cambria Math" w:cs="Times New Roman"/>
                <w:lang w:val="en-US"/>
              </w:rPr>
              <m:t>th</m:t>
            </m:r>
          </m:sup>
        </m:sSup>
      </m:oMath>
      <w:r w:rsidR="003C0000">
        <w:rPr>
          <w:rFonts w:ascii="Times New Roman" w:hAnsi="Times New Roman" w:cs="Times New Roman"/>
          <w:lang w:val="en-US"/>
        </w:rPr>
        <w:t xml:space="preserve"> individual, the additive and the dominance code schemes for the </w:t>
      </w:r>
      <m:oMath>
        <m:sSup>
          <m:sSupPr>
            <m:ctrlPr>
              <w:rPr>
                <w:rFonts w:ascii="Cambria Math" w:hAnsi="Cambria Math" w:cs="Times New Roman"/>
                <w:i/>
                <w:lang w:val="en-US"/>
              </w:rPr>
            </m:ctrlPr>
          </m:sSupPr>
          <m:e>
            <m:r>
              <w:rPr>
                <w:rFonts w:ascii="Cambria Math" w:hAnsi="Cambria Math" w:cs="Times New Roman"/>
                <w:lang w:val="en-US"/>
              </w:rPr>
              <m:t>k</m:t>
            </m:r>
          </m:e>
          <m:sup>
            <m:r>
              <w:rPr>
                <w:rFonts w:ascii="Cambria Math" w:hAnsi="Cambria Math" w:cs="Times New Roman"/>
                <w:lang w:val="en-US"/>
              </w:rPr>
              <m:t>th</m:t>
            </m:r>
          </m:sup>
        </m:sSup>
      </m:oMath>
      <w:r w:rsidR="003C0000">
        <w:rPr>
          <w:rFonts w:ascii="Times New Roman" w:hAnsi="Times New Roman" w:cs="Times New Roman"/>
          <w:lang w:val="en-US"/>
        </w:rPr>
        <w:t xml:space="preserve"> locus are </w:t>
      </w:r>
      <m:oMath>
        <m:sSub>
          <m:sSubPr>
            <m:ctrlPr>
              <w:rPr>
                <w:rFonts w:ascii="Cambria Math" w:hAnsi="Cambria Math" w:cs="Times New Roman"/>
                <w:i/>
                <w:lang w:val="en-US"/>
              </w:rPr>
            </m:ctrlPr>
          </m:sSubPr>
          <m:e>
            <m:r>
              <w:rPr>
                <w:rFonts w:ascii="Cambria Math" w:hAnsi="Cambria Math" w:cs="Times New Roman"/>
                <w:lang w:val="en-US"/>
              </w:rPr>
              <m:t>x</m:t>
            </m:r>
          </m:e>
          <m:sub>
            <m:d>
              <m:dPr>
                <m:ctrlPr>
                  <w:rPr>
                    <w:rFonts w:ascii="Cambria Math" w:hAnsi="Cambria Math" w:cs="Times New Roman"/>
                    <w:i/>
                    <w:lang w:val="en-US"/>
                  </w:rPr>
                </m:ctrlPr>
              </m:dPr>
              <m:e>
                <m:r>
                  <w:rPr>
                    <w:rFonts w:ascii="Cambria Math" w:hAnsi="Cambria Math" w:cs="Times New Roman"/>
                    <w:lang w:val="en-US"/>
                  </w:rPr>
                  <m:t>A</m:t>
                </m:r>
              </m:e>
            </m:d>
            <m:r>
              <w:rPr>
                <w:rFonts w:ascii="Cambria Math" w:hAnsi="Cambria Math" w:cs="Times New Roman"/>
                <w:lang w:val="en-US"/>
              </w:rPr>
              <m:t>i,k</m:t>
            </m:r>
          </m:sub>
        </m:sSub>
        <m:r>
          <w:rPr>
            <w:rFonts w:ascii="Cambria Math" w:hAnsi="Cambria Math" w:cs="Times New Roman"/>
            <w:lang w:val="en-US"/>
          </w:rPr>
          <m:t>={0,1,2}</m:t>
        </m:r>
      </m:oMath>
      <w:r w:rsidR="003C0000">
        <w:rPr>
          <w:rFonts w:ascii="Times New Roman" w:hAnsi="Times New Roman" w:cs="Times New Roman" w:hint="eastAsia"/>
          <w:lang w:val="en-US" w:eastAsia="zh-CN"/>
        </w:rPr>
        <w:t xml:space="preserve"> and </w:t>
      </w:r>
      <m:oMath>
        <m:sSub>
          <m:sSubPr>
            <m:ctrlPr>
              <w:rPr>
                <w:rFonts w:ascii="Cambria Math" w:hAnsi="Cambria Math" w:cs="Times New Roman"/>
                <w:i/>
                <w:lang w:val="en-US"/>
              </w:rPr>
            </m:ctrlPr>
          </m:sSubPr>
          <m:e>
            <m:r>
              <w:rPr>
                <w:rFonts w:ascii="Cambria Math" w:hAnsi="Cambria Math" w:cs="Times New Roman"/>
                <w:lang w:val="en-US"/>
              </w:rPr>
              <m:t>x</m:t>
            </m:r>
          </m:e>
          <m:sub>
            <m:d>
              <m:dPr>
                <m:ctrlPr>
                  <w:rPr>
                    <w:rFonts w:ascii="Cambria Math" w:hAnsi="Cambria Math" w:cs="Times New Roman"/>
                    <w:i/>
                    <w:lang w:val="en-US"/>
                  </w:rPr>
                </m:ctrlPr>
              </m:dPr>
              <m:e>
                <m:r>
                  <w:rPr>
                    <w:rFonts w:ascii="Cambria Math" w:hAnsi="Cambria Math" w:cs="Times New Roman"/>
                    <w:lang w:val="en-US"/>
                  </w:rPr>
                  <m:t>D</m:t>
                </m:r>
              </m:e>
            </m:d>
            <m:r>
              <w:rPr>
                <w:rFonts w:ascii="Cambria Math" w:hAnsi="Cambria Math" w:cs="Times New Roman"/>
                <w:lang w:val="en-US"/>
              </w:rPr>
              <m:t>i,k</m:t>
            </m:r>
          </m:sub>
        </m:sSub>
        <m:r>
          <w:rPr>
            <w:rFonts w:ascii="Cambria Math" w:hAnsi="Cambria Math" w:cs="Times New Roman"/>
            <w:lang w:val="en-US"/>
          </w:rPr>
          <m:t>={0,2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k</m:t>
            </m:r>
          </m:sub>
        </m:sSub>
        <m:r>
          <w:rPr>
            <w:rFonts w:ascii="Cambria Math" w:hAnsi="Cambria Math" w:cs="Times New Roman"/>
            <w:lang w:val="en-US"/>
          </w:rPr>
          <m:t>,4</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k</m:t>
            </m:r>
          </m:sub>
        </m:sSub>
        <m:r>
          <w:rPr>
            <w:rFonts w:ascii="Cambria Math" w:hAnsi="Cambria Math" w:cs="Times New Roman"/>
            <w:lang w:val="en-US"/>
          </w:rPr>
          <m:t>-2}</m:t>
        </m:r>
      </m:oMath>
      <w:r w:rsidR="003C0000">
        <w:rPr>
          <w:rFonts w:ascii="Times New Roman" w:hAnsi="Times New Roman" w:cs="Times New Roman"/>
          <w:lang w:val="en-US"/>
        </w:rPr>
        <w:t xml:space="preserve"> for </w:t>
      </w:r>
      <m:oMath>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m:t>
            </m:r>
          </m:sub>
        </m:sSub>
      </m:oMath>
      <w:r w:rsidR="003C0000">
        <w:rPr>
          <w:rFonts w:ascii="Times New Roman" w:hAnsi="Times New Roman" w:cs="Times New Roman"/>
          <w:lang w:val="en-US"/>
        </w:rPr>
        <w:t>, respectively.</w:t>
      </w:r>
      <w:r w:rsidR="00A67C17">
        <w:rPr>
          <w:rFonts w:ascii="Times New Roman" w:hAnsi="Times New Roman" w:cs="Times New Roman"/>
          <w:lang w:val="en-US"/>
        </w:rPr>
        <w:t xml:space="preserve"> </w:t>
      </w:r>
      <w:r w:rsidR="003D74A8">
        <w:rPr>
          <w:rFonts w:ascii="Times New Roman" w:hAnsi="Times New Roman" w:cs="Times New Roman"/>
          <w:lang w:val="en-US"/>
        </w:rPr>
        <w:t>T</w:t>
      </w:r>
      <w:r w:rsidR="00A67C17">
        <w:rPr>
          <w:rFonts w:ascii="Times New Roman" w:hAnsi="Times New Roman" w:cs="Times New Roman"/>
          <w:lang w:val="en-US"/>
        </w:rPr>
        <w:t xml:space="preserve">he allele frequency of the </w:t>
      </w:r>
      <m:oMath>
        <m:sSup>
          <m:sSupPr>
            <m:ctrlPr>
              <w:rPr>
                <w:rFonts w:ascii="Cambria Math" w:hAnsi="Cambria Math" w:cs="Times New Roman"/>
                <w:i/>
                <w:lang w:val="en-US"/>
              </w:rPr>
            </m:ctrlPr>
          </m:sSupPr>
          <m:e>
            <m:r>
              <w:rPr>
                <w:rFonts w:ascii="Cambria Math" w:hAnsi="Cambria Math" w:cs="Times New Roman"/>
                <w:lang w:val="en-US"/>
              </w:rPr>
              <m:t>k</m:t>
            </m:r>
          </m:e>
          <m:sup>
            <m:r>
              <w:rPr>
                <w:rFonts w:ascii="Cambria Math" w:hAnsi="Cambria Math" w:cs="Times New Roman"/>
                <w:lang w:val="en-US"/>
              </w:rPr>
              <m:t>th</m:t>
            </m:r>
          </m:sup>
        </m:sSup>
      </m:oMath>
      <w:r w:rsidR="00A67C17">
        <w:rPr>
          <w:rFonts w:ascii="Times New Roman" w:hAnsi="Times New Roman" w:cs="Times New Roman"/>
          <w:lang w:val="en-US"/>
        </w:rPr>
        <w:t xml:space="preserve"> locus</w:t>
      </w:r>
      <w:r w:rsidR="003D74A8">
        <w:rPr>
          <w:rFonts w:ascii="Times New Roman" w:hAnsi="Times New Roman" w:cs="Times New Roman"/>
          <w:lang w:val="en-US"/>
        </w:rPr>
        <w:t xml:space="preserve"> is </w:t>
      </w:r>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k</m:t>
            </m:r>
          </m:sub>
        </m:sSub>
      </m:oMath>
      <w:r w:rsidR="00A67C17">
        <w:rPr>
          <w:rFonts w:ascii="Times New Roman" w:hAnsi="Times New Roman" w:cs="Times New Roman"/>
          <w:lang w:val="en-US"/>
        </w:rPr>
        <w:t>.</w:t>
      </w:r>
      <w:r w:rsidR="00567EBA" w:rsidRPr="00567EBA">
        <w:rPr>
          <w:rFonts w:ascii="Times New Roman" w:hAnsi="Times New Roman" w:cs="Times New Roman"/>
          <w:lang w:val="en-US"/>
        </w:rPr>
        <w:t xml:space="preserve"> </w:t>
      </w:r>
      <w:r w:rsidR="00567EBA">
        <w:rPr>
          <w:rFonts w:ascii="Times New Roman" w:hAnsi="Times New Roman" w:cs="Times New Roman"/>
          <w:lang w:val="en-US"/>
        </w:rPr>
        <w:t xml:space="preserve">Under HWE, the genotypic frequencies of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00567EBA">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00567EBA">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00567EBA">
        <w:rPr>
          <w:rFonts w:ascii="Times New Roman" w:hAnsi="Times New Roman" w:cs="Times New Roman"/>
        </w:rPr>
        <w:t xml:space="preserve"> are</w:t>
      </w:r>
      <w:r w:rsidR="00567EBA">
        <w:rPr>
          <w:rFonts w:ascii="Times New Roman" w:hAnsi="Times New Roman" w:cs="Times New Roman"/>
          <w:lang w:val="en-US"/>
        </w:rPr>
        <w:t xml:space="preserve"> </w:t>
      </w:r>
      <m:oMath>
        <m:sSubSup>
          <m:sSubSupPr>
            <m:ctrlPr>
              <w:rPr>
                <w:rFonts w:ascii="Cambria Math" w:hAnsi="Cambria Math" w:cs="Times New Roman"/>
                <w:i/>
                <w:lang w:val="en-US" w:eastAsia="zh-CN"/>
              </w:rPr>
            </m:ctrlPr>
          </m:sSubSupPr>
          <m:e>
            <m:r>
              <w:rPr>
                <w:rFonts w:ascii="Cambria Math" w:hAnsi="Cambria Math" w:cs="Times New Roman"/>
                <w:lang w:val="en-US" w:eastAsia="zh-CN"/>
              </w:rPr>
              <m:t>p</m:t>
            </m:r>
          </m:e>
          <m:sub>
            <m:r>
              <w:rPr>
                <w:rFonts w:ascii="Cambria Math" w:hAnsi="Cambria Math" w:cs="Times New Roman"/>
                <w:lang w:val="en-US" w:eastAsia="zh-CN"/>
              </w:rPr>
              <m:t>k</m:t>
            </m:r>
          </m:sub>
          <m:sup>
            <m:r>
              <w:rPr>
                <w:rFonts w:ascii="Cambria Math" w:hAnsi="Cambria Math" w:cs="Times New Roman"/>
                <w:lang w:val="en-US" w:eastAsia="zh-CN"/>
              </w:rPr>
              <m:t>2</m:t>
            </m:r>
          </m:sup>
        </m:sSubSup>
      </m:oMath>
      <w:r w:rsidR="00567EBA">
        <w:rPr>
          <w:rFonts w:ascii="Times New Roman" w:hAnsi="Times New Roman" w:cs="Times New Roman"/>
        </w:rPr>
        <w:t xml:space="preserve">, </w:t>
      </w:r>
      <m:oMath>
        <m:r>
          <w:rPr>
            <w:rFonts w:ascii="Cambria Math" w:hAnsi="Cambria Math" w:cs="Times New Roman"/>
            <w:lang w:val="en-US" w:eastAsia="zh-CN"/>
          </w:rPr>
          <m:t>2</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k</m:t>
            </m:r>
          </m:sub>
        </m:sSub>
        <m:sSub>
          <m:sSubPr>
            <m:ctrlPr>
              <w:rPr>
                <w:rFonts w:ascii="Cambria Math" w:hAnsi="Cambria Math" w:cs="Times New Roman"/>
                <w:i/>
                <w:lang w:val="en-US" w:eastAsia="zh-CN"/>
              </w:rPr>
            </m:ctrlPr>
          </m:sSubPr>
          <m:e>
            <m:r>
              <w:rPr>
                <w:rFonts w:ascii="Cambria Math" w:hAnsi="Cambria Math" w:cs="Times New Roman"/>
                <w:lang w:val="en-US" w:eastAsia="zh-CN"/>
              </w:rPr>
              <m:t>q</m:t>
            </m:r>
          </m:e>
          <m:sub>
            <m:r>
              <w:rPr>
                <w:rFonts w:ascii="Cambria Math" w:hAnsi="Cambria Math" w:cs="Times New Roman"/>
                <w:lang w:val="en-US" w:eastAsia="zh-CN"/>
              </w:rPr>
              <m:t>k</m:t>
            </m:r>
          </m:sub>
        </m:sSub>
      </m:oMath>
      <w:r w:rsidR="00567EBA">
        <w:rPr>
          <w:rFonts w:ascii="Times New Roman" w:hAnsi="Times New Roman" w:cs="Times New Roman"/>
        </w:rPr>
        <w:t xml:space="preserve">, and </w:t>
      </w:r>
      <m:oMath>
        <m:sSubSup>
          <m:sSubSupPr>
            <m:ctrlPr>
              <w:rPr>
                <w:rFonts w:ascii="Cambria Math" w:hAnsi="Cambria Math" w:cs="Times New Roman"/>
                <w:i/>
                <w:lang w:val="en-US" w:eastAsia="zh-CN"/>
              </w:rPr>
            </m:ctrlPr>
          </m:sSubSupPr>
          <m:e>
            <m:r>
              <w:rPr>
                <w:rFonts w:ascii="Cambria Math" w:hAnsi="Cambria Math" w:cs="Times New Roman"/>
                <w:lang w:val="en-US" w:eastAsia="zh-CN"/>
              </w:rPr>
              <m:t>q</m:t>
            </m:r>
          </m:e>
          <m:sub>
            <m:r>
              <w:rPr>
                <w:rFonts w:ascii="Cambria Math" w:hAnsi="Cambria Math" w:cs="Times New Roman"/>
                <w:lang w:val="en-US" w:eastAsia="zh-CN"/>
              </w:rPr>
              <m:t>k</m:t>
            </m:r>
          </m:sub>
          <m:sup>
            <m:r>
              <w:rPr>
                <w:rFonts w:ascii="Cambria Math" w:hAnsi="Cambria Math" w:cs="Times New Roman"/>
                <w:lang w:val="en-US" w:eastAsia="zh-CN"/>
              </w:rPr>
              <m:t>2</m:t>
            </m:r>
          </m:sup>
        </m:sSubSup>
      </m:oMath>
      <w:r w:rsidR="00567EBA">
        <w:rPr>
          <w:rFonts w:ascii="Times New Roman" w:hAnsi="Times New Roman" w:cs="Times New Roman"/>
          <w:lang w:val="en-US" w:eastAsia="zh-CN"/>
        </w:rPr>
        <w:t>, respectively.</w:t>
      </w:r>
      <w:r w:rsidR="006842C0">
        <w:rPr>
          <w:rFonts w:ascii="Times New Roman" w:hAnsi="Times New Roman" w:cs="Times New Roman"/>
          <w:lang w:val="en-US"/>
        </w:rPr>
        <w:t xml:space="preserve"> </w:t>
      </w:r>
      <w:r w:rsidR="00224B6D">
        <w:rPr>
          <w:rFonts w:ascii="Times New Roman" w:hAnsi="Times New Roman" w:cs="Times New Roman"/>
          <w:lang w:val="en-US"/>
        </w:rPr>
        <w:t>A</w:t>
      </w:r>
      <w:r w:rsidR="003C0000">
        <w:rPr>
          <w:rFonts w:ascii="Times New Roman" w:hAnsi="Times New Roman" w:cs="Times New Roman"/>
          <w:lang w:val="en-US"/>
        </w:rPr>
        <w:t xml:space="preserve">fter standardization, we have </w:t>
      </w:r>
      <m:oMath>
        <m:sSubSup>
          <m:sSubSupPr>
            <m:ctrlPr>
              <w:rPr>
                <w:rFonts w:ascii="Cambria Math" w:hAnsi="Cambria Math" w:cs="Times New Roman"/>
                <w:i/>
                <w:lang w:val="en-US"/>
              </w:rPr>
            </m:ctrlPr>
          </m:sSubSupPr>
          <m:e>
            <m:r>
              <m:rPr>
                <m:sty m:val="bi"/>
              </m:rPr>
              <w:rPr>
                <w:rFonts w:ascii="Cambria Math" w:hAnsi="Cambria Math" w:cs="Times New Roman"/>
                <w:lang w:val="en-US"/>
              </w:rPr>
              <m:t>s</m:t>
            </m:r>
            <m:ctrlPr>
              <w:rPr>
                <w:rFonts w:ascii="Cambria Math" w:hAnsi="Cambria Math" w:cs="Times New Roman"/>
                <w:b/>
                <w:i/>
                <w:lang w:val="en-US"/>
              </w:rPr>
            </m:ctrlPr>
          </m:e>
          <m:sub>
            <m:r>
              <w:rPr>
                <w:rFonts w:ascii="Cambria Math" w:hAnsi="Cambria Math" w:cs="Times New Roman"/>
                <w:lang w:val="en-US"/>
              </w:rPr>
              <m:t>A,i</m:t>
            </m:r>
          </m:sub>
          <m:sup>
            <m:r>
              <w:rPr>
                <w:rFonts w:ascii="Cambria Math" w:hAnsi="Cambria Math" w:cs="Times New Roman"/>
                <w:lang w:val="en-US"/>
              </w:rPr>
              <m:t>T</m:t>
            </m:r>
          </m:sup>
        </m:sSubSup>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x</m:t>
                </m:r>
              </m:e>
              <m:sub>
                <m:d>
                  <m:dPr>
                    <m:ctrlPr>
                      <w:rPr>
                        <w:rFonts w:ascii="Cambria Math" w:hAnsi="Cambria Math" w:cs="Times New Roman"/>
                        <w:i/>
                        <w:lang w:val="en-US"/>
                      </w:rPr>
                    </m:ctrlPr>
                  </m:dPr>
                  <m:e>
                    <m:r>
                      <w:rPr>
                        <w:rFonts w:ascii="Cambria Math" w:hAnsi="Cambria Math" w:cs="Times New Roman"/>
                        <w:lang w:val="en-US"/>
                      </w:rPr>
                      <m:t>A</m:t>
                    </m:r>
                  </m:e>
                </m:d>
                <m:r>
                  <w:rPr>
                    <w:rFonts w:ascii="Cambria Math" w:hAnsi="Cambria Math" w:cs="Times New Roman"/>
                    <w:lang w:val="en-US"/>
                  </w:rPr>
                  <m:t>i,1</m:t>
                </m:r>
              </m:sub>
            </m:sSub>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1</m:t>
                </m:r>
              </m:sub>
            </m:sSub>
          </m:num>
          <m:den>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1</m:t>
                    </m:r>
                  </m:sub>
                </m:sSub>
              </m:e>
            </m:rad>
          </m:den>
        </m:f>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x</m:t>
                </m:r>
              </m:e>
              <m:sub>
                <m:d>
                  <m:dPr>
                    <m:ctrlPr>
                      <w:rPr>
                        <w:rFonts w:ascii="Cambria Math" w:hAnsi="Cambria Math" w:cs="Times New Roman"/>
                        <w:i/>
                        <w:lang w:val="en-US"/>
                      </w:rPr>
                    </m:ctrlPr>
                  </m:dPr>
                  <m:e>
                    <m:r>
                      <w:rPr>
                        <w:rFonts w:ascii="Cambria Math" w:hAnsi="Cambria Math" w:cs="Times New Roman"/>
                        <w:lang w:val="en-US"/>
                      </w:rPr>
                      <m:t>A</m:t>
                    </m:r>
                  </m:e>
                </m:d>
                <m:r>
                  <w:rPr>
                    <w:rFonts w:ascii="Cambria Math" w:hAnsi="Cambria Math" w:cs="Times New Roman"/>
                    <w:lang w:val="en-US"/>
                  </w:rPr>
                  <m:t>i,2</m:t>
                </m:r>
              </m:sub>
            </m:sSub>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2</m:t>
                </m:r>
              </m:sub>
            </m:sSub>
          </m:num>
          <m:den>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2</m:t>
                    </m:r>
                  </m:sub>
                </m:sSub>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2</m:t>
                    </m:r>
                  </m:sub>
                </m:sSub>
              </m:e>
            </m:rad>
          </m:den>
        </m:f>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x</m:t>
                </m:r>
              </m:e>
              <m:sub>
                <m:d>
                  <m:dPr>
                    <m:ctrlPr>
                      <w:rPr>
                        <w:rFonts w:ascii="Cambria Math" w:hAnsi="Cambria Math" w:cs="Times New Roman"/>
                        <w:i/>
                        <w:lang w:val="en-US"/>
                      </w:rPr>
                    </m:ctrlPr>
                  </m:dPr>
                  <m:e>
                    <m:r>
                      <w:rPr>
                        <w:rFonts w:ascii="Cambria Math" w:hAnsi="Cambria Math" w:cs="Times New Roman"/>
                        <w:lang w:val="en-US"/>
                      </w:rPr>
                      <m:t>A</m:t>
                    </m:r>
                  </m:e>
                </m:d>
                <m:r>
                  <w:rPr>
                    <w:rFonts w:ascii="Cambria Math" w:hAnsi="Cambria Math" w:cs="Times New Roman"/>
                    <w:lang w:val="en-US"/>
                  </w:rPr>
                  <m:t>i,</m:t>
                </m:r>
                <m:r>
                  <m:rPr>
                    <m:scr m:val="script"/>
                  </m:rPr>
                  <w:rPr>
                    <w:rFonts w:ascii="Cambria Math" w:hAnsi="Cambria Math" w:cs="Times New Roman"/>
                    <w:lang w:val="en-US"/>
                  </w:rPr>
                  <m:t>m</m:t>
                </m:r>
              </m:sub>
            </m:sSub>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m:rPr>
                    <m:scr m:val="script"/>
                  </m:rPr>
                  <w:rPr>
                    <w:rFonts w:ascii="Cambria Math" w:hAnsi="Cambria Math" w:cs="Times New Roman"/>
                    <w:lang w:val="en-US"/>
                  </w:rPr>
                  <m:t>m</m:t>
                </m:r>
              </m:sub>
            </m:sSub>
          </m:num>
          <m:den>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m:rPr>
                        <m:scr m:val="script"/>
                      </m:rPr>
                      <w:rPr>
                        <w:rFonts w:ascii="Cambria Math" w:hAnsi="Cambria Math" w:cs="Times New Roman"/>
                        <w:lang w:val="en-US"/>
                      </w:rPr>
                      <m:t>m</m:t>
                    </m:r>
                  </m:sub>
                </m:sSub>
                <m:sSub>
                  <m:sSubPr>
                    <m:ctrlPr>
                      <w:rPr>
                        <w:rFonts w:ascii="Cambria Math" w:hAnsi="Cambria Math" w:cs="Times New Roman"/>
                        <w:i/>
                        <w:lang w:val="en-US"/>
                      </w:rPr>
                    </m:ctrlPr>
                  </m:sSubPr>
                  <m:e>
                    <m:r>
                      <w:rPr>
                        <w:rFonts w:ascii="Cambria Math" w:hAnsi="Cambria Math" w:cs="Times New Roman"/>
                        <w:lang w:val="en-US"/>
                      </w:rPr>
                      <m:t>q</m:t>
                    </m:r>
                  </m:e>
                  <m:sub>
                    <m:r>
                      <m:rPr>
                        <m:scr m:val="script"/>
                      </m:rPr>
                      <w:rPr>
                        <w:rFonts w:ascii="Cambria Math" w:hAnsi="Cambria Math" w:cs="Times New Roman"/>
                        <w:lang w:val="en-US"/>
                      </w:rPr>
                      <m:t>m</m:t>
                    </m:r>
                  </m:sub>
                </m:sSub>
              </m:e>
            </m:rad>
          </m:den>
        </m:f>
        <m:r>
          <w:rPr>
            <w:rFonts w:ascii="Cambria Math" w:hAnsi="Cambria Math" w:cs="Times New Roman"/>
            <w:lang w:val="en-US"/>
          </w:rPr>
          <m:t>]</m:t>
        </m:r>
      </m:oMath>
      <w:r w:rsidR="003C0000">
        <w:rPr>
          <w:rFonts w:ascii="Times New Roman" w:hAnsi="Times New Roman" w:cs="Times New Roman"/>
          <w:lang w:val="en-US"/>
        </w:rPr>
        <w:t xml:space="preserve">, a vector of </w:t>
      </w:r>
      <m:oMath>
        <m:r>
          <m:rPr>
            <m:scr m:val="script"/>
          </m:rPr>
          <w:rPr>
            <w:rFonts w:ascii="Cambria Math" w:hAnsi="Cambria Math" w:cs="Times New Roman"/>
            <w:lang w:val="en-US"/>
          </w:rPr>
          <m:t>m</m:t>
        </m:r>
      </m:oMath>
      <w:r w:rsidR="003C0000">
        <w:rPr>
          <w:rFonts w:ascii="Times New Roman" w:hAnsi="Times New Roman" w:cs="Times New Roman"/>
          <w:lang w:val="en-US"/>
        </w:rPr>
        <w:t xml:space="preserve"> elements (loci)</w:t>
      </w:r>
      <w:r w:rsidR="0018386A">
        <w:rPr>
          <w:rFonts w:ascii="Times New Roman" w:hAnsi="Times New Roman" w:cs="Times New Roman"/>
          <w:lang w:val="en-US"/>
        </w:rPr>
        <w:t xml:space="preserve">; for dominance genetic relatedness, we have </w:t>
      </w:r>
      <m:oMath>
        <m:sSubSup>
          <m:sSubSupPr>
            <m:ctrlPr>
              <w:rPr>
                <w:rFonts w:ascii="Cambria Math" w:hAnsi="Cambria Math" w:cs="Times New Roman"/>
                <w:i/>
                <w:lang w:val="en-US"/>
              </w:rPr>
            </m:ctrlPr>
          </m:sSubSupPr>
          <m:e>
            <m:r>
              <m:rPr>
                <m:sty m:val="bi"/>
              </m:rPr>
              <w:rPr>
                <w:rFonts w:ascii="Cambria Math" w:hAnsi="Cambria Math" w:cs="Times New Roman"/>
                <w:lang w:val="en-US"/>
              </w:rPr>
              <m:t>s</m:t>
            </m:r>
            <m:ctrlPr>
              <w:rPr>
                <w:rFonts w:ascii="Cambria Math" w:hAnsi="Cambria Math" w:cs="Times New Roman"/>
                <w:b/>
                <w:i/>
                <w:lang w:val="en-US"/>
              </w:rPr>
            </m:ctrlPr>
          </m:e>
          <m:sub>
            <m:r>
              <w:rPr>
                <w:rFonts w:ascii="Cambria Math" w:hAnsi="Cambria Math" w:cs="Times New Roman"/>
                <w:lang w:val="en-US"/>
              </w:rPr>
              <m:t>D,i</m:t>
            </m:r>
          </m:sub>
          <m:sup>
            <m:r>
              <w:rPr>
                <w:rFonts w:ascii="Cambria Math" w:hAnsi="Cambria Math" w:cs="Times New Roman"/>
                <w:lang w:val="en-US"/>
              </w:rPr>
              <m:t>T</m:t>
            </m:r>
          </m:sup>
        </m:sSubSup>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x</m:t>
                </m:r>
              </m:e>
              <m:sub>
                <m:d>
                  <m:dPr>
                    <m:ctrlPr>
                      <w:rPr>
                        <w:rFonts w:ascii="Cambria Math" w:hAnsi="Cambria Math" w:cs="Times New Roman"/>
                        <w:i/>
                        <w:lang w:val="en-US"/>
                      </w:rPr>
                    </m:ctrlPr>
                  </m:dPr>
                  <m:e>
                    <m:r>
                      <w:rPr>
                        <w:rFonts w:ascii="Cambria Math" w:hAnsi="Cambria Math" w:cs="Times New Roman"/>
                        <w:lang w:val="en-US"/>
                      </w:rPr>
                      <m:t>D</m:t>
                    </m:r>
                  </m:e>
                </m:d>
                <m:r>
                  <w:rPr>
                    <w:rFonts w:ascii="Cambria Math" w:hAnsi="Cambria Math" w:cs="Times New Roman"/>
                    <w:lang w:val="en-US"/>
                  </w:rPr>
                  <m:t>i,1</m:t>
                </m:r>
              </m:sub>
            </m:sSub>
            <m:r>
              <w:rPr>
                <w:rFonts w:ascii="Cambria Math" w:hAnsi="Cambria Math" w:cs="Times New Roman"/>
                <w:lang w:val="en-US"/>
              </w:rPr>
              <m:t>-2</m:t>
            </m:r>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1</m:t>
                </m:r>
              </m:sub>
              <m:sup>
                <m:r>
                  <w:rPr>
                    <w:rFonts w:ascii="Cambria Math" w:hAnsi="Cambria Math" w:cs="Times New Roman"/>
                    <w:lang w:val="en-US"/>
                  </w:rPr>
                  <m:t>2</m:t>
                </m:r>
              </m:sup>
            </m:sSubSup>
          </m:num>
          <m:den>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1</m:t>
                </m:r>
              </m:sub>
            </m:sSub>
          </m:den>
        </m:f>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x</m:t>
                </m:r>
              </m:e>
              <m:sub>
                <m:d>
                  <m:dPr>
                    <m:ctrlPr>
                      <w:rPr>
                        <w:rFonts w:ascii="Cambria Math" w:hAnsi="Cambria Math" w:cs="Times New Roman"/>
                        <w:i/>
                        <w:lang w:val="en-US"/>
                      </w:rPr>
                    </m:ctrlPr>
                  </m:dPr>
                  <m:e>
                    <m:r>
                      <w:rPr>
                        <w:rFonts w:ascii="Cambria Math" w:hAnsi="Cambria Math" w:cs="Times New Roman"/>
                        <w:lang w:val="en-US"/>
                      </w:rPr>
                      <m:t>D</m:t>
                    </m:r>
                  </m:e>
                </m:d>
                <m:r>
                  <w:rPr>
                    <w:rFonts w:ascii="Cambria Math" w:hAnsi="Cambria Math" w:cs="Times New Roman"/>
                    <w:lang w:val="en-US"/>
                  </w:rPr>
                  <m:t>i,2</m:t>
                </m:r>
              </m:sub>
            </m:sSub>
            <m:r>
              <w:rPr>
                <w:rFonts w:ascii="Cambria Math" w:hAnsi="Cambria Math" w:cs="Times New Roman"/>
                <w:lang w:val="en-US"/>
              </w:rPr>
              <m:t>-2</m:t>
            </m:r>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2</m:t>
                </m:r>
              </m:sub>
              <m:sup>
                <m:r>
                  <w:rPr>
                    <w:rFonts w:ascii="Cambria Math" w:hAnsi="Cambria Math" w:cs="Times New Roman"/>
                    <w:lang w:val="en-US"/>
                  </w:rPr>
                  <m:t>2</m:t>
                </m:r>
              </m:sup>
            </m:sSubSup>
          </m:num>
          <m:den>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2</m:t>
                </m:r>
              </m:sub>
            </m:sSub>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2</m:t>
                </m:r>
              </m:sub>
            </m:sSub>
          </m:den>
        </m:f>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x</m:t>
                </m:r>
              </m:e>
              <m:sub>
                <m:d>
                  <m:dPr>
                    <m:ctrlPr>
                      <w:rPr>
                        <w:rFonts w:ascii="Cambria Math" w:hAnsi="Cambria Math" w:cs="Times New Roman"/>
                        <w:i/>
                        <w:lang w:val="en-US"/>
                      </w:rPr>
                    </m:ctrlPr>
                  </m:dPr>
                  <m:e>
                    <m:r>
                      <w:rPr>
                        <w:rFonts w:ascii="Cambria Math" w:hAnsi="Cambria Math" w:cs="Times New Roman"/>
                        <w:lang w:val="en-US"/>
                      </w:rPr>
                      <m:t>D</m:t>
                    </m:r>
                  </m:e>
                </m:d>
                <m:r>
                  <w:rPr>
                    <w:rFonts w:ascii="Cambria Math" w:hAnsi="Cambria Math" w:cs="Times New Roman"/>
                    <w:lang w:val="en-US"/>
                  </w:rPr>
                  <m:t>i,</m:t>
                </m:r>
                <m:r>
                  <m:rPr>
                    <m:scr m:val="script"/>
                  </m:rPr>
                  <w:rPr>
                    <w:rFonts w:ascii="Cambria Math" w:hAnsi="Cambria Math" w:cs="Times New Roman"/>
                    <w:lang w:val="en-US"/>
                  </w:rPr>
                  <m:t>m</m:t>
                </m:r>
              </m:sub>
            </m:sSub>
            <m:r>
              <w:rPr>
                <w:rFonts w:ascii="Cambria Math" w:hAnsi="Cambria Math" w:cs="Times New Roman"/>
                <w:lang w:val="en-US"/>
              </w:rPr>
              <m:t>-2</m:t>
            </m:r>
            <m:sSubSup>
              <m:sSubSupPr>
                <m:ctrlPr>
                  <w:rPr>
                    <w:rFonts w:ascii="Cambria Math" w:hAnsi="Cambria Math" w:cs="Times New Roman"/>
                    <w:i/>
                    <w:lang w:val="en-US"/>
                  </w:rPr>
                </m:ctrlPr>
              </m:sSubSupPr>
              <m:e>
                <m:r>
                  <w:rPr>
                    <w:rFonts w:ascii="Cambria Math" w:hAnsi="Cambria Math" w:cs="Times New Roman"/>
                    <w:lang w:val="en-US"/>
                  </w:rPr>
                  <m:t>p</m:t>
                </m:r>
              </m:e>
              <m:sub>
                <m:r>
                  <m:rPr>
                    <m:scr m:val="script"/>
                  </m:rPr>
                  <w:rPr>
                    <w:rFonts w:ascii="Cambria Math" w:hAnsi="Cambria Math" w:cs="Times New Roman"/>
                    <w:lang w:val="en-US"/>
                  </w:rPr>
                  <m:t>m</m:t>
                </m:r>
              </m:sub>
              <m:sup>
                <m:r>
                  <w:rPr>
                    <w:rFonts w:ascii="Cambria Math" w:hAnsi="Cambria Math" w:cs="Times New Roman"/>
                    <w:lang w:val="en-US"/>
                  </w:rPr>
                  <m:t>2</m:t>
                </m:r>
              </m:sup>
            </m:sSubSup>
          </m:num>
          <m:den>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m:rPr>
                    <m:scr m:val="script"/>
                  </m:rPr>
                  <w:rPr>
                    <w:rFonts w:ascii="Cambria Math" w:hAnsi="Cambria Math" w:cs="Times New Roman"/>
                    <w:lang w:val="en-US"/>
                  </w:rPr>
                  <m:t>m</m:t>
                </m:r>
              </m:sub>
            </m:sSub>
            <m:sSub>
              <m:sSubPr>
                <m:ctrlPr>
                  <w:rPr>
                    <w:rFonts w:ascii="Cambria Math" w:hAnsi="Cambria Math" w:cs="Times New Roman"/>
                    <w:i/>
                    <w:lang w:val="en-US"/>
                  </w:rPr>
                </m:ctrlPr>
              </m:sSubPr>
              <m:e>
                <m:r>
                  <w:rPr>
                    <w:rFonts w:ascii="Cambria Math" w:hAnsi="Cambria Math" w:cs="Times New Roman"/>
                    <w:lang w:val="en-US"/>
                  </w:rPr>
                  <m:t>q</m:t>
                </m:r>
              </m:e>
              <m:sub>
                <m:r>
                  <m:rPr>
                    <m:scr m:val="script"/>
                  </m:rPr>
                  <w:rPr>
                    <w:rFonts w:ascii="Cambria Math" w:hAnsi="Cambria Math" w:cs="Times New Roman"/>
                    <w:lang w:val="en-US"/>
                  </w:rPr>
                  <m:t>m</m:t>
                </m:r>
              </m:sub>
            </m:sSub>
          </m:den>
        </m:f>
        <m:r>
          <w:rPr>
            <w:rFonts w:ascii="Cambria Math" w:hAnsi="Cambria Math" w:cs="Times New Roman"/>
            <w:lang w:val="en-US"/>
          </w:rPr>
          <m:t>]</m:t>
        </m:r>
      </m:oMath>
      <w:r w:rsidR="0018386A">
        <w:rPr>
          <w:rFonts w:ascii="Times New Roman" w:hAnsi="Times New Roman" w:cs="Times New Roman"/>
          <w:lang w:val="en-US"/>
        </w:rPr>
        <w:t>.</w:t>
      </w:r>
    </w:p>
    <w:p w14:paraId="15E7904C" w14:textId="77777777" w:rsidR="006842C0" w:rsidRDefault="006842C0" w:rsidP="003C0000">
      <w:pPr>
        <w:spacing w:line="360" w:lineRule="auto"/>
        <w:rPr>
          <w:rFonts w:ascii="Times New Roman" w:hAnsi="Times New Roman" w:cs="Times New Roman"/>
          <w:lang w:val="en-US" w:eastAsia="zh-CN"/>
        </w:rPr>
      </w:pPr>
    </w:p>
    <w:p w14:paraId="3D207436" w14:textId="6AF22B09" w:rsidR="00766635" w:rsidRDefault="00CB2D97" w:rsidP="003C0000">
      <w:pPr>
        <w:spacing w:line="360" w:lineRule="auto"/>
        <w:rPr>
          <w:rFonts w:ascii="Times New Roman" w:hAnsi="Times New Roman" w:cs="Times New Roman"/>
          <w:lang w:val="en-US" w:eastAsia="zh-CN"/>
        </w:rPr>
      </w:pPr>
      <w:r>
        <w:rPr>
          <w:rFonts w:ascii="Times New Roman" w:hAnsi="Times New Roman" w:cs="Times New Roman" w:hint="eastAsia"/>
          <w:lang w:val="en-US" w:eastAsia="zh-CN"/>
        </w:rPr>
        <w:t>A</w:t>
      </w:r>
      <w:r w:rsidR="00766635">
        <w:rPr>
          <w:rFonts w:ascii="Times New Roman" w:hAnsi="Times New Roman" w:cs="Times New Roman"/>
          <w:lang w:val="en-US"/>
        </w:rPr>
        <w:t xml:space="preserve"> </w:t>
      </w:r>
      <w:r w:rsidR="003C0000" w:rsidRPr="006B75D6">
        <w:rPr>
          <w:rFonts w:ascii="Times New Roman" w:hAnsi="Times New Roman" w:cs="Times New Roman"/>
          <w:lang w:val="en-US"/>
        </w:rPr>
        <w:t>genetic relationship matri</w:t>
      </w:r>
      <w:r w:rsidR="00766635">
        <w:rPr>
          <w:rFonts w:ascii="Times New Roman" w:hAnsi="Times New Roman" w:cs="Times New Roman"/>
          <w:lang w:val="en-US"/>
        </w:rPr>
        <w:t xml:space="preserve">x, </w:t>
      </w:r>
      <w:r w:rsidR="003C0000">
        <w:rPr>
          <w:rFonts w:ascii="Times New Roman" w:hAnsi="Times New Roman" w:cs="Times New Roman"/>
          <w:lang w:val="en-US"/>
        </w:rPr>
        <w:t xml:space="preserve">of dimension </w:t>
      </w:r>
      <m:oMath>
        <m:r>
          <w:rPr>
            <w:rFonts w:ascii="Cambria Math" w:hAnsi="Cambria Math" w:cs="Times New Roman"/>
            <w:lang w:val="en-US"/>
          </w:rPr>
          <m:t>n×n</m:t>
        </m:r>
      </m:oMath>
      <w:r w:rsidR="003C0000">
        <w:rPr>
          <w:rFonts w:ascii="Times New Roman" w:hAnsi="Times New Roman" w:cs="Times New Roman"/>
          <w:lang w:val="en-US"/>
        </w:rPr>
        <w:t>, can be constructed in terms of the additive effects</w:t>
      </w:r>
      <w:r w:rsidR="003D74A8">
        <w:rPr>
          <w:rFonts w:ascii="Times New Roman" w:hAnsi="Times New Roman" w:cs="Times New Roman"/>
          <w:lang w:val="en-US"/>
        </w:rPr>
        <w:t>;</w:t>
      </w:r>
      <w:r w:rsidR="003C0000">
        <w:rPr>
          <w:rFonts w:ascii="Times New Roman" w:hAnsi="Times New Roman" w:cs="Times New Roman"/>
          <w:lang w:val="en-US"/>
        </w:rPr>
        <w:t xml:space="preserve"> </w:t>
      </w:r>
      <w:r w:rsidR="003D74A8">
        <w:rPr>
          <w:rFonts w:ascii="Times New Roman" w:hAnsi="Times New Roman" w:cs="Times New Roman"/>
          <w:lang w:val="en-US"/>
        </w:rPr>
        <w:t xml:space="preserve">between </w:t>
      </w:r>
      <w:r w:rsidR="003C0000">
        <w:rPr>
          <w:rFonts w:ascii="Times New Roman" w:hAnsi="Times New Roman" w:cs="Times New Roman"/>
          <w:lang w:val="en-US"/>
        </w:rPr>
        <w:t>individual</w:t>
      </w:r>
      <w:r w:rsidR="00A67C17">
        <w:rPr>
          <w:rFonts w:ascii="Times New Roman" w:hAnsi="Times New Roman" w:cs="Times New Roman"/>
          <w:lang w:val="en-US"/>
        </w:rPr>
        <w:t>s</w:t>
      </w:r>
      <w:r w:rsidR="003C0000">
        <w:rPr>
          <w:rFonts w:ascii="Times New Roman" w:hAnsi="Times New Roman" w:cs="Times New Roman"/>
          <w:lang w:val="en-US"/>
        </w:rPr>
        <w:t xml:space="preserve"> </w:t>
      </w:r>
      <m:oMath>
        <m:r>
          <w:rPr>
            <w:rFonts w:ascii="Cambria Math" w:hAnsi="Cambria Math" w:cs="Times New Roman"/>
            <w:lang w:val="en-US"/>
          </w:rPr>
          <m:t>i</m:t>
        </m:r>
      </m:oMath>
      <w:r w:rsidR="003C0000">
        <w:rPr>
          <w:rFonts w:ascii="Times New Roman" w:hAnsi="Times New Roman" w:cs="Times New Roman"/>
          <w:lang w:val="en-US"/>
        </w:rPr>
        <w:t xml:space="preserve"> and </w:t>
      </w:r>
      <m:oMath>
        <m:r>
          <w:rPr>
            <w:rFonts w:ascii="Cambria Math" w:hAnsi="Cambria Math" w:cs="Times New Roman"/>
            <w:lang w:val="en-US"/>
          </w:rPr>
          <m:t>j</m:t>
        </m:r>
      </m:oMath>
      <w:r w:rsidR="00E712F0">
        <w:rPr>
          <w:rFonts w:ascii="Times New Roman" w:hAnsi="Times New Roman" w:cs="Times New Roman"/>
          <w:lang w:val="en-US"/>
        </w:rPr>
        <w:t>,</w:t>
      </w:r>
      <w:r w:rsidR="003C0000">
        <w:rPr>
          <w:rFonts w:ascii="Times New Roman" w:hAnsi="Times New Roman" w:cs="Times New Roman"/>
          <w:lang w:val="en-US"/>
        </w:rPr>
        <w:t xml:space="preserve"> their </w:t>
      </w:r>
      <w:r w:rsidR="003D74A8">
        <w:rPr>
          <w:rFonts w:ascii="Times New Roman" w:hAnsi="Times New Roman" w:cs="Times New Roman"/>
          <w:lang w:val="en-US"/>
        </w:rPr>
        <w:t>SNP-based</w:t>
      </w:r>
      <w:r w:rsidR="003C0000">
        <w:rPr>
          <w:rFonts w:ascii="Times New Roman" w:hAnsi="Times New Roman" w:cs="Times New Roman"/>
          <w:lang w:val="en-US"/>
        </w:rPr>
        <w:t xml:space="preserve"> </w:t>
      </w:r>
      <w:r w:rsidR="00A67C17">
        <w:rPr>
          <w:rFonts w:ascii="Times New Roman" w:hAnsi="Times New Roman" w:cs="Times New Roman"/>
          <w:lang w:val="en-US"/>
        </w:rPr>
        <w:t xml:space="preserve">additive genetic </w:t>
      </w:r>
      <w:r w:rsidR="003C0000">
        <w:rPr>
          <w:rFonts w:ascii="Times New Roman" w:hAnsi="Times New Roman" w:cs="Times New Roman"/>
          <w:lang w:val="en-US"/>
        </w:rPr>
        <w:t>relatedness can be written as</w:t>
      </w:r>
    </w:p>
    <w:p w14:paraId="6CB233C3" w14:textId="30A11A9B" w:rsidR="00766635" w:rsidRDefault="009E233B" w:rsidP="00766635">
      <w:pPr>
        <w:spacing w:line="360" w:lineRule="auto"/>
        <w:jc w:val="center"/>
        <w:rPr>
          <w:rFonts w:ascii="Times New Roman" w:hAnsi="Times New Roman" w:cs="Times New Roman"/>
          <w:lang w:val="en-US"/>
        </w:rPr>
      </w:pPr>
      <m:oMath>
        <m:sSub>
          <m:sSubPr>
            <m:ctrlPr>
              <w:rPr>
                <w:rFonts w:ascii="Cambria Math" w:hAnsi="Cambria Math" w:cs="Times New Roman"/>
                <w:i/>
                <w:lang w:val="en-US"/>
              </w:rPr>
            </m:ctrlPr>
          </m:sSubPr>
          <m:e>
            <m:r>
              <m:rPr>
                <m:sty m:val="b"/>
              </m:rPr>
              <w:rPr>
                <w:rFonts w:ascii="Cambria Math" w:hAnsi="Cambria Math" w:cs="Times New Roman"/>
                <w:lang w:val="en-US"/>
              </w:rPr>
              <m:t>Ω</m:t>
            </m:r>
          </m:e>
          <m:sub>
            <m:r>
              <w:rPr>
                <w:rFonts w:ascii="Cambria Math" w:hAnsi="Cambria Math" w:cs="Times New Roman"/>
                <w:lang w:val="en-US"/>
              </w:rPr>
              <m:t>A,ij</m:t>
            </m:r>
          </m:sub>
        </m:sSub>
        <m:r>
          <w:rPr>
            <w:rFonts w:ascii="Cambria Math" w:hAnsi="Cambria Math" w:cs="Times New Roman"/>
            <w:lang w:val="en-US"/>
          </w:rPr>
          <m:t>=</m:t>
        </m:r>
        <m:f>
          <m:fPr>
            <m:ctrlPr>
              <w:rPr>
                <w:rFonts w:ascii="Cambria Math" w:hAnsi="Cambria Math" w:cs="Times New Roman"/>
                <w:i/>
                <w:lang w:val="en-US"/>
              </w:rPr>
            </m:ctrlPr>
          </m:fPr>
          <m:num>
            <m:sSubSup>
              <m:sSubSupPr>
                <m:ctrlPr>
                  <w:rPr>
                    <w:rFonts w:ascii="Cambria Math" w:hAnsi="Cambria Math" w:cs="Times New Roman"/>
                    <w:b/>
                    <w:i/>
                    <w:lang w:val="en-US"/>
                  </w:rPr>
                </m:ctrlPr>
              </m:sSubSupPr>
              <m:e>
                <m:r>
                  <m:rPr>
                    <m:sty m:val="bi"/>
                  </m:rPr>
                  <w:rPr>
                    <w:rFonts w:ascii="Cambria Math" w:hAnsi="Cambria Math" w:cs="Times New Roman"/>
                    <w:lang w:val="en-US"/>
                  </w:rPr>
                  <m:t>s</m:t>
                </m:r>
              </m:e>
              <m:sub>
                <m:r>
                  <w:rPr>
                    <w:rFonts w:ascii="Cambria Math" w:hAnsi="Cambria Math" w:cs="Times New Roman"/>
                    <w:lang w:val="en-US"/>
                  </w:rPr>
                  <m:t>A,i</m:t>
                </m:r>
                <m:ctrlPr>
                  <w:rPr>
                    <w:rFonts w:ascii="Cambria Math" w:hAnsi="Cambria Math" w:cs="Times New Roman"/>
                    <w:i/>
                    <w:lang w:val="en-US"/>
                  </w:rPr>
                </m:ctrlPr>
              </m:sub>
              <m:sup>
                <m:r>
                  <w:rPr>
                    <w:rFonts w:ascii="Cambria Math" w:hAnsi="Cambria Math" w:cs="Times New Roman"/>
                    <w:lang w:val="en-US"/>
                  </w:rPr>
                  <m:t>T</m:t>
                </m:r>
              </m:sup>
            </m:sSubSup>
            <m:sSub>
              <m:sSubPr>
                <m:ctrlPr>
                  <w:rPr>
                    <w:rFonts w:ascii="Cambria Math" w:hAnsi="Cambria Math" w:cs="Times New Roman"/>
                    <w:b/>
                    <w:i/>
                    <w:lang w:val="en-US"/>
                  </w:rPr>
                </m:ctrlPr>
              </m:sSubPr>
              <m:e>
                <m:r>
                  <m:rPr>
                    <m:sty m:val="bi"/>
                  </m:rPr>
                  <w:rPr>
                    <w:rFonts w:ascii="Cambria Math" w:hAnsi="Cambria Math" w:cs="Times New Roman"/>
                    <w:lang w:val="en-US"/>
                  </w:rPr>
                  <m:t>W</m:t>
                </m:r>
              </m:e>
              <m:sub>
                <m:r>
                  <w:rPr>
                    <w:rFonts w:ascii="Cambria Math" w:hAnsi="Cambria Math" w:cs="Times New Roman"/>
                    <w:lang w:val="en-US"/>
                  </w:rPr>
                  <m:t>A</m:t>
                </m:r>
              </m:sub>
            </m:sSub>
            <m:sSub>
              <m:sSubPr>
                <m:ctrlPr>
                  <w:rPr>
                    <w:rFonts w:ascii="Cambria Math" w:hAnsi="Cambria Math" w:cs="Times New Roman"/>
                    <w:i/>
                    <w:lang w:val="en-US"/>
                  </w:rPr>
                </m:ctrlPr>
              </m:sSubPr>
              <m:e>
                <m:r>
                  <m:rPr>
                    <m:sty m:val="bi"/>
                  </m:rPr>
                  <w:rPr>
                    <w:rFonts w:ascii="Cambria Math" w:hAnsi="Cambria Math" w:cs="Times New Roman"/>
                    <w:lang w:val="en-US"/>
                  </w:rPr>
                  <m:t>s</m:t>
                </m:r>
              </m:e>
              <m:sub>
                <m:r>
                  <w:rPr>
                    <w:rFonts w:ascii="Cambria Math" w:hAnsi="Cambria Math" w:cs="Times New Roman"/>
                    <w:lang w:val="en-US"/>
                  </w:rPr>
                  <m:t>A,j</m:t>
                </m:r>
              </m:sub>
            </m:sSub>
          </m:num>
          <m:den>
            <m:r>
              <m:rPr>
                <m:sty m:val="p"/>
              </m:rPr>
              <w:rPr>
                <w:rFonts w:ascii="Cambria Math" w:hAnsi="Cambria Math" w:cs="Times New Roman"/>
                <w:lang w:val="en-US"/>
              </w:rPr>
              <m:t>tr</m:t>
            </m:r>
            <m:r>
              <w:rPr>
                <w:rFonts w:ascii="Cambria Math" w:hAnsi="Cambria Math" w:cs="Times New Roman"/>
                <w:lang w:val="en-US"/>
              </w:rPr>
              <m:t>(</m:t>
            </m:r>
            <m:sSub>
              <m:sSubPr>
                <m:ctrlPr>
                  <w:rPr>
                    <w:rFonts w:ascii="Cambria Math" w:hAnsi="Cambria Math" w:cs="Times New Roman"/>
                    <w:b/>
                    <w:i/>
                    <w:lang w:val="en-US"/>
                  </w:rPr>
                </m:ctrlPr>
              </m:sSubPr>
              <m:e>
                <m:r>
                  <m:rPr>
                    <m:sty m:val="bi"/>
                  </m:rPr>
                  <w:rPr>
                    <w:rFonts w:ascii="Cambria Math" w:hAnsi="Cambria Math" w:cs="Times New Roman"/>
                    <w:lang w:val="en-US"/>
                  </w:rPr>
                  <m:t>W</m:t>
                </m:r>
                <m:ctrlPr>
                  <w:rPr>
                    <w:rFonts w:ascii="Cambria Math" w:hAnsi="Cambria Math" w:cs="Times New Roman"/>
                    <w:i/>
                    <w:lang w:val="en-US"/>
                  </w:rPr>
                </m:ctrlPr>
              </m:e>
              <m:sub>
                <m:r>
                  <w:rPr>
                    <w:rFonts w:ascii="Cambria Math" w:hAnsi="Cambria Math" w:cs="Times New Roman"/>
                    <w:lang w:val="en-US"/>
                  </w:rPr>
                  <m:t>A</m:t>
                </m:r>
              </m:sub>
            </m:sSub>
            <m:r>
              <w:rPr>
                <w:rFonts w:ascii="Cambria Math" w:hAnsi="Cambria Math" w:cs="Times New Roman"/>
                <w:lang w:val="en-US"/>
              </w:rPr>
              <m:t>)</m:t>
            </m:r>
          </m:den>
        </m:f>
      </m:oMath>
      <w:r w:rsidR="00766635">
        <w:rPr>
          <w:rFonts w:ascii="Times New Roman" w:hAnsi="Times New Roman" w:cs="Times New Roman"/>
          <w:lang w:val="en-US"/>
        </w:rPr>
        <w:t xml:space="preserve"> (</w:t>
      </w:r>
      <w:r w:rsidR="00766635" w:rsidRPr="00766635">
        <w:rPr>
          <w:rFonts w:ascii="Times New Roman" w:hAnsi="Times New Roman" w:cs="Times New Roman"/>
          <w:b/>
          <w:lang w:val="en-US"/>
        </w:rPr>
        <w:t>Eq 2</w:t>
      </w:r>
      <w:r w:rsidR="00766635">
        <w:rPr>
          <w:rFonts w:ascii="Times New Roman" w:hAnsi="Times New Roman" w:cs="Times New Roman"/>
          <w:lang w:val="en-US"/>
        </w:rPr>
        <w:t>)</w:t>
      </w:r>
    </w:p>
    <w:p w14:paraId="1D4174F4" w14:textId="52DCA84C" w:rsidR="00565A05" w:rsidRDefault="003C0000" w:rsidP="003C0000">
      <w:pPr>
        <w:spacing w:line="360" w:lineRule="auto"/>
        <w:rPr>
          <w:rFonts w:ascii="Times New Roman" w:hAnsi="Times New Roman" w:cs="Times New Roman"/>
          <w:lang w:val="en-US"/>
        </w:rPr>
      </w:pPr>
      <w:r>
        <w:rPr>
          <w:rFonts w:ascii="Times New Roman" w:hAnsi="Times New Roman" w:cs="Times New Roman"/>
          <w:lang w:val="en-US"/>
        </w:rPr>
        <w:lastRenderedPageBreak/>
        <w:t xml:space="preserve">in which </w:t>
      </w:r>
      <m:oMath>
        <m:sSub>
          <m:sSubPr>
            <m:ctrlPr>
              <w:rPr>
                <w:rFonts w:ascii="Cambria Math" w:hAnsi="Cambria Math" w:cs="Times New Roman"/>
                <w:b/>
                <w:i/>
                <w:lang w:val="en-US"/>
              </w:rPr>
            </m:ctrlPr>
          </m:sSubPr>
          <m:e>
            <m:r>
              <m:rPr>
                <m:sty m:val="bi"/>
              </m:rPr>
              <w:rPr>
                <w:rFonts w:ascii="Cambria Math" w:hAnsi="Cambria Math" w:cs="Times New Roman"/>
                <w:lang w:val="en-US"/>
              </w:rPr>
              <m:t>W</m:t>
            </m:r>
          </m:e>
          <m:sub>
            <m:r>
              <w:rPr>
                <w:rFonts w:ascii="Cambria Math" w:hAnsi="Cambria Math" w:cs="Times New Roman"/>
                <w:lang w:val="en-US"/>
              </w:rPr>
              <m:t>A</m:t>
            </m:r>
          </m:sub>
        </m:sSub>
      </m:oMath>
      <w:r>
        <w:rPr>
          <w:rFonts w:ascii="Times New Roman" w:hAnsi="Times New Roman" w:cs="Times New Roman"/>
          <w:lang w:val="en-US"/>
        </w:rPr>
        <w:t xml:space="preserve"> is a </w:t>
      </w:r>
      <m:oMath>
        <m:r>
          <m:rPr>
            <m:scr m:val="script"/>
          </m:rPr>
          <w:rPr>
            <w:rFonts w:ascii="Cambria Math" w:hAnsi="Cambria Math" w:cs="Times New Roman"/>
            <w:lang w:val="en-US"/>
          </w:rPr>
          <m:t>m×m</m:t>
        </m:r>
      </m:oMath>
      <w:r>
        <w:rPr>
          <w:rFonts w:ascii="Times New Roman" w:hAnsi="Times New Roman" w:cs="Times New Roman"/>
          <w:lang w:val="en-US"/>
        </w:rPr>
        <w:t xml:space="preserve"> diagonal matrix</w:t>
      </w:r>
      <w:r w:rsidR="001419A5">
        <w:rPr>
          <w:rFonts w:ascii="Times New Roman" w:hAnsi="Times New Roman" w:cs="Times New Roman"/>
          <w:lang w:val="en-US"/>
        </w:rPr>
        <w:t>, via which weights can be introduced,</w:t>
      </w:r>
      <w:r>
        <w:rPr>
          <w:rFonts w:ascii="Times New Roman" w:hAnsi="Times New Roman" w:cs="Times New Roman"/>
          <w:lang w:val="en-US"/>
        </w:rPr>
        <w:t xml:space="preserve"> and and </w:t>
      </w:r>
      <m:oMath>
        <m:r>
          <m:rPr>
            <m:sty m:val="p"/>
          </m:rPr>
          <w:rPr>
            <w:rFonts w:ascii="Cambria Math" w:hAnsi="Cambria Math" w:cs="Times New Roman"/>
            <w:lang w:val="en-US"/>
          </w:rPr>
          <m:t>tr</m:t>
        </m:r>
        <m:d>
          <m:dPr>
            <m:ctrlPr>
              <w:rPr>
                <w:rFonts w:ascii="Cambria Math" w:hAnsi="Cambria Math" w:cs="Times New Roman"/>
                <w:i/>
                <w:lang w:val="en-US"/>
              </w:rPr>
            </m:ctrlPr>
          </m:dPr>
          <m:e>
            <m:sSub>
              <m:sSubPr>
                <m:ctrlPr>
                  <w:rPr>
                    <w:rFonts w:ascii="Cambria Math" w:hAnsi="Cambria Math" w:cs="Times New Roman"/>
                    <w:b/>
                    <w:i/>
                    <w:lang w:val="en-US"/>
                  </w:rPr>
                </m:ctrlPr>
              </m:sSubPr>
              <m:e>
                <m:r>
                  <m:rPr>
                    <m:sty m:val="bi"/>
                  </m:rPr>
                  <w:rPr>
                    <w:rFonts w:ascii="Cambria Math" w:hAnsi="Cambria Math" w:cs="Times New Roman"/>
                    <w:lang w:val="en-US"/>
                  </w:rPr>
                  <m:t>W</m:t>
                </m:r>
              </m:e>
              <m:sub>
                <m:r>
                  <w:rPr>
                    <w:rFonts w:ascii="Cambria Math" w:hAnsi="Cambria Math" w:cs="Times New Roman"/>
                    <w:lang w:val="en-US"/>
                  </w:rPr>
                  <m:t>A</m:t>
                </m:r>
              </m:sub>
            </m:sSub>
          </m:e>
        </m:d>
      </m:oMath>
      <w:r>
        <w:rPr>
          <w:rFonts w:ascii="Times New Roman" w:hAnsi="Times New Roman" w:cs="Times New Roman"/>
          <w:lang w:val="en-US"/>
        </w:rPr>
        <w:t xml:space="preserve"> is the trace of </w:t>
      </w:r>
      <m:oMath>
        <m:sSub>
          <m:sSubPr>
            <m:ctrlPr>
              <w:rPr>
                <w:rFonts w:ascii="Cambria Math" w:hAnsi="Cambria Math" w:cs="Times New Roman"/>
                <w:b/>
                <w:i/>
                <w:lang w:val="en-US"/>
              </w:rPr>
            </m:ctrlPr>
          </m:sSubPr>
          <m:e>
            <m:r>
              <m:rPr>
                <m:sty m:val="bi"/>
              </m:rPr>
              <w:rPr>
                <w:rFonts w:ascii="Cambria Math" w:hAnsi="Cambria Math" w:cs="Times New Roman"/>
                <w:lang w:val="en-US"/>
              </w:rPr>
              <m:t>W</m:t>
            </m:r>
          </m:e>
          <m:sub>
            <m:r>
              <w:rPr>
                <w:rFonts w:ascii="Cambria Math" w:hAnsi="Cambria Math" w:cs="Times New Roman"/>
                <w:lang w:val="en-US"/>
              </w:rPr>
              <m:t>A</m:t>
            </m:r>
          </m:sub>
        </m:sSub>
      </m:oMath>
      <w:r>
        <w:rPr>
          <w:rFonts w:ascii="Times New Roman" w:hAnsi="Times New Roman" w:cs="Times New Roman"/>
          <w:lang w:val="en-US"/>
        </w:rPr>
        <w:t>.</w:t>
      </w:r>
    </w:p>
    <w:p w14:paraId="5856DC16" w14:textId="1244C0F1" w:rsidR="003C0000" w:rsidRDefault="00565A05" w:rsidP="003C0000">
      <w:pPr>
        <w:spacing w:line="360" w:lineRule="auto"/>
        <w:rPr>
          <w:rFonts w:ascii="Times New Roman" w:hAnsi="Times New Roman" w:cs="Times New Roman"/>
          <w:lang w:val="en-US"/>
        </w:rPr>
      </w:pPr>
      <w:r>
        <w:rPr>
          <w:rFonts w:ascii="Times New Roman" w:hAnsi="Times New Roman" w:cs="Times New Roman"/>
          <w:lang w:val="en-US"/>
        </w:rPr>
        <w:t xml:space="preserve">i) </w:t>
      </w:r>
      <w:r w:rsidR="003C0000">
        <w:rPr>
          <w:rFonts w:ascii="Times New Roman" w:hAnsi="Times New Roman" w:cs="Times New Roman"/>
          <w:lang w:val="en-US"/>
        </w:rPr>
        <w:t>When there is no weight introduced</w:t>
      </w:r>
      <w:r w:rsidR="00D54B0C">
        <w:rPr>
          <w:rFonts w:ascii="Times New Roman" w:hAnsi="Times New Roman" w:cs="Times New Roman"/>
          <w:lang w:val="en-US"/>
        </w:rPr>
        <w:t xml:space="preserve"> for the relatedness</w:t>
      </w:r>
      <w:r w:rsidR="003C0000">
        <w:rPr>
          <w:rFonts w:ascii="Times New Roman" w:hAnsi="Times New Roman" w:cs="Times New Roman"/>
          <w:lang w:val="en-US"/>
        </w:rPr>
        <w:t xml:space="preserve">, </w:t>
      </w:r>
      <m:oMath>
        <m:sSub>
          <m:sSubPr>
            <m:ctrlPr>
              <w:rPr>
                <w:rFonts w:ascii="Cambria Math" w:hAnsi="Cambria Math" w:cs="Times New Roman"/>
                <w:b/>
                <w:i/>
                <w:lang w:val="en-US"/>
              </w:rPr>
            </m:ctrlPr>
          </m:sSubPr>
          <m:e>
            <m:r>
              <m:rPr>
                <m:sty m:val="bi"/>
              </m:rPr>
              <w:rPr>
                <w:rFonts w:ascii="Cambria Math" w:hAnsi="Cambria Math" w:cs="Times New Roman"/>
                <w:lang w:val="en-US"/>
              </w:rPr>
              <m:t>W</m:t>
            </m:r>
          </m:e>
          <m:sub>
            <m:r>
              <w:rPr>
                <w:rFonts w:ascii="Cambria Math" w:hAnsi="Cambria Math" w:cs="Times New Roman"/>
                <w:lang w:val="en-US"/>
              </w:rPr>
              <m:t>A</m:t>
            </m:r>
          </m:sub>
        </m:sSub>
        <m:r>
          <w:rPr>
            <w:rFonts w:ascii="Cambria Math" w:hAnsi="Cambria Math" w:cs="Times New Roman"/>
            <w:lang w:val="en-US"/>
          </w:rPr>
          <m:t>=</m:t>
        </m:r>
        <m:r>
          <m:rPr>
            <m:sty m:val="bi"/>
          </m:rPr>
          <w:rPr>
            <w:rFonts w:ascii="Cambria Math" w:hAnsi="Cambria Math" w:cs="Times New Roman"/>
            <w:lang w:val="en-US"/>
          </w:rPr>
          <m:t>I</m:t>
        </m:r>
      </m:oMath>
      <w:r w:rsidR="003C0000">
        <w:rPr>
          <w:rFonts w:ascii="Times New Roman" w:hAnsi="Times New Roman" w:cs="Times New Roman"/>
          <w:lang w:val="en-US"/>
        </w:rPr>
        <w:t xml:space="preserve"> </w:t>
      </w:r>
      <w:r w:rsidR="003C0000" w:rsidRPr="003825CD">
        <w:rPr>
          <w:rFonts w:ascii="Times New Roman" w:hAnsi="Times New Roman" w:cs="Times New Roman"/>
          <w:lang w:val="en-US"/>
        </w:rPr>
        <w:t xml:space="preserve">an </w:t>
      </w:r>
      <w:r w:rsidR="003C0000">
        <w:rPr>
          <w:rFonts w:ascii="Times New Roman" w:hAnsi="Times New Roman" w:cs="Times New Roman"/>
          <w:lang w:val="en-US"/>
        </w:rPr>
        <w:t xml:space="preserve">identity matrix, </w:t>
      </w:r>
      <m:oMath>
        <m:r>
          <m:rPr>
            <m:sty m:val="p"/>
          </m:rPr>
          <w:rPr>
            <w:rFonts w:ascii="Cambria Math" w:hAnsi="Cambria Math" w:cs="Times New Roman"/>
            <w:lang w:val="en-US"/>
          </w:rPr>
          <m:t>tr</m:t>
        </m:r>
        <m:r>
          <w:rPr>
            <w:rFonts w:ascii="Cambria Math" w:hAnsi="Cambria Math" w:cs="Times New Roman"/>
            <w:lang w:val="en-US"/>
          </w:rPr>
          <m:t>(</m:t>
        </m:r>
        <m:sSub>
          <m:sSubPr>
            <m:ctrlPr>
              <w:rPr>
                <w:rFonts w:ascii="Cambria Math" w:hAnsi="Cambria Math" w:cs="Times New Roman"/>
                <w:b/>
                <w:i/>
                <w:lang w:val="en-US"/>
              </w:rPr>
            </m:ctrlPr>
          </m:sSubPr>
          <m:e>
            <m:r>
              <m:rPr>
                <m:sty m:val="bi"/>
              </m:rPr>
              <w:rPr>
                <w:rFonts w:ascii="Cambria Math" w:hAnsi="Cambria Math" w:cs="Times New Roman"/>
                <w:lang w:val="en-US"/>
              </w:rPr>
              <m:t>W</m:t>
            </m:r>
            <m:ctrlPr>
              <w:rPr>
                <w:rFonts w:ascii="Cambria Math" w:hAnsi="Cambria Math" w:cs="Times New Roman"/>
                <w:i/>
                <w:lang w:val="en-US"/>
              </w:rPr>
            </m:ctrlPr>
          </m:e>
          <m:sub>
            <m:r>
              <w:rPr>
                <w:rFonts w:ascii="Cambria Math" w:hAnsi="Cambria Math" w:cs="Times New Roman"/>
                <w:lang w:val="en-US"/>
              </w:rPr>
              <m:t>A</m:t>
            </m:r>
          </m:sub>
        </m:sSub>
        <m:r>
          <m:rPr>
            <m:scr m:val="script"/>
          </m:rPr>
          <w:rPr>
            <w:rFonts w:ascii="Cambria Math" w:hAnsi="Cambria Math" w:cs="Times New Roman"/>
            <w:lang w:val="en-US"/>
          </w:rPr>
          <m:t>)=m</m:t>
        </m:r>
      </m:oMath>
      <w:r w:rsidR="003C0000">
        <w:rPr>
          <w:rFonts w:ascii="Times New Roman" w:hAnsi="Times New Roman" w:cs="Times New Roman"/>
          <w:lang w:val="en-US"/>
        </w:rPr>
        <w:t xml:space="preserve">. </w:t>
      </w:r>
      <w:r>
        <w:rPr>
          <w:rFonts w:ascii="Times New Roman" w:hAnsi="Times New Roman" w:cs="Times New Roman"/>
          <w:lang w:val="en-US"/>
        </w:rPr>
        <w:t xml:space="preserve">It is often used in human genetics for the estimation of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F53CBB">
        <w:rPr>
          <w:rFonts w:ascii="Times New Roman" w:hAnsi="Times New Roman" w:cs="Times New Roman"/>
        </w:rPr>
        <w:t xml:space="preserve">, denoted as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oMath>
      <w:r w:rsidR="00F53CBB">
        <w:rPr>
          <w:rFonts w:ascii="Times New Roman" w:hAnsi="Times New Roman" w:cs="Times New Roman"/>
        </w:rPr>
        <w:t xml:space="preserve"> thereafter</w:t>
      </w:r>
      <w:r>
        <w:rPr>
          <w:rFonts w:ascii="Times New Roman" w:hAnsi="Times New Roman" w:cs="Times New Roman"/>
        </w:rPr>
        <w:t>.</w:t>
      </w:r>
    </w:p>
    <w:p w14:paraId="18C10BC9" w14:textId="5B485E28" w:rsidR="003C0000" w:rsidRDefault="00565A05" w:rsidP="003C0000">
      <w:pPr>
        <w:spacing w:line="360" w:lineRule="auto"/>
        <w:rPr>
          <w:rFonts w:ascii="Times New Roman" w:hAnsi="Times New Roman" w:cs="Times New Roman"/>
          <w:lang w:val="en-US"/>
        </w:rPr>
      </w:pPr>
      <w:r>
        <w:rPr>
          <w:rFonts w:ascii="Times New Roman" w:hAnsi="Times New Roman" w:cs="Times New Roman"/>
          <w:lang w:val="en-US"/>
        </w:rPr>
        <w:t>ii) W</w:t>
      </w:r>
      <w:r w:rsidR="003C0000">
        <w:rPr>
          <w:rFonts w:ascii="Times New Roman" w:hAnsi="Times New Roman" w:cs="Times New Roman"/>
          <w:lang w:val="en-US"/>
        </w:rPr>
        <w:t>hen the weigh</w:t>
      </w:r>
      <w:r w:rsidR="006842C0">
        <w:rPr>
          <w:rFonts w:ascii="Times New Roman" w:hAnsi="Times New Roman" w:cs="Times New Roman"/>
          <w:lang w:val="en-US"/>
        </w:rPr>
        <w:t>t</w:t>
      </w:r>
      <w:r w:rsidR="003C0000">
        <w:rPr>
          <w:rFonts w:ascii="Times New Roman" w:hAnsi="Times New Roman" w:cs="Times New Roman"/>
          <w:lang w:val="en-US"/>
        </w:rPr>
        <w:t xml:space="preserve"> is introduced,</w:t>
      </w:r>
      <w:r>
        <w:rPr>
          <w:rFonts w:ascii="Times New Roman" w:hAnsi="Times New Roman" w:cs="Times New Roman"/>
          <w:lang w:val="en-US"/>
        </w:rPr>
        <w:t xml:space="preserve"> for example</w:t>
      </w:r>
      <w:r w:rsidR="003C0000">
        <w:rPr>
          <w:rFonts w:ascii="Times New Roman" w:hAnsi="Times New Roman"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A,k</m:t>
            </m:r>
          </m:sub>
        </m:sSub>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k</m:t>
            </m:r>
          </m:sub>
        </m:sSub>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k</m:t>
            </m:r>
          </m:sub>
        </m:sSub>
      </m:oMath>
      <w:r w:rsidR="003C0000">
        <w:rPr>
          <w:rFonts w:ascii="Times New Roman" w:hAnsi="Times New Roman" w:cs="Times New Roman"/>
          <w:lang w:val="en-US"/>
        </w:rPr>
        <w:t xml:space="preserve"> and </w:t>
      </w:r>
      <m:oMath>
        <m:r>
          <m:rPr>
            <m:sty m:val="p"/>
          </m:rPr>
          <w:rPr>
            <w:rFonts w:ascii="Cambria Math" w:hAnsi="Cambria Math" w:cs="Times New Roman"/>
            <w:lang w:val="en-US"/>
          </w:rPr>
          <m:t>tr</m:t>
        </m:r>
        <m:r>
          <w:rPr>
            <w:rFonts w:ascii="Cambria Math" w:hAnsi="Cambria Math" w:cs="Times New Roman"/>
            <w:lang w:val="en-US"/>
          </w:rPr>
          <m:t>(</m:t>
        </m:r>
        <m:sSub>
          <m:sSubPr>
            <m:ctrlPr>
              <w:rPr>
                <w:rFonts w:ascii="Cambria Math" w:hAnsi="Cambria Math" w:cs="Times New Roman"/>
                <w:i/>
                <w:lang w:val="en-US"/>
              </w:rPr>
            </m:ctrlPr>
          </m:sSubPr>
          <m:e>
            <m:r>
              <m:rPr>
                <m:sty m:val="bi"/>
              </m:rPr>
              <w:rPr>
                <w:rFonts w:ascii="Cambria Math" w:hAnsi="Cambria Math" w:cs="Times New Roman"/>
                <w:lang w:val="en-US"/>
              </w:rPr>
              <m:t>W</m:t>
            </m:r>
          </m:e>
          <m:sub>
            <m:r>
              <w:rPr>
                <w:rFonts w:ascii="Cambria Math" w:hAnsi="Cambria Math" w:cs="Times New Roman"/>
                <w:lang w:val="en-US"/>
              </w:rPr>
              <m:t>A</m:t>
            </m:r>
          </m:sub>
        </m:sSub>
        <m:r>
          <w:rPr>
            <w:rFonts w:ascii="Cambria Math" w:hAnsi="Cambria Math" w:cs="Times New Roman"/>
            <w:lang w:val="en-US"/>
          </w:rPr>
          <m:t>)=</m:t>
        </m:r>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k</m:t>
                </m:r>
              </m:sub>
            </m:sSub>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k</m:t>
                </m:r>
              </m:sub>
            </m:sSub>
          </m:e>
        </m:nary>
      </m:oMath>
      <w:r>
        <w:rPr>
          <w:rFonts w:ascii="Times New Roman" w:hAnsi="Times New Roman" w:cs="Times New Roman"/>
          <w:lang w:val="en-US"/>
        </w:rPr>
        <w:t xml:space="preserve">. </w:t>
      </w:r>
      <w:r w:rsidR="003D74A8">
        <w:rPr>
          <w:rFonts w:ascii="Times New Roman" w:hAnsi="Times New Roman" w:cs="Times New Roman"/>
          <w:lang w:val="en-US"/>
        </w:rPr>
        <w:t xml:space="preserve">In </w:t>
      </w:r>
      <w:r w:rsidR="003D74A8" w:rsidRPr="00A9045C">
        <w:rPr>
          <w:rFonts w:ascii="Times New Roman" w:hAnsi="Times New Roman" w:cs="Times New Roman"/>
          <w:lang w:val="en-US"/>
        </w:rPr>
        <w:t xml:space="preserve">parallel </w:t>
      </w:r>
      <w:r w:rsidR="003D74A8">
        <w:rPr>
          <w:rFonts w:ascii="Times New Roman" w:hAnsi="Times New Roman" w:cs="Times New Roman"/>
          <w:lang w:val="en-US"/>
        </w:rPr>
        <w:t xml:space="preserve">to the unweighted form, the </w:t>
      </w:r>
      <w:r w:rsidR="003C0000">
        <w:rPr>
          <w:rFonts w:ascii="Times New Roman" w:hAnsi="Times New Roman" w:cs="Times New Roman"/>
          <w:lang w:val="en-US"/>
        </w:rPr>
        <w:t xml:space="preserve">weighted form </w:t>
      </w:r>
      <w:r w:rsidR="003D74A8">
        <w:rPr>
          <w:rFonts w:ascii="Times New Roman" w:hAnsi="Times New Roman" w:cs="Times New Roman"/>
          <w:lang w:val="en-US"/>
        </w:rPr>
        <w:t xml:space="preserve">of </w:t>
      </w:r>
      <w:r w:rsidR="00F53CBB">
        <w:rPr>
          <w:rFonts w:ascii="Times New Roman" w:hAnsi="Times New Roman" w:cs="Times New Roman"/>
          <w:lang w:val="en-US"/>
        </w:rPr>
        <w:t xml:space="preserve">SNP-based heritability, denoted as </w:t>
      </w:r>
      <m:oMath>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SNP,A</m:t>
            </m:r>
          </m:sub>
          <m:sup>
            <m:r>
              <w:rPr>
                <w:rFonts w:ascii="Cambria Math" w:hAnsi="Cambria Math" w:cs="Times New Roman"/>
              </w:rPr>
              <m:t>2</m:t>
            </m:r>
          </m:sup>
        </m:sSubSup>
      </m:oMath>
      <w:r w:rsidR="00F53CBB">
        <w:rPr>
          <w:rFonts w:ascii="Times New Roman" w:hAnsi="Times New Roman" w:cs="Times New Roman"/>
        </w:rPr>
        <w:t xml:space="preserve"> thereafter,</w:t>
      </w:r>
      <w:r w:rsidR="003D74A8">
        <w:rPr>
          <w:rFonts w:ascii="Times New Roman" w:hAnsi="Times New Roman" w:cs="Times New Roman"/>
        </w:rPr>
        <w:t xml:space="preserve"> </w:t>
      </w:r>
      <w:r>
        <w:rPr>
          <w:rFonts w:ascii="Times New Roman" w:hAnsi="Times New Roman" w:cs="Times New Roman"/>
          <w:lang w:val="en-US"/>
        </w:rPr>
        <w:t xml:space="preserve">leads to “genomic heritability”, a concept more often employed </w:t>
      </w:r>
      <w:r w:rsidR="003D74A8">
        <w:rPr>
          <w:rFonts w:ascii="Times New Roman" w:hAnsi="Times New Roman" w:cs="Times New Roman"/>
          <w:lang w:val="en-US"/>
        </w:rPr>
        <w:t>in</w:t>
      </w:r>
      <w:r>
        <w:rPr>
          <w:rFonts w:ascii="Times New Roman" w:hAnsi="Times New Roman" w:cs="Times New Roman"/>
          <w:lang w:val="en-US"/>
        </w:rPr>
        <w:t xml:space="preserve"> animal genetics</w:t>
      </w:r>
      <w:r w:rsidR="003C0000">
        <w:rPr>
          <w:rFonts w:ascii="Times New Roman" w:hAnsi="Times New Roman" w:cs="Times New Roman"/>
          <w:lang w:val="en-US"/>
        </w:rPr>
        <w:t xml:space="preserve"> </w:t>
      </w:r>
      <w:r w:rsidR="003C0000">
        <w:rPr>
          <w:rFonts w:ascii="Times New Roman" w:hAnsi="Times New Roman" w:cs="Times New Roman"/>
          <w:lang w:val="en-US"/>
        </w:rPr>
        <w:fldChar w:fldCharType="begin" w:fldLock="1"/>
      </w:r>
      <w:r w:rsidR="003C0000">
        <w:rPr>
          <w:rFonts w:ascii="Times New Roman" w:hAnsi="Times New Roman" w:cs="Times New Roman"/>
          <w:lang w:val="en-US"/>
        </w:rPr>
        <w:instrText>ADDIN CSL_CITATION {"citationItems":[{"id":"ITEM-1","itemData":{"DOI":"10.1371/journal.pgen.1005048","ISSN":"1553-7404","author":[{"dropping-particle":"","family":"los Campos","given":"Gustavo","non-dropping-particle":"de","parse-names":false,"suffix":""},{"dropping-particle":"","family":"Sorensen","given":"Daniel","non-dropping-particle":"","parse-names":false,"suffix":""},{"dropping-particle":"","family":"Gianola","given":"Daniel","non-dropping-particle":"","parse-names":false,"suffix":""}],"container-title":"PLoS Genetics","id":"ITEM-1","issue":"5","issued":{"date-parts":[["2015"]]},"page":"e1005048","title":"Genomic heritability: what is it?","type":"article-journal","volume":"11"},"uris":["http://www.mendeley.com/documents/?uuid=3e736fe1-8c19-4f39-af98-db9d31486b70"]}],"mendeley":{"formattedCitation":"(de los Campos &lt;i&gt;et al.&lt;/i&gt;, 2015)","plainTextFormattedCitation":"(de los Campos et al., 2015)","previouslyFormattedCitation":"(de los Campos &lt;i&gt;et al.&lt;/i&gt;, 2015)"},"properties":{"noteIndex":0},"schema":"https://github.com/citation-style-language/schema/raw/master/csl-citation.json"}</w:instrText>
      </w:r>
      <w:r w:rsidR="003C0000">
        <w:rPr>
          <w:rFonts w:ascii="Times New Roman" w:hAnsi="Times New Roman" w:cs="Times New Roman"/>
          <w:lang w:val="en-US"/>
        </w:rPr>
        <w:fldChar w:fldCharType="separate"/>
      </w:r>
      <w:r w:rsidR="003C0000" w:rsidRPr="00283F77">
        <w:rPr>
          <w:rFonts w:ascii="Times New Roman" w:hAnsi="Times New Roman" w:cs="Times New Roman"/>
          <w:noProof/>
          <w:lang w:val="en-US"/>
        </w:rPr>
        <w:t xml:space="preserve">(de los Campos </w:t>
      </w:r>
      <w:r w:rsidR="003C0000" w:rsidRPr="00283F77">
        <w:rPr>
          <w:rFonts w:ascii="Times New Roman" w:hAnsi="Times New Roman" w:cs="Times New Roman"/>
          <w:i/>
          <w:noProof/>
          <w:lang w:val="en-US"/>
        </w:rPr>
        <w:t>et al.</w:t>
      </w:r>
      <w:r w:rsidR="003C0000" w:rsidRPr="00283F77">
        <w:rPr>
          <w:rFonts w:ascii="Times New Roman" w:hAnsi="Times New Roman" w:cs="Times New Roman"/>
          <w:noProof/>
          <w:lang w:val="en-US"/>
        </w:rPr>
        <w:t>, 2015)</w:t>
      </w:r>
      <w:r w:rsidR="003C0000">
        <w:rPr>
          <w:rFonts w:ascii="Times New Roman" w:hAnsi="Times New Roman" w:cs="Times New Roman"/>
          <w:lang w:val="en-US"/>
        </w:rPr>
        <w:fldChar w:fldCharType="end"/>
      </w:r>
      <w:r w:rsidR="003C0000">
        <w:rPr>
          <w:rFonts w:ascii="Times New Roman" w:hAnsi="Times New Roman" w:cs="Times New Roman"/>
          <w:lang w:val="en-US"/>
        </w:rPr>
        <w:t>.</w:t>
      </w:r>
    </w:p>
    <w:p w14:paraId="22D0BCCC" w14:textId="48E10E16" w:rsidR="00C43458" w:rsidRDefault="00C43458" w:rsidP="003C0000">
      <w:pPr>
        <w:spacing w:line="360" w:lineRule="auto"/>
        <w:rPr>
          <w:rFonts w:ascii="Times New Roman" w:hAnsi="Times New Roman" w:cs="Times New Roman"/>
          <w:lang w:val="en-US" w:eastAsia="zh-CN"/>
        </w:rPr>
      </w:pPr>
    </w:p>
    <w:p w14:paraId="7869090D" w14:textId="77777777" w:rsidR="00337852" w:rsidRPr="007E6598" w:rsidRDefault="00337852" w:rsidP="00337852">
      <w:pPr>
        <w:spacing w:line="360" w:lineRule="auto"/>
        <w:rPr>
          <w:rFonts w:ascii="Times New Roman" w:eastAsia="Times New Roman" w:hAnsi="Times New Roman" w:cs="Times New Roman"/>
          <w:b/>
          <w:color w:val="000000"/>
          <w:lang w:val="en-US" w:eastAsia="zh-CN"/>
        </w:rPr>
      </w:pPr>
      <w:r w:rsidRPr="003C69E6">
        <w:rPr>
          <w:rFonts w:ascii="Times New Roman" w:eastAsia="Times New Roman" w:hAnsi="Times New Roman" w:cs="Times New Roman"/>
          <w:color w:val="000000"/>
          <w:lang w:val="en-US" w:eastAsia="zh-CN"/>
        </w:rPr>
        <w:t xml:space="preserve">Let </w:t>
      </w:r>
      <m:oMath>
        <m:sSub>
          <m:sSubPr>
            <m:ctrlPr>
              <w:rPr>
                <w:rFonts w:ascii="Cambria Math" w:eastAsia="Times New Roman" w:hAnsi="Cambria Math" w:cs="Times New Roman"/>
                <w:i/>
                <w:color w:val="000000"/>
                <w:lang w:val="en-US" w:eastAsia="zh-CN"/>
              </w:rPr>
            </m:ctrlPr>
          </m:sSubPr>
          <m:e>
            <m:r>
              <m:rPr>
                <m:sty m:val="b"/>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A.o</m:t>
            </m:r>
          </m:sub>
        </m:sSub>
      </m:oMath>
      <w:r>
        <w:rPr>
          <w:rFonts w:ascii="Times New Roman" w:eastAsia="Times New Roman" w:hAnsi="Times New Roman" w:cs="Times New Roman"/>
          <w:color w:val="000000"/>
          <w:lang w:val="en-US" w:eastAsia="zh-CN"/>
        </w:rPr>
        <w:t xml:space="preserve"> denote the off-diagonal elements of </w:t>
      </w:r>
      <m:oMath>
        <m:sSub>
          <m:sSubPr>
            <m:ctrlPr>
              <w:rPr>
                <w:rFonts w:ascii="Cambria Math" w:eastAsia="Times New Roman" w:hAnsi="Cambria Math" w:cs="Times New Roman"/>
                <w:i/>
                <w:color w:val="000000"/>
                <w:lang w:val="en-US" w:eastAsia="zh-CN"/>
              </w:rPr>
            </m:ctrlPr>
          </m:sSubPr>
          <m:e>
            <m:r>
              <m:rPr>
                <m:sty m:val="b"/>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A</m:t>
            </m:r>
          </m:sub>
        </m:sSub>
      </m:oMath>
      <w:r>
        <w:rPr>
          <w:rFonts w:ascii="Times New Roman" w:eastAsia="Times New Roman" w:hAnsi="Times New Roman" w:cs="Times New Roman"/>
          <w:color w:val="000000"/>
          <w:lang w:val="en-US" w:eastAsia="zh-CN"/>
        </w:rPr>
        <w:t xml:space="preserve">. </w:t>
      </w:r>
      <w:r w:rsidRPr="001B1001">
        <w:rPr>
          <w:rFonts w:ascii="Times New Roman" w:eastAsia="Times New Roman" w:hAnsi="Times New Roman" w:cs="Times New Roman"/>
          <w:color w:val="000000"/>
          <w:lang w:val="en-US" w:eastAsia="zh-CN"/>
        </w:rPr>
        <w:t>It</w:t>
      </w:r>
      <w:r>
        <w:rPr>
          <w:rFonts w:ascii="Times New Roman" w:eastAsia="Times New Roman" w:hAnsi="Times New Roman" w:cs="Times New Roman"/>
          <w:b/>
          <w:color w:val="000000"/>
          <w:lang w:val="en-US" w:eastAsia="zh-CN"/>
        </w:rPr>
        <w:t xml:space="preserve"> </w:t>
      </w:r>
      <w:r w:rsidRPr="001B1001">
        <w:rPr>
          <w:rFonts w:ascii="Times New Roman" w:eastAsia="Times New Roman" w:hAnsi="Times New Roman" w:cs="Times New Roman"/>
          <w:color w:val="000000"/>
          <w:lang w:val="en-US" w:eastAsia="zh-CN"/>
        </w:rPr>
        <w:t xml:space="preserve">is </w:t>
      </w:r>
      <w:r>
        <w:rPr>
          <w:rFonts w:ascii="Times New Roman" w:eastAsia="Times New Roman" w:hAnsi="Times New Roman" w:cs="Times New Roman"/>
          <w:color w:val="000000"/>
          <w:lang w:val="en-US" w:eastAsia="zh-CN"/>
        </w:rPr>
        <w:t>easy to see that</w:t>
      </w:r>
    </w:p>
    <w:p w14:paraId="708D4004" w14:textId="43B00F19" w:rsidR="00337852" w:rsidRPr="00E00742" w:rsidRDefault="00337852" w:rsidP="00337852">
      <w:pPr>
        <w:spacing w:line="360" w:lineRule="auto"/>
        <w:jc w:val="center"/>
        <w:rPr>
          <w:rFonts w:ascii="Times New Roman" w:eastAsia="Times New Roman" w:hAnsi="Times New Roman" w:cs="Times New Roman"/>
          <w:color w:val="000000"/>
          <w:lang w:val="en-US" w:eastAsia="zh-CN"/>
        </w:rPr>
      </w:pPr>
      <m:oMath>
        <m:r>
          <w:rPr>
            <w:rFonts w:ascii="Cambria Math" w:eastAsia="Times New Roman" w:hAnsi="Cambria Math" w:cs="Times New Roman"/>
            <w:color w:val="000000"/>
            <w:lang w:val="en-US" w:eastAsia="zh-CN"/>
          </w:rPr>
          <m:t>E</m:t>
        </m:r>
        <m:d>
          <m:dPr>
            <m:ctrlPr>
              <w:rPr>
                <w:rFonts w:ascii="Cambria Math" w:eastAsia="Times New Roman" w:hAnsi="Cambria Math" w:cs="Times New Roman"/>
                <w:i/>
                <w:color w:val="000000"/>
                <w:lang w:val="en-US" w:eastAsia="zh-CN"/>
              </w:rPr>
            </m:ctrlPr>
          </m:dPr>
          <m:e>
            <m:sSub>
              <m:sSubPr>
                <m:ctrlPr>
                  <w:rPr>
                    <w:rFonts w:ascii="Cambria Math" w:eastAsia="Times New Roman" w:hAnsi="Cambria Math" w:cs="Times New Roman"/>
                    <w:i/>
                    <w:color w:val="000000"/>
                    <w:lang w:val="en-US" w:eastAsia="zh-CN"/>
                  </w:rPr>
                </m:ctrlPr>
              </m:sSubPr>
              <m:e>
                <m:r>
                  <m:rPr>
                    <m:sty m:val="p"/>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A,o</m:t>
                </m:r>
              </m:sub>
            </m:sSub>
          </m:e>
        </m:d>
        <m:r>
          <w:rPr>
            <w:rFonts w:ascii="Cambria Math" w:eastAsia="Times New Roman" w:hAnsi="Cambria Math" w:cs="Times New Roman"/>
            <w:color w:val="000000"/>
            <w:lang w:val="en-US" w:eastAsia="zh-CN"/>
          </w:rPr>
          <m:t>=-</m:t>
        </m:r>
        <m:f>
          <m:fPr>
            <m:ctrlPr>
              <w:rPr>
                <w:rFonts w:ascii="Cambria Math" w:eastAsia="Times New Roman" w:hAnsi="Cambria Math" w:cs="Times New Roman"/>
                <w:i/>
                <w:color w:val="000000"/>
                <w:lang w:val="en-US" w:eastAsia="zh-CN"/>
              </w:rPr>
            </m:ctrlPr>
          </m:fPr>
          <m:num>
            <m:r>
              <w:rPr>
                <w:rFonts w:ascii="Cambria Math" w:eastAsia="Times New Roman" w:hAnsi="Cambria Math" w:cs="Times New Roman"/>
                <w:color w:val="000000"/>
                <w:lang w:val="en-US" w:eastAsia="zh-CN"/>
              </w:rPr>
              <m:t>trace</m:t>
            </m:r>
            <m:d>
              <m:dPr>
                <m:ctrlPr>
                  <w:rPr>
                    <w:rFonts w:ascii="Cambria Math" w:eastAsia="Times New Roman" w:hAnsi="Cambria Math" w:cs="Times New Roman"/>
                    <w:i/>
                    <w:color w:val="000000"/>
                    <w:lang w:val="en-US" w:eastAsia="zh-CN"/>
                  </w:rPr>
                </m:ctrlPr>
              </m:dPr>
              <m:e>
                <m:sSub>
                  <m:sSubPr>
                    <m:ctrlPr>
                      <w:rPr>
                        <w:rFonts w:ascii="Cambria Math" w:eastAsia="Times New Roman" w:hAnsi="Cambria Math" w:cs="Times New Roman"/>
                        <w:i/>
                        <w:color w:val="000000"/>
                        <w:lang w:val="en-US" w:eastAsia="zh-CN"/>
                      </w:rPr>
                    </m:ctrlPr>
                  </m:sSubPr>
                  <m:e>
                    <m:r>
                      <m:rPr>
                        <m:sty m:val="b"/>
                      </m:rPr>
                      <w:rPr>
                        <w:rFonts w:ascii="Cambria Math" w:eastAsia="Times New Roman" w:hAnsi="Cambria Math" w:cs="Times New Roman" w:hint="eastAsia"/>
                        <w:color w:val="000000"/>
                        <w:lang w:val="en-US" w:eastAsia="zh-CN"/>
                      </w:rPr>
                      <m:t>Ω</m:t>
                    </m:r>
                  </m:e>
                  <m:sub>
                    <m:r>
                      <w:rPr>
                        <w:rFonts w:ascii="Cambria Math" w:eastAsia="Times New Roman" w:hAnsi="Cambria Math" w:cs="Times New Roman"/>
                        <w:color w:val="000000"/>
                        <w:lang w:val="en-US" w:eastAsia="zh-CN"/>
                      </w:rPr>
                      <m:t>A</m:t>
                    </m:r>
                  </m:sub>
                </m:sSub>
              </m:e>
            </m:d>
          </m:num>
          <m:den>
            <m:r>
              <w:rPr>
                <w:rFonts w:ascii="Cambria Math" w:eastAsia="Times New Roman" w:hAnsi="Cambria Math" w:cs="Times New Roman"/>
                <w:color w:val="000000"/>
                <w:lang w:val="en-US" w:eastAsia="zh-CN"/>
              </w:rPr>
              <m:t>n</m:t>
            </m:r>
            <m:d>
              <m:dPr>
                <m:ctrlPr>
                  <w:rPr>
                    <w:rFonts w:ascii="Cambria Math" w:eastAsia="Times New Roman" w:hAnsi="Cambria Math" w:cs="Times New Roman"/>
                    <w:i/>
                    <w:color w:val="000000"/>
                    <w:lang w:val="en-US" w:eastAsia="zh-CN"/>
                  </w:rPr>
                </m:ctrlPr>
              </m:dPr>
              <m:e>
                <m:r>
                  <w:rPr>
                    <w:rFonts w:ascii="Cambria Math" w:eastAsia="Times New Roman" w:hAnsi="Cambria Math" w:cs="Times New Roman"/>
                    <w:color w:val="000000"/>
                    <w:lang w:val="en-US" w:eastAsia="zh-CN"/>
                  </w:rPr>
                  <m:t>n-1</m:t>
                </m:r>
              </m:e>
            </m:d>
          </m:den>
        </m:f>
        <m:r>
          <w:rPr>
            <w:rFonts w:ascii="Cambria Math" w:eastAsia="Times New Roman" w:hAnsi="Cambria Math" w:cs="Times New Roman"/>
            <w:color w:val="000000"/>
            <w:lang w:val="en-US" w:eastAsia="zh-CN"/>
          </w:rPr>
          <m:t>≈-</m:t>
        </m:r>
        <m:f>
          <m:fPr>
            <m:ctrlPr>
              <w:rPr>
                <w:rFonts w:ascii="Cambria Math" w:eastAsia="Times New Roman" w:hAnsi="Cambria Math" w:cs="Times New Roman"/>
                <w:i/>
                <w:color w:val="000000"/>
                <w:lang w:val="en-US" w:eastAsia="zh-CN"/>
              </w:rPr>
            </m:ctrlPr>
          </m:fPr>
          <m:num>
            <m:r>
              <w:rPr>
                <w:rFonts w:ascii="Cambria Math" w:eastAsia="Times New Roman" w:hAnsi="Cambria Math" w:cs="Times New Roman"/>
                <w:color w:val="000000"/>
                <w:lang w:val="en-US" w:eastAsia="zh-CN"/>
              </w:rPr>
              <m:t>1</m:t>
            </m:r>
          </m:num>
          <m:den>
            <m:r>
              <w:rPr>
                <w:rFonts w:ascii="Cambria Math" w:eastAsia="Times New Roman" w:hAnsi="Cambria Math" w:cs="Times New Roman"/>
                <w:color w:val="000000"/>
                <w:lang w:val="en-US" w:eastAsia="zh-CN"/>
              </w:rPr>
              <m:t>n</m:t>
            </m:r>
          </m:den>
        </m:f>
      </m:oMath>
      <w:r w:rsidRPr="00E00742">
        <w:rPr>
          <w:rFonts w:ascii="Times New Roman" w:eastAsia="Times New Roman" w:hAnsi="Times New Roman" w:cs="Times New Roman"/>
          <w:color w:val="000000"/>
          <w:lang w:val="en-US" w:eastAsia="zh-CN"/>
        </w:rPr>
        <w:tab/>
      </w:r>
      <w:r w:rsidRPr="00E00742">
        <w:rPr>
          <w:rFonts w:ascii="Times New Roman" w:eastAsia="Times New Roman" w:hAnsi="Times New Roman" w:cs="Times New Roman"/>
          <w:b/>
          <w:color w:val="000000"/>
          <w:lang w:val="en-US" w:eastAsia="zh-CN"/>
        </w:rPr>
        <w:t>(Eq 3)</w:t>
      </w:r>
    </w:p>
    <w:p w14:paraId="75DDC2E0" w14:textId="4C5864D7" w:rsidR="00337852" w:rsidRPr="00E00742" w:rsidRDefault="00337852" w:rsidP="00337852">
      <w:pPr>
        <w:spacing w:line="360" w:lineRule="auto"/>
        <w:rPr>
          <w:rFonts w:ascii="Times New Roman" w:eastAsia="Times New Roman" w:hAnsi="Times New Roman" w:cs="Times New Roman"/>
          <w:color w:val="000000"/>
          <w:lang w:val="en-US" w:eastAsia="zh-CN"/>
        </w:rPr>
      </w:pPr>
      <w:r w:rsidRPr="00E00742">
        <w:rPr>
          <w:rFonts w:ascii="Times New Roman" w:eastAsia="Times New Roman" w:hAnsi="Times New Roman" w:cs="Times New Roman"/>
          <w:color w:val="000000"/>
          <w:lang w:val="en-US" w:eastAsia="zh-CN"/>
        </w:rPr>
        <w:t xml:space="preserve"> </w:t>
      </w:r>
      <m:oMath>
        <m:r>
          <w:rPr>
            <w:rFonts w:ascii="Cambria Math" w:eastAsia="Times New Roman" w:hAnsi="Cambria Math" w:cs="Times New Roman"/>
            <w:color w:val="000000"/>
            <w:lang w:val="en-US" w:eastAsia="zh-CN"/>
          </w:rPr>
          <m:t>var</m:t>
        </m:r>
        <m:d>
          <m:dPr>
            <m:ctrlPr>
              <w:rPr>
                <w:rFonts w:ascii="Cambria Math" w:eastAsia="Times New Roman" w:hAnsi="Cambria Math" w:cs="Times New Roman"/>
                <w:i/>
                <w:color w:val="000000"/>
                <w:lang w:val="en-US" w:eastAsia="zh-CN"/>
              </w:rPr>
            </m:ctrlPr>
          </m:dPr>
          <m:e>
            <m:sSub>
              <m:sSubPr>
                <m:ctrlPr>
                  <w:rPr>
                    <w:rFonts w:ascii="Cambria Math" w:eastAsia="Times New Roman" w:hAnsi="Cambria Math" w:cs="Times New Roman"/>
                    <w:i/>
                    <w:color w:val="000000"/>
                    <w:lang w:val="en-US" w:eastAsia="zh-CN"/>
                  </w:rPr>
                </m:ctrlPr>
              </m:sSubPr>
              <m:e>
                <m:r>
                  <m:rPr>
                    <m:sty m:val="p"/>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A,o</m:t>
                </m:r>
              </m:sub>
            </m:sSub>
          </m:e>
        </m:d>
        <m:r>
          <w:rPr>
            <w:rFonts w:ascii="Cambria Math" w:eastAsia="Times New Roman" w:hAnsi="Cambria Math" w:cs="Times New Roman"/>
            <w:color w:val="000000"/>
            <w:lang w:val="en-US" w:eastAsia="zh-CN"/>
          </w:rPr>
          <m:t>=E</m:t>
        </m:r>
        <m:d>
          <m:dPr>
            <m:ctrlPr>
              <w:rPr>
                <w:rFonts w:ascii="Cambria Math" w:eastAsia="Times New Roman" w:hAnsi="Cambria Math" w:cs="Times New Roman"/>
                <w:i/>
                <w:color w:val="000000"/>
                <w:lang w:val="en-US" w:eastAsia="zh-CN"/>
              </w:rPr>
            </m:ctrlPr>
          </m:dPr>
          <m:e>
            <m:sSubSup>
              <m:sSubSupPr>
                <m:ctrlPr>
                  <w:rPr>
                    <w:rFonts w:ascii="Cambria Math" w:eastAsia="Times New Roman" w:hAnsi="Cambria Math" w:cs="Times New Roman"/>
                    <w:i/>
                    <w:color w:val="000000"/>
                    <w:lang w:val="en-US" w:eastAsia="zh-CN"/>
                  </w:rPr>
                </m:ctrlPr>
              </m:sSubSupPr>
              <m:e>
                <m:r>
                  <m:rPr>
                    <m:sty m:val="p"/>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A,o</m:t>
                </m:r>
              </m:sub>
              <m:sup>
                <m:r>
                  <w:rPr>
                    <w:rFonts w:ascii="Cambria Math" w:eastAsia="Times New Roman" w:hAnsi="Cambria Math" w:cs="Times New Roman"/>
                    <w:color w:val="000000"/>
                    <w:lang w:val="en-US" w:eastAsia="zh-CN"/>
                  </w:rPr>
                  <m:t>2</m:t>
                </m:r>
              </m:sup>
            </m:sSubSup>
          </m:e>
        </m:d>
        <m:r>
          <w:rPr>
            <w:rFonts w:ascii="Cambria Math" w:eastAsia="Times New Roman" w:hAnsi="Cambria Math" w:cs="Times New Roman"/>
            <w:color w:val="000000"/>
            <w:lang w:val="en-US" w:eastAsia="zh-CN"/>
          </w:rPr>
          <m:t>-E</m:t>
        </m:r>
        <m:sSup>
          <m:sSupPr>
            <m:ctrlPr>
              <w:rPr>
                <w:rFonts w:ascii="Cambria Math" w:eastAsia="Times New Roman" w:hAnsi="Cambria Math" w:cs="Times New Roman"/>
                <w:i/>
                <w:color w:val="000000"/>
                <w:lang w:val="en-US" w:eastAsia="zh-CN"/>
              </w:rPr>
            </m:ctrlPr>
          </m:sSupPr>
          <m:e>
            <m:d>
              <m:dPr>
                <m:ctrlPr>
                  <w:rPr>
                    <w:rFonts w:ascii="Cambria Math" w:eastAsia="Times New Roman" w:hAnsi="Cambria Math" w:cs="Times New Roman"/>
                    <w:i/>
                    <w:color w:val="000000"/>
                    <w:lang w:val="en-US" w:eastAsia="zh-CN"/>
                  </w:rPr>
                </m:ctrlPr>
              </m:dPr>
              <m:e>
                <m:sSub>
                  <m:sSubPr>
                    <m:ctrlPr>
                      <w:rPr>
                        <w:rFonts w:ascii="Cambria Math" w:eastAsia="Times New Roman" w:hAnsi="Cambria Math" w:cs="Times New Roman"/>
                        <w:i/>
                        <w:color w:val="000000"/>
                        <w:lang w:val="en-US" w:eastAsia="zh-CN"/>
                      </w:rPr>
                    </m:ctrlPr>
                  </m:sSubPr>
                  <m:e>
                    <m:r>
                      <m:rPr>
                        <m:sty m:val="p"/>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A,o</m:t>
                    </m:r>
                  </m:sub>
                </m:sSub>
              </m:e>
            </m:d>
          </m:e>
          <m:sup>
            <m:r>
              <w:rPr>
                <w:rFonts w:ascii="Cambria Math" w:eastAsia="Times New Roman" w:hAnsi="Cambria Math" w:cs="Times New Roman"/>
                <w:color w:val="000000"/>
                <w:lang w:val="en-US" w:eastAsia="zh-CN"/>
              </w:rPr>
              <m:t>2</m:t>
            </m:r>
          </m:sup>
        </m:sSup>
        <m:r>
          <w:rPr>
            <w:rFonts w:ascii="Cambria Math" w:eastAsia="Times New Roman" w:hAnsi="Cambria Math" w:cs="Times New Roman"/>
            <w:color w:val="000000"/>
            <w:lang w:val="en-US" w:eastAsia="zh-CN"/>
          </w:rPr>
          <m:t>=</m:t>
        </m:r>
        <m:f>
          <m:fPr>
            <m:ctrlPr>
              <w:rPr>
                <w:rFonts w:ascii="Cambria Math" w:eastAsia="Times New Roman" w:hAnsi="Cambria Math" w:cs="Times New Roman"/>
                <w:i/>
                <w:color w:val="000000"/>
                <w:lang w:val="en-US" w:eastAsia="zh-CN"/>
              </w:rPr>
            </m:ctrlPr>
          </m:fPr>
          <m:num>
            <m:nary>
              <m:naryPr>
                <m:chr m:val="∑"/>
                <m:limLoc m:val="undOvr"/>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nary>
                  <m:naryPr>
                    <m:chr m:val="∑"/>
                    <m:limLoc m:val="subSup"/>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ρ</m:t>
                        </m:r>
                      </m:e>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r>
                          <w:rPr>
                            <w:rFonts w:ascii="Cambria Math" w:eastAsia="Times New Roman" w:hAnsi="Cambria Math" w:cs="Times New Roman"/>
                            <w:color w:val="000000"/>
                            <w:lang w:val="en-US" w:eastAsia="zh-CN"/>
                          </w:rPr>
                          <m:t>,</m:t>
                        </m:r>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sub>
                      <m:sup>
                        <m:r>
                          <w:rPr>
                            <w:rFonts w:ascii="Cambria Math" w:eastAsia="Times New Roman" w:hAnsi="Cambria Math" w:cs="Times New Roman"/>
                            <w:color w:val="000000"/>
                            <w:lang w:val="en-US" w:eastAsia="zh-CN"/>
                          </w:rPr>
                          <m:t>2</m:t>
                        </m:r>
                      </m:sup>
                    </m:sSubSup>
                  </m:e>
                </m:nary>
              </m:e>
            </m:nary>
          </m:num>
          <m:den>
            <m:sSup>
              <m:sSupPr>
                <m:ctrlPr>
                  <w:rPr>
                    <w:rFonts w:ascii="Cambria Math" w:eastAsia="Times New Roman" w:hAnsi="Cambria Math" w:cs="Times New Roman"/>
                    <w:i/>
                    <w:color w:val="000000"/>
                    <w:lang w:val="en-US" w:eastAsia="zh-CN"/>
                  </w:rPr>
                </m:ctrlPr>
              </m:sSupPr>
              <m:e>
                <m:r>
                  <m:rPr>
                    <m:scr m:val="script"/>
                  </m:rPr>
                  <w:rPr>
                    <w:rFonts w:ascii="Cambria Math" w:eastAsia="Times New Roman" w:hAnsi="Cambria Math" w:cs="Times New Roman"/>
                    <w:color w:val="000000"/>
                    <w:lang w:val="en-US" w:eastAsia="zh-CN"/>
                  </w:rPr>
                  <m:t>m</m:t>
                </m:r>
              </m:e>
              <m:sup>
                <m:r>
                  <w:rPr>
                    <w:rFonts w:ascii="Cambria Math" w:eastAsia="Times New Roman" w:hAnsi="Cambria Math" w:cs="Times New Roman"/>
                    <w:color w:val="000000"/>
                    <w:lang w:val="en-US" w:eastAsia="zh-CN"/>
                  </w:rPr>
                  <m:t>2</m:t>
                </m:r>
              </m:sup>
            </m:sSup>
          </m:den>
        </m:f>
        <m:r>
          <w:rPr>
            <w:rFonts w:ascii="Cambria Math" w:eastAsia="Times New Roman" w:hAnsi="Cambria Math" w:cs="Times New Roman"/>
            <w:color w:val="000000"/>
            <w:lang w:val="en-US" w:eastAsia="zh-CN"/>
          </w:rPr>
          <m:t>-</m:t>
        </m:r>
        <m:f>
          <m:fPr>
            <m:ctrlPr>
              <w:rPr>
                <w:rFonts w:ascii="Cambria Math" w:eastAsia="Times New Roman" w:hAnsi="Cambria Math" w:cs="Times New Roman"/>
                <w:i/>
                <w:color w:val="000000"/>
                <w:lang w:val="en-US" w:eastAsia="zh-CN"/>
              </w:rPr>
            </m:ctrlPr>
          </m:fPr>
          <m:num>
            <m:r>
              <w:rPr>
                <w:rFonts w:ascii="Cambria Math" w:eastAsia="Times New Roman" w:hAnsi="Cambria Math" w:cs="Times New Roman"/>
                <w:color w:val="000000"/>
                <w:lang w:val="en-US" w:eastAsia="zh-CN"/>
              </w:rPr>
              <m:t>1</m:t>
            </m:r>
          </m:num>
          <m:den>
            <m:sSup>
              <m:sSupPr>
                <m:ctrlPr>
                  <w:rPr>
                    <w:rFonts w:ascii="Cambria Math" w:eastAsia="Times New Roman" w:hAnsi="Cambria Math" w:cs="Times New Roman"/>
                    <w:i/>
                    <w:color w:val="000000"/>
                    <w:lang w:val="en-US" w:eastAsia="zh-CN"/>
                  </w:rPr>
                </m:ctrlPr>
              </m:sSupPr>
              <m:e>
                <m:r>
                  <w:rPr>
                    <w:rFonts w:ascii="Cambria Math" w:eastAsia="Times New Roman" w:hAnsi="Cambria Math" w:cs="Times New Roman"/>
                    <w:color w:val="000000"/>
                    <w:lang w:val="en-US" w:eastAsia="zh-CN"/>
                  </w:rPr>
                  <m:t>n</m:t>
                </m:r>
              </m:e>
              <m:sup>
                <m:r>
                  <w:rPr>
                    <w:rFonts w:ascii="Cambria Math" w:eastAsia="Times New Roman" w:hAnsi="Cambria Math" w:cs="Times New Roman"/>
                    <w:color w:val="000000"/>
                    <w:lang w:val="en-US" w:eastAsia="zh-CN"/>
                  </w:rPr>
                  <m:t>2</m:t>
                </m:r>
              </m:sup>
            </m:sSup>
          </m:den>
        </m:f>
      </m:oMath>
      <w:r w:rsidRPr="00E00742">
        <w:rPr>
          <w:rFonts w:ascii="Times New Roman" w:eastAsia="Times New Roman" w:hAnsi="Times New Roman" w:cs="Times New Roman"/>
          <w:color w:val="000000"/>
          <w:lang w:val="en-US" w:eastAsia="zh-CN"/>
        </w:rPr>
        <w:t xml:space="preserve">, and we further denote </w:t>
      </w:r>
    </w:p>
    <w:p w14:paraId="5789FB18" w14:textId="0A956C59" w:rsidR="00337852" w:rsidRPr="00E00742" w:rsidRDefault="009E233B" w:rsidP="00337852">
      <w:pPr>
        <w:spacing w:line="360" w:lineRule="auto"/>
        <w:jc w:val="center"/>
        <w:rPr>
          <w:rFonts w:ascii="Times New Roman" w:eastAsia="Times New Roman" w:hAnsi="Times New Roman" w:cs="Times New Roman"/>
          <w:color w:val="000000"/>
          <w:lang w:val="en-US" w:eastAsia="zh-CN"/>
        </w:rPr>
      </w:pPr>
      <m:oMath>
        <m:sSub>
          <m:sSubPr>
            <m:ctrlPr>
              <w:rPr>
                <w:rFonts w:ascii="Cambria Math" w:eastAsia="Times New Roman" w:hAnsi="Cambria Math" w:cs="Times New Roman"/>
                <w:i/>
                <w:color w:val="000000"/>
                <w:lang w:val="en-US" w:eastAsia="zh-CN"/>
              </w:rPr>
            </m:ctrlPr>
          </m:sSubPr>
          <m:e>
            <m:r>
              <m:rPr>
                <m:scr m:val="script"/>
              </m:rPr>
              <w:rPr>
                <w:rFonts w:ascii="Cambria Math" w:eastAsia="Times New Roman" w:hAnsi="Cambria Math" w:cs="Times New Roman"/>
                <w:color w:val="000000"/>
                <w:lang w:val="en-US" w:eastAsia="zh-CN"/>
              </w:rPr>
              <m:t>m</m:t>
            </m:r>
          </m:e>
          <m:sub>
            <m:r>
              <w:rPr>
                <w:rFonts w:ascii="Cambria Math" w:eastAsia="Times New Roman" w:hAnsi="Cambria Math" w:cs="Times New Roman"/>
                <w:color w:val="000000"/>
                <w:lang w:val="en-US" w:eastAsia="zh-CN"/>
              </w:rPr>
              <m:t>A,e</m:t>
            </m:r>
          </m:sub>
        </m:sSub>
        <m:r>
          <w:rPr>
            <w:rFonts w:ascii="Cambria Math" w:eastAsia="Times New Roman" w:hAnsi="Cambria Math" w:cs="Times New Roman"/>
            <w:color w:val="000000"/>
            <w:lang w:val="en-US" w:eastAsia="zh-CN"/>
          </w:rPr>
          <m:t>=</m:t>
        </m:r>
        <m:f>
          <m:fPr>
            <m:ctrlPr>
              <w:rPr>
                <w:rFonts w:ascii="Cambria Math" w:eastAsia="Times New Roman" w:hAnsi="Cambria Math" w:cs="Times New Roman"/>
                <w:i/>
                <w:color w:val="000000"/>
                <w:lang w:val="en-US" w:eastAsia="zh-CN"/>
              </w:rPr>
            </m:ctrlPr>
          </m:fPr>
          <m:num>
            <m:r>
              <w:rPr>
                <w:rFonts w:ascii="Cambria Math" w:eastAsia="Times New Roman" w:hAnsi="Cambria Math" w:cs="Times New Roman"/>
                <w:color w:val="000000"/>
                <w:lang w:val="en-US" w:eastAsia="zh-CN"/>
              </w:rPr>
              <m:t>1</m:t>
            </m:r>
          </m:num>
          <m:den>
            <m:r>
              <w:rPr>
                <w:rFonts w:ascii="Cambria Math" w:eastAsia="Times New Roman" w:hAnsi="Cambria Math" w:cs="Times New Roman"/>
                <w:color w:val="000000"/>
                <w:lang w:val="en-US" w:eastAsia="zh-CN"/>
              </w:rPr>
              <m:t>E</m:t>
            </m:r>
            <m:d>
              <m:dPr>
                <m:ctrlPr>
                  <w:rPr>
                    <w:rFonts w:ascii="Cambria Math" w:eastAsia="Times New Roman" w:hAnsi="Cambria Math" w:cs="Times New Roman"/>
                    <w:i/>
                    <w:color w:val="000000"/>
                    <w:lang w:val="en-US" w:eastAsia="zh-CN"/>
                  </w:rPr>
                </m:ctrlPr>
              </m:dPr>
              <m:e>
                <m:sSubSup>
                  <m:sSubSupPr>
                    <m:ctrlPr>
                      <w:rPr>
                        <w:rFonts w:ascii="Cambria Math" w:eastAsia="Times New Roman" w:hAnsi="Cambria Math" w:cs="Times New Roman"/>
                        <w:i/>
                        <w:color w:val="000000"/>
                        <w:lang w:val="en-US" w:eastAsia="zh-CN"/>
                      </w:rPr>
                    </m:ctrlPr>
                  </m:sSubSupPr>
                  <m:e>
                    <m:r>
                      <m:rPr>
                        <m:sty m:val="p"/>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A,o</m:t>
                    </m:r>
                  </m:sub>
                  <m:sup>
                    <m:r>
                      <w:rPr>
                        <w:rFonts w:ascii="Cambria Math" w:eastAsia="Times New Roman" w:hAnsi="Cambria Math" w:cs="Times New Roman"/>
                        <w:color w:val="000000"/>
                        <w:lang w:val="en-US" w:eastAsia="zh-CN"/>
                      </w:rPr>
                      <m:t>2</m:t>
                    </m:r>
                  </m:sup>
                </m:sSubSup>
              </m:e>
            </m:d>
          </m:den>
        </m:f>
        <m:r>
          <w:rPr>
            <w:rFonts w:ascii="Cambria Math" w:eastAsia="Times New Roman" w:hAnsi="Cambria Math" w:cs="Times New Roman"/>
            <w:color w:val="000000"/>
            <w:lang w:val="en-US" w:eastAsia="zh-CN"/>
          </w:rPr>
          <m:t>=</m:t>
        </m:r>
        <m:f>
          <m:fPr>
            <m:ctrlPr>
              <w:rPr>
                <w:rFonts w:ascii="Cambria Math" w:eastAsia="Times New Roman" w:hAnsi="Cambria Math" w:cs="Times New Roman"/>
                <w:i/>
                <w:color w:val="000000"/>
                <w:lang w:val="en-US" w:eastAsia="zh-CN"/>
              </w:rPr>
            </m:ctrlPr>
          </m:fPr>
          <m:num>
            <m:sSup>
              <m:sSupPr>
                <m:ctrlPr>
                  <w:rPr>
                    <w:rFonts w:ascii="Cambria Math" w:eastAsia="Times New Roman" w:hAnsi="Cambria Math" w:cs="Times New Roman"/>
                    <w:i/>
                    <w:color w:val="000000"/>
                    <w:lang w:val="en-US" w:eastAsia="zh-CN"/>
                  </w:rPr>
                </m:ctrlPr>
              </m:sSupPr>
              <m:e>
                <m:r>
                  <m:rPr>
                    <m:scr m:val="script"/>
                  </m:rPr>
                  <w:rPr>
                    <w:rFonts w:ascii="Cambria Math" w:eastAsia="Times New Roman" w:hAnsi="Cambria Math" w:cs="Times New Roman"/>
                    <w:color w:val="000000"/>
                    <w:lang w:val="en-US" w:eastAsia="zh-CN"/>
                  </w:rPr>
                  <m:t>m</m:t>
                </m:r>
              </m:e>
              <m:sup>
                <m:r>
                  <w:rPr>
                    <w:rFonts w:ascii="Cambria Math" w:eastAsia="Times New Roman" w:hAnsi="Cambria Math" w:cs="Times New Roman"/>
                    <w:color w:val="000000"/>
                    <w:lang w:val="en-US" w:eastAsia="zh-CN"/>
                  </w:rPr>
                  <m:t>2</m:t>
                </m:r>
              </m:sup>
            </m:sSup>
          </m:num>
          <m:den>
            <m:nary>
              <m:naryPr>
                <m:chr m:val="∑"/>
                <m:limLoc m:val="undOvr"/>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nary>
                  <m:naryPr>
                    <m:chr m:val="∑"/>
                    <m:limLoc m:val="subSup"/>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ρ</m:t>
                        </m:r>
                      </m:e>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r>
                          <w:rPr>
                            <w:rFonts w:ascii="Cambria Math" w:eastAsia="Times New Roman" w:hAnsi="Cambria Math" w:cs="Times New Roman"/>
                            <w:color w:val="000000"/>
                            <w:lang w:val="en-US" w:eastAsia="zh-CN"/>
                          </w:rPr>
                          <m:t>,</m:t>
                        </m:r>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sub>
                      <m:sup>
                        <m:r>
                          <w:rPr>
                            <w:rFonts w:ascii="Cambria Math" w:eastAsia="Times New Roman" w:hAnsi="Cambria Math" w:cs="Times New Roman"/>
                            <w:color w:val="000000"/>
                            <w:lang w:val="en-US" w:eastAsia="zh-CN"/>
                          </w:rPr>
                          <m:t>2</m:t>
                        </m:r>
                      </m:sup>
                    </m:sSubSup>
                  </m:e>
                </m:nary>
              </m:e>
            </m:nary>
          </m:den>
        </m:f>
      </m:oMath>
      <w:r w:rsidR="00337852" w:rsidRPr="00E00742">
        <w:rPr>
          <w:rFonts w:ascii="Times New Roman" w:eastAsia="Times New Roman" w:hAnsi="Times New Roman" w:cs="Times New Roman"/>
          <w:color w:val="000000"/>
          <w:lang w:val="en-US" w:eastAsia="zh-CN"/>
        </w:rPr>
        <w:tab/>
      </w:r>
      <w:r w:rsidR="00337852" w:rsidRPr="00E00742">
        <w:rPr>
          <w:rFonts w:ascii="Times New Roman" w:eastAsia="Times New Roman" w:hAnsi="Times New Roman" w:cs="Times New Roman"/>
          <w:b/>
          <w:color w:val="000000"/>
          <w:lang w:val="en-US" w:eastAsia="zh-CN"/>
        </w:rPr>
        <w:t>(Eq 4)</w:t>
      </w:r>
    </w:p>
    <w:p w14:paraId="63729AF6" w14:textId="305ABF7D" w:rsidR="00337852" w:rsidRPr="00E00742" w:rsidRDefault="00337852" w:rsidP="00337852">
      <w:pPr>
        <w:spacing w:line="360" w:lineRule="auto"/>
        <w:rPr>
          <w:rFonts w:ascii="Times New Roman" w:eastAsia="Times New Roman" w:hAnsi="Times New Roman" w:cs="Times New Roman"/>
          <w:color w:val="000000"/>
          <w:lang w:val="en-US" w:eastAsia="zh-CN"/>
        </w:rPr>
      </w:pPr>
      <w:r w:rsidRPr="00E00742">
        <w:rPr>
          <w:rFonts w:ascii="Times New Roman" w:eastAsia="Times New Roman" w:hAnsi="Times New Roman" w:cs="Times New Roman"/>
          <w:color w:val="000000"/>
          <w:lang w:val="en-US" w:eastAsia="zh-CN"/>
        </w:rPr>
        <w:t xml:space="preserve">a quantity indicating the effective number of markers. </w:t>
      </w:r>
      <w:r w:rsidR="00482177" w:rsidRPr="00E00742">
        <w:rPr>
          <w:rFonts w:ascii="Times New Roman" w:eastAsia="Times New Roman" w:hAnsi="Times New Roman" w:cs="Times New Roman"/>
          <w:color w:val="000000"/>
          <w:lang w:val="en-US" w:eastAsia="zh-CN"/>
        </w:rPr>
        <w:t xml:space="preserve">Or, when </w:t>
      </w:r>
      <m:oMath>
        <m:sSub>
          <m:sSubPr>
            <m:ctrlPr>
              <w:rPr>
                <w:rFonts w:ascii="Cambria Math" w:eastAsia="Times New Roman" w:hAnsi="Cambria Math" w:cs="Times New Roman"/>
                <w:i/>
                <w:color w:val="000000"/>
                <w:lang w:val="en-US" w:eastAsia="zh-CN"/>
              </w:rPr>
            </m:ctrlPr>
          </m:sSubPr>
          <m:e>
            <m:r>
              <m:rPr>
                <m:sty m:val="b"/>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A</m:t>
            </m:r>
          </m:sub>
        </m:sSub>
      </m:oMath>
      <w:r w:rsidR="00482177" w:rsidRPr="00E00742">
        <w:rPr>
          <w:rFonts w:ascii="Times New Roman" w:eastAsia="Times New Roman" w:hAnsi="Times New Roman" w:cs="Times New Roman"/>
          <w:color w:val="000000"/>
          <w:lang w:val="en-US" w:eastAsia="zh-CN"/>
        </w:rPr>
        <w:t xml:space="preserve"> has been weighted, </w:t>
      </w:r>
      <m:oMath>
        <m:sSub>
          <m:sSubPr>
            <m:ctrlPr>
              <w:rPr>
                <w:rFonts w:ascii="Cambria Math" w:eastAsia="Times New Roman" w:hAnsi="Cambria Math" w:cs="Times New Roman"/>
                <w:i/>
                <w:color w:val="000000"/>
                <w:lang w:val="en-US" w:eastAsia="zh-CN"/>
              </w:rPr>
            </m:ctrlPr>
          </m:sSubPr>
          <m:e>
            <m:acc>
              <m:accPr>
                <m:chr m:val="̃"/>
                <m:ctrlPr>
                  <w:rPr>
                    <w:rFonts w:ascii="Cambria Math" w:eastAsia="Times New Roman" w:hAnsi="Cambria Math" w:cs="Times New Roman"/>
                    <w:i/>
                    <w:color w:val="000000"/>
                    <w:lang w:val="en-US" w:eastAsia="zh-CN"/>
                  </w:rPr>
                </m:ctrlPr>
              </m:accPr>
              <m:e>
                <m:r>
                  <m:rPr>
                    <m:scr m:val="script"/>
                  </m:rPr>
                  <w:rPr>
                    <w:rFonts w:ascii="Cambria Math" w:eastAsia="Times New Roman" w:hAnsi="Cambria Math" w:cs="Times New Roman"/>
                    <w:color w:val="000000"/>
                    <w:lang w:val="en-US" w:eastAsia="zh-CN"/>
                  </w:rPr>
                  <m:t>m</m:t>
                </m:r>
              </m:e>
            </m:acc>
          </m:e>
          <m:sub>
            <m:r>
              <w:rPr>
                <w:rFonts w:ascii="Cambria Math" w:eastAsia="Times New Roman" w:hAnsi="Cambria Math" w:cs="Times New Roman"/>
                <w:color w:val="000000"/>
                <w:lang w:val="en-US" w:eastAsia="zh-CN"/>
              </w:rPr>
              <m:t>A,e</m:t>
            </m:r>
          </m:sub>
        </m:sSub>
        <m:r>
          <w:rPr>
            <w:rFonts w:ascii="Cambria Math" w:eastAsia="Times New Roman" w:hAnsi="Cambria Math" w:cs="Times New Roman"/>
            <w:color w:val="000000"/>
            <w:lang w:val="en-US" w:eastAsia="zh-CN"/>
          </w:rPr>
          <m:t>=</m:t>
        </m:r>
        <m:f>
          <m:fPr>
            <m:ctrlPr>
              <w:rPr>
                <w:rFonts w:ascii="Cambria Math" w:eastAsia="Times New Roman" w:hAnsi="Cambria Math" w:cs="Times New Roman"/>
                <w:i/>
                <w:color w:val="000000"/>
                <w:lang w:val="en-US" w:eastAsia="zh-CN"/>
              </w:rPr>
            </m:ctrlPr>
          </m:fPr>
          <m:num>
            <m:r>
              <w:rPr>
                <w:rFonts w:ascii="Cambria Math" w:eastAsia="Times New Roman" w:hAnsi="Cambria Math" w:cs="Times New Roman"/>
                <w:color w:val="000000"/>
                <w:lang w:val="en-US" w:eastAsia="zh-CN"/>
              </w:rPr>
              <m:t>1</m:t>
            </m:r>
          </m:num>
          <m:den>
            <m:r>
              <w:rPr>
                <w:rFonts w:ascii="Cambria Math" w:eastAsia="Times New Roman" w:hAnsi="Cambria Math" w:cs="Times New Roman"/>
                <w:color w:val="000000"/>
                <w:lang w:val="en-US" w:eastAsia="zh-CN"/>
              </w:rPr>
              <m:t>E</m:t>
            </m:r>
            <m:d>
              <m:dPr>
                <m:ctrlPr>
                  <w:rPr>
                    <w:rFonts w:ascii="Cambria Math" w:eastAsia="Times New Roman" w:hAnsi="Cambria Math" w:cs="Times New Roman"/>
                    <w:i/>
                    <w:color w:val="000000"/>
                    <w:lang w:val="en-US" w:eastAsia="zh-CN"/>
                  </w:rPr>
                </m:ctrlPr>
              </m:dPr>
              <m:e>
                <m:sSubSup>
                  <m:sSubSupPr>
                    <m:ctrlPr>
                      <w:rPr>
                        <w:rFonts w:ascii="Cambria Math" w:eastAsia="Times New Roman" w:hAnsi="Cambria Math" w:cs="Times New Roman"/>
                        <w:i/>
                        <w:color w:val="000000"/>
                        <w:lang w:val="en-US" w:eastAsia="zh-CN"/>
                      </w:rPr>
                    </m:ctrlPr>
                  </m:sSubSupPr>
                  <m:e>
                    <m:r>
                      <m:rPr>
                        <m:sty m:val="p"/>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A,o</m:t>
                    </m:r>
                  </m:sub>
                  <m:sup>
                    <m:r>
                      <w:rPr>
                        <w:rFonts w:ascii="Cambria Math" w:eastAsia="Times New Roman" w:hAnsi="Cambria Math" w:cs="Times New Roman"/>
                        <w:color w:val="000000"/>
                        <w:lang w:val="en-US" w:eastAsia="zh-CN"/>
                      </w:rPr>
                      <m:t>2</m:t>
                    </m:r>
                  </m:sup>
                </m:sSubSup>
              </m:e>
            </m:d>
          </m:den>
        </m:f>
        <m:r>
          <w:rPr>
            <w:rFonts w:ascii="Cambria Math" w:eastAsia="Times New Roman" w:hAnsi="Cambria Math" w:cs="Times New Roman"/>
            <w:color w:val="000000"/>
            <w:lang w:val="en-US" w:eastAsia="zh-CN"/>
          </w:rPr>
          <m:t>=</m:t>
        </m:r>
        <m:f>
          <m:fPr>
            <m:ctrlPr>
              <w:rPr>
                <w:rFonts w:ascii="Cambria Math" w:eastAsia="Times New Roman" w:hAnsi="Cambria Math" w:cs="Times New Roman"/>
                <w:i/>
                <w:color w:val="000000"/>
                <w:lang w:val="en-US" w:eastAsia="zh-CN"/>
              </w:rPr>
            </m:ctrlPr>
          </m:fPr>
          <m:num>
            <m:nary>
              <m:naryPr>
                <m:chr m:val="∑"/>
                <m:limLoc m:val="undOvr"/>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nary>
                  <m:naryPr>
                    <m:chr m:val="∑"/>
                    <m:limLoc m:val="subSup"/>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w</m:t>
                        </m:r>
                      </m:e>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sub>
                    </m:s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w</m:t>
                        </m:r>
                      </m:e>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sub>
                    </m:sSub>
                  </m:e>
                </m:nary>
              </m:e>
            </m:nary>
          </m:num>
          <m:den>
            <m:nary>
              <m:naryPr>
                <m:chr m:val="∑"/>
                <m:limLoc m:val="undOvr"/>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nary>
                  <m:naryPr>
                    <m:chr m:val="∑"/>
                    <m:limLoc m:val="subSup"/>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w</m:t>
                        </m:r>
                      </m:e>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sub>
                    </m:s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w</m:t>
                        </m:r>
                      </m:e>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sub>
                    </m:sSub>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ρ</m:t>
                        </m:r>
                      </m:e>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r>
                          <w:rPr>
                            <w:rFonts w:ascii="Cambria Math" w:eastAsia="Times New Roman" w:hAnsi="Cambria Math" w:cs="Times New Roman"/>
                            <w:color w:val="000000"/>
                            <w:lang w:val="en-US" w:eastAsia="zh-CN"/>
                          </w:rPr>
                          <m:t>,</m:t>
                        </m:r>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sub>
                      <m:sup>
                        <m:r>
                          <w:rPr>
                            <w:rFonts w:ascii="Cambria Math" w:eastAsia="Times New Roman" w:hAnsi="Cambria Math" w:cs="Times New Roman"/>
                            <w:color w:val="000000"/>
                            <w:lang w:val="en-US" w:eastAsia="zh-CN"/>
                          </w:rPr>
                          <m:t>2</m:t>
                        </m:r>
                      </m:sup>
                    </m:sSubSup>
                  </m:e>
                </m:nary>
              </m:e>
            </m:nary>
          </m:den>
        </m:f>
      </m:oMath>
      <w:r w:rsidR="00482177" w:rsidRPr="00E00742">
        <w:rPr>
          <w:rFonts w:ascii="Times New Roman" w:eastAsia="Times New Roman" w:hAnsi="Times New Roman" w:cs="Times New Roman"/>
          <w:color w:val="000000"/>
          <w:lang w:val="en-US" w:eastAsia="zh-CN"/>
        </w:rPr>
        <w:t xml:space="preserve">. </w:t>
      </w:r>
      <w:r w:rsidRPr="00E00742">
        <w:rPr>
          <w:rFonts w:ascii="Times New Roman" w:eastAsia="Times New Roman" w:hAnsi="Times New Roman" w:cs="Times New Roman"/>
          <w:color w:val="000000"/>
          <w:lang w:val="en-US" w:eastAsia="zh-CN"/>
        </w:rPr>
        <w:t xml:space="preserve">As </w:t>
      </w:r>
      <m:oMath>
        <m:r>
          <w:rPr>
            <w:rFonts w:ascii="Cambria Math" w:eastAsia="Times New Roman" w:hAnsi="Cambria Math" w:cs="Times New Roman"/>
            <w:color w:val="000000"/>
            <w:lang w:val="en-US" w:eastAsia="zh-CN"/>
          </w:rPr>
          <m:t>y</m:t>
        </m:r>
      </m:oMath>
      <w:r w:rsidRPr="00E00742">
        <w:rPr>
          <w:rFonts w:ascii="Times New Roman" w:eastAsia="Times New Roman" w:hAnsi="Times New Roman" w:cs="Times New Roman"/>
          <w:color w:val="000000"/>
          <w:lang w:val="en-US" w:eastAsia="zh-CN"/>
        </w:rPr>
        <w:t xml:space="preserve"> has been standardized, we have</w:t>
      </w:r>
    </w:p>
    <w:p w14:paraId="3EAFC801" w14:textId="77777777" w:rsidR="00337852" w:rsidRDefault="00337852" w:rsidP="00337852">
      <w:pPr>
        <w:spacing w:line="360" w:lineRule="auto"/>
        <w:jc w:val="center"/>
        <w:rPr>
          <w:rFonts w:ascii="Times New Roman" w:eastAsia="Times New Roman" w:hAnsi="Times New Roman" w:cs="Times New Roman"/>
          <w:b/>
          <w:color w:val="000000"/>
          <w:lang w:val="en-US" w:eastAsia="zh-CN"/>
        </w:rPr>
      </w:pPr>
      <m:oMath>
        <m:r>
          <w:rPr>
            <w:rFonts w:ascii="Cambria Math" w:eastAsia="Times New Roman" w:hAnsi="Cambria Math" w:cs="Times New Roman"/>
            <w:color w:val="000000"/>
            <w:lang w:val="en-US" w:eastAsia="zh-CN"/>
          </w:rPr>
          <m:t>E</m:t>
        </m:r>
        <m:d>
          <m:dPr>
            <m:ctrlPr>
              <w:rPr>
                <w:rFonts w:ascii="Cambria Math" w:eastAsia="Times New Roman" w:hAnsi="Cambria Math" w:cs="Times New Roman"/>
                <w:i/>
                <w:color w:val="000000"/>
                <w:lang w:val="en-US" w:eastAsia="zh-CN"/>
              </w:rPr>
            </m:ctrlPr>
          </m:dPr>
          <m:e>
            <m:r>
              <m:rPr>
                <m:scr m:val="script"/>
                <m:sty m:val="bi"/>
              </m:rPr>
              <w:rPr>
                <w:rFonts w:ascii="Cambria Math" w:hAnsi="Cambria Math" w:cs="Times New Roman"/>
              </w:rPr>
              <m:t>y</m:t>
            </m:r>
            <m:ctrlPr>
              <w:rPr>
                <w:rFonts w:ascii="Cambria Math" w:eastAsia="Times New Roman" w:hAnsi="Cambria Math" w:cs="Times New Roman"/>
                <w:b/>
                <w:i/>
                <w:color w:val="000000"/>
                <w:lang w:val="en-US" w:eastAsia="zh-CN"/>
              </w:rPr>
            </m:ctrlPr>
          </m:e>
        </m:d>
        <m:r>
          <m:rPr>
            <m:sty m:val="bi"/>
          </m:rPr>
          <w:rPr>
            <w:rFonts w:ascii="Cambria Math" w:eastAsia="Times New Roman" w:hAnsi="Cambria Math" w:cs="Times New Roman"/>
            <w:color w:val="000000"/>
            <w:lang w:val="en-US" w:eastAsia="zh-CN"/>
          </w:rPr>
          <m:t>=-</m:t>
        </m:r>
        <m:f>
          <m:fPr>
            <m:ctrlPr>
              <w:rPr>
                <w:rFonts w:ascii="Cambria Math" w:eastAsia="Times New Roman" w:hAnsi="Cambria Math" w:cs="Times New Roman"/>
                <w:i/>
                <w:color w:val="000000"/>
                <w:lang w:val="en-US" w:eastAsia="zh-CN"/>
              </w:rPr>
            </m:ctrlPr>
          </m:fPr>
          <m:num>
            <m:r>
              <w:rPr>
                <w:rFonts w:ascii="Cambria Math" w:eastAsia="Times New Roman" w:hAnsi="Cambria Math" w:cs="Times New Roman"/>
                <w:color w:val="000000"/>
                <w:lang w:val="en-US" w:eastAsia="zh-CN"/>
              </w:rPr>
              <m:t>1</m:t>
            </m:r>
          </m:num>
          <m:den>
            <m:r>
              <w:rPr>
                <w:rFonts w:ascii="Cambria Math" w:eastAsia="Times New Roman" w:hAnsi="Cambria Math" w:cs="Times New Roman"/>
                <w:color w:val="000000"/>
                <w:lang w:val="en-US" w:eastAsia="zh-CN"/>
              </w:rPr>
              <m:t>n-1</m:t>
            </m:r>
          </m:den>
        </m:f>
        <m:r>
          <w:rPr>
            <w:rFonts w:ascii="Cambria Math" w:eastAsia="Times New Roman" w:hAnsi="Cambria Math" w:cs="Times New Roman"/>
            <w:color w:val="000000"/>
            <w:lang w:val="en-US" w:eastAsia="zh-CN"/>
          </w:rPr>
          <m:t>≈-</m:t>
        </m:r>
        <m:f>
          <m:fPr>
            <m:ctrlPr>
              <w:rPr>
                <w:rFonts w:ascii="Cambria Math" w:eastAsia="Times New Roman" w:hAnsi="Cambria Math" w:cs="Times New Roman"/>
                <w:i/>
                <w:color w:val="000000"/>
                <w:lang w:val="en-US" w:eastAsia="zh-CN"/>
              </w:rPr>
            </m:ctrlPr>
          </m:fPr>
          <m:num>
            <m:r>
              <w:rPr>
                <w:rFonts w:ascii="Cambria Math" w:eastAsia="Times New Roman" w:hAnsi="Cambria Math" w:cs="Times New Roman"/>
                <w:color w:val="000000"/>
                <w:lang w:val="en-US" w:eastAsia="zh-CN"/>
              </w:rPr>
              <m:t>1</m:t>
            </m:r>
          </m:num>
          <m:den>
            <m:r>
              <w:rPr>
                <w:rFonts w:ascii="Cambria Math" w:eastAsia="Times New Roman" w:hAnsi="Cambria Math" w:cs="Times New Roman"/>
                <w:color w:val="000000"/>
                <w:lang w:val="en-US" w:eastAsia="zh-CN"/>
              </w:rPr>
              <m:t>n</m:t>
            </m:r>
          </m:den>
        </m:f>
      </m:oMath>
      <w:r w:rsidRPr="00E00742">
        <w:rPr>
          <w:rFonts w:ascii="Times New Roman" w:eastAsia="Times New Roman" w:hAnsi="Times New Roman" w:cs="Times New Roman"/>
          <w:color w:val="000000"/>
          <w:lang w:val="en-US" w:eastAsia="zh-CN"/>
        </w:rPr>
        <w:tab/>
      </w:r>
      <w:r w:rsidRPr="00E00742">
        <w:rPr>
          <w:rFonts w:ascii="Times New Roman" w:eastAsia="Times New Roman" w:hAnsi="Times New Roman" w:cs="Times New Roman"/>
          <w:b/>
          <w:color w:val="000000"/>
          <w:lang w:val="en-US" w:eastAsia="zh-CN"/>
        </w:rPr>
        <w:t>(Eq 5)</w:t>
      </w:r>
    </w:p>
    <w:p w14:paraId="51887F18" w14:textId="77777777" w:rsidR="00337852" w:rsidRDefault="00337852" w:rsidP="003C0000">
      <w:pPr>
        <w:spacing w:line="360" w:lineRule="auto"/>
        <w:rPr>
          <w:rFonts w:ascii="Times New Roman" w:hAnsi="Times New Roman" w:cs="Times New Roman"/>
          <w:lang w:val="en-US" w:eastAsia="zh-CN"/>
        </w:rPr>
      </w:pPr>
    </w:p>
    <w:p w14:paraId="6FB0393D" w14:textId="57D68D34" w:rsidR="0018386A" w:rsidRDefault="0018386A" w:rsidP="003C0000">
      <w:pPr>
        <w:spacing w:line="360" w:lineRule="auto"/>
        <w:rPr>
          <w:rFonts w:ascii="Times New Roman" w:hAnsi="Times New Roman" w:cs="Times New Roman"/>
          <w:lang w:val="en-US" w:eastAsia="zh-CN"/>
        </w:rPr>
      </w:pPr>
      <w:r>
        <w:rPr>
          <w:rFonts w:ascii="Times New Roman" w:hAnsi="Times New Roman" w:cs="Times New Roman"/>
          <w:lang w:val="en-US" w:eastAsia="zh-CN"/>
        </w:rPr>
        <w:t>Similarly, we can define the genetic relatedness in terms of dominance effects</w:t>
      </w:r>
    </w:p>
    <w:p w14:paraId="45184991" w14:textId="0F01D773" w:rsidR="00733A50" w:rsidRDefault="009E233B" w:rsidP="00733A50">
      <w:pPr>
        <w:spacing w:line="360" w:lineRule="auto"/>
        <w:jc w:val="center"/>
        <w:rPr>
          <w:rFonts w:ascii="Times New Roman" w:hAnsi="Times New Roman" w:cs="Times New Roman"/>
          <w:lang w:val="en-US"/>
        </w:rPr>
      </w:pPr>
      <m:oMath>
        <m:sSub>
          <m:sSubPr>
            <m:ctrlPr>
              <w:rPr>
                <w:rFonts w:ascii="Cambria Math" w:hAnsi="Cambria Math" w:cs="Times New Roman"/>
                <w:i/>
                <w:lang w:val="en-US"/>
              </w:rPr>
            </m:ctrlPr>
          </m:sSubPr>
          <m:e>
            <m:r>
              <m:rPr>
                <m:sty m:val="b"/>
              </m:rPr>
              <w:rPr>
                <w:rFonts w:ascii="Cambria Math" w:hAnsi="Cambria Math" w:cs="Times New Roman"/>
                <w:lang w:val="en-US"/>
              </w:rPr>
              <m:t>Ω</m:t>
            </m:r>
          </m:e>
          <m:sub>
            <m:r>
              <w:rPr>
                <w:rFonts w:ascii="Cambria Math" w:hAnsi="Cambria Math" w:cs="Times New Roman"/>
                <w:lang w:val="en-US"/>
              </w:rPr>
              <m:t>D,ij</m:t>
            </m:r>
          </m:sub>
        </m:sSub>
        <m:r>
          <w:rPr>
            <w:rFonts w:ascii="Cambria Math" w:hAnsi="Cambria Math" w:cs="Times New Roman"/>
            <w:lang w:val="en-US"/>
          </w:rPr>
          <m:t>=</m:t>
        </m:r>
        <m:f>
          <m:fPr>
            <m:ctrlPr>
              <w:rPr>
                <w:rFonts w:ascii="Cambria Math" w:hAnsi="Cambria Math" w:cs="Times New Roman"/>
                <w:i/>
                <w:lang w:val="en-US"/>
              </w:rPr>
            </m:ctrlPr>
          </m:fPr>
          <m:num>
            <m:sSubSup>
              <m:sSubSupPr>
                <m:ctrlPr>
                  <w:rPr>
                    <w:rFonts w:ascii="Cambria Math" w:hAnsi="Cambria Math" w:cs="Times New Roman"/>
                    <w:b/>
                    <w:i/>
                    <w:lang w:val="en-US"/>
                  </w:rPr>
                </m:ctrlPr>
              </m:sSubSupPr>
              <m:e>
                <m:r>
                  <m:rPr>
                    <m:sty m:val="bi"/>
                  </m:rPr>
                  <w:rPr>
                    <w:rFonts w:ascii="Cambria Math" w:hAnsi="Cambria Math" w:cs="Times New Roman"/>
                    <w:lang w:val="en-US"/>
                  </w:rPr>
                  <m:t>s</m:t>
                </m:r>
              </m:e>
              <m:sub>
                <m:r>
                  <w:rPr>
                    <w:rFonts w:ascii="Cambria Math" w:hAnsi="Cambria Math" w:cs="Times New Roman"/>
                    <w:lang w:val="en-US"/>
                  </w:rPr>
                  <m:t>D,i</m:t>
                </m:r>
                <m:ctrlPr>
                  <w:rPr>
                    <w:rFonts w:ascii="Cambria Math" w:hAnsi="Cambria Math" w:cs="Times New Roman"/>
                    <w:i/>
                    <w:lang w:val="en-US"/>
                  </w:rPr>
                </m:ctrlPr>
              </m:sub>
              <m:sup>
                <m:r>
                  <w:rPr>
                    <w:rFonts w:ascii="Cambria Math" w:hAnsi="Cambria Math" w:cs="Times New Roman"/>
                    <w:lang w:val="en-US"/>
                  </w:rPr>
                  <m:t>T</m:t>
                </m:r>
              </m:sup>
            </m:sSubSup>
            <m:sSub>
              <m:sSubPr>
                <m:ctrlPr>
                  <w:rPr>
                    <w:rFonts w:ascii="Cambria Math" w:hAnsi="Cambria Math" w:cs="Times New Roman"/>
                    <w:b/>
                    <w:i/>
                    <w:lang w:val="en-US"/>
                  </w:rPr>
                </m:ctrlPr>
              </m:sSubPr>
              <m:e>
                <m:r>
                  <m:rPr>
                    <m:sty m:val="bi"/>
                  </m:rPr>
                  <w:rPr>
                    <w:rFonts w:ascii="Cambria Math" w:hAnsi="Cambria Math" w:cs="Times New Roman"/>
                    <w:lang w:val="en-US"/>
                  </w:rPr>
                  <m:t>W</m:t>
                </m:r>
              </m:e>
              <m:sub>
                <m:r>
                  <w:rPr>
                    <w:rFonts w:ascii="Cambria Math" w:hAnsi="Cambria Math" w:cs="Times New Roman"/>
                    <w:lang w:val="en-US"/>
                  </w:rPr>
                  <m:t>D</m:t>
                </m:r>
              </m:sub>
            </m:sSub>
            <m:sSub>
              <m:sSubPr>
                <m:ctrlPr>
                  <w:rPr>
                    <w:rFonts w:ascii="Cambria Math" w:hAnsi="Cambria Math" w:cs="Times New Roman"/>
                    <w:i/>
                    <w:lang w:val="en-US"/>
                  </w:rPr>
                </m:ctrlPr>
              </m:sSubPr>
              <m:e>
                <m:r>
                  <m:rPr>
                    <m:sty m:val="bi"/>
                  </m:rPr>
                  <w:rPr>
                    <w:rFonts w:ascii="Cambria Math" w:hAnsi="Cambria Math" w:cs="Times New Roman"/>
                    <w:lang w:val="en-US"/>
                  </w:rPr>
                  <m:t>s</m:t>
                </m:r>
              </m:e>
              <m:sub>
                <m:r>
                  <w:rPr>
                    <w:rFonts w:ascii="Cambria Math" w:hAnsi="Cambria Math" w:cs="Times New Roman"/>
                    <w:lang w:val="en-US"/>
                  </w:rPr>
                  <m:t>D,j</m:t>
                </m:r>
              </m:sub>
            </m:sSub>
          </m:num>
          <m:den>
            <m:r>
              <m:rPr>
                <m:sty m:val="p"/>
              </m:rPr>
              <w:rPr>
                <w:rFonts w:ascii="Cambria Math" w:hAnsi="Cambria Math" w:cs="Times New Roman"/>
                <w:lang w:val="en-US"/>
              </w:rPr>
              <m:t>tr</m:t>
            </m:r>
            <m:r>
              <w:rPr>
                <w:rFonts w:ascii="Cambria Math" w:hAnsi="Cambria Math" w:cs="Times New Roman"/>
                <w:lang w:val="en-US"/>
              </w:rPr>
              <m:t>(</m:t>
            </m:r>
            <m:sSub>
              <m:sSubPr>
                <m:ctrlPr>
                  <w:rPr>
                    <w:rFonts w:ascii="Cambria Math" w:hAnsi="Cambria Math" w:cs="Times New Roman"/>
                    <w:b/>
                    <w:i/>
                    <w:lang w:val="en-US"/>
                  </w:rPr>
                </m:ctrlPr>
              </m:sSubPr>
              <m:e>
                <m:r>
                  <m:rPr>
                    <m:sty m:val="bi"/>
                  </m:rPr>
                  <w:rPr>
                    <w:rFonts w:ascii="Cambria Math" w:hAnsi="Cambria Math" w:cs="Times New Roman"/>
                    <w:lang w:val="en-US"/>
                  </w:rPr>
                  <m:t>W</m:t>
                </m:r>
                <m:ctrlPr>
                  <w:rPr>
                    <w:rFonts w:ascii="Cambria Math" w:hAnsi="Cambria Math" w:cs="Times New Roman"/>
                    <w:i/>
                    <w:lang w:val="en-US"/>
                  </w:rPr>
                </m:ctrlPr>
              </m:e>
              <m:sub>
                <m:r>
                  <w:rPr>
                    <w:rFonts w:ascii="Cambria Math" w:hAnsi="Cambria Math" w:cs="Times New Roman"/>
                    <w:lang w:val="en-US"/>
                  </w:rPr>
                  <m:t>D</m:t>
                </m:r>
              </m:sub>
            </m:sSub>
            <m:r>
              <w:rPr>
                <w:rFonts w:ascii="Cambria Math" w:hAnsi="Cambria Math" w:cs="Times New Roman"/>
                <w:lang w:val="en-US"/>
              </w:rPr>
              <m:t>)</m:t>
            </m:r>
          </m:den>
        </m:f>
      </m:oMath>
      <w:r w:rsidR="00733A50">
        <w:rPr>
          <w:rFonts w:ascii="Times New Roman" w:hAnsi="Times New Roman" w:cs="Times New Roman"/>
          <w:lang w:val="en-US"/>
        </w:rPr>
        <w:t xml:space="preserve"> (</w:t>
      </w:r>
      <w:r w:rsidR="00733A50" w:rsidRPr="00766635">
        <w:rPr>
          <w:rFonts w:ascii="Times New Roman" w:hAnsi="Times New Roman" w:cs="Times New Roman"/>
          <w:b/>
          <w:lang w:val="en-US"/>
        </w:rPr>
        <w:t xml:space="preserve">Eq </w:t>
      </w:r>
      <w:r w:rsidR="002B52C7">
        <w:rPr>
          <w:rFonts w:ascii="Times New Roman" w:hAnsi="Times New Roman" w:cs="Times New Roman"/>
          <w:b/>
          <w:lang w:val="en-US"/>
        </w:rPr>
        <w:t>6</w:t>
      </w:r>
      <w:r w:rsidR="00733A50">
        <w:rPr>
          <w:rFonts w:ascii="Times New Roman" w:hAnsi="Times New Roman" w:cs="Times New Roman"/>
          <w:lang w:val="en-US"/>
        </w:rPr>
        <w:t>)</w:t>
      </w:r>
    </w:p>
    <w:p w14:paraId="5FA2A6F4" w14:textId="358E2634" w:rsidR="00733A50" w:rsidRDefault="00733A50" w:rsidP="00733A50">
      <w:pPr>
        <w:spacing w:line="360" w:lineRule="auto"/>
        <w:rPr>
          <w:rFonts w:ascii="Times New Roman" w:hAnsi="Times New Roman" w:cs="Times New Roman"/>
          <w:lang w:val="en-US"/>
        </w:rPr>
      </w:pPr>
      <w:r>
        <w:rPr>
          <w:rFonts w:ascii="Times New Roman" w:hAnsi="Times New Roman" w:cs="Times New Roman"/>
          <w:lang w:val="en-US"/>
        </w:rPr>
        <w:t xml:space="preserve">in which </w:t>
      </w:r>
      <m:oMath>
        <m:sSub>
          <m:sSubPr>
            <m:ctrlPr>
              <w:rPr>
                <w:rFonts w:ascii="Cambria Math" w:hAnsi="Cambria Math" w:cs="Times New Roman"/>
                <w:i/>
                <w:lang w:val="en-US"/>
              </w:rPr>
            </m:ctrlPr>
          </m:sSubPr>
          <m:e>
            <m:r>
              <m:rPr>
                <m:sty m:val="bi"/>
              </m:rPr>
              <w:rPr>
                <w:rFonts w:ascii="Cambria Math" w:hAnsi="Cambria Math" w:cs="Times New Roman"/>
                <w:lang w:val="en-US"/>
              </w:rPr>
              <m:t>W</m:t>
            </m:r>
          </m:e>
          <m:sub>
            <m:r>
              <w:rPr>
                <w:rFonts w:ascii="Cambria Math" w:hAnsi="Cambria Math" w:cs="Times New Roman"/>
                <w:lang w:val="en-US"/>
              </w:rPr>
              <m:t>D</m:t>
            </m:r>
          </m:sub>
        </m:sSub>
      </m:oMath>
      <w:r>
        <w:rPr>
          <w:rFonts w:ascii="Times New Roman" w:hAnsi="Times New Roman" w:cs="Times New Roman"/>
          <w:lang w:val="en-US"/>
        </w:rPr>
        <w:t xml:space="preserve"> is a diagonal matrix. When there is no weight introduced, </w:t>
      </w:r>
      <m:oMath>
        <m:sSub>
          <m:sSubPr>
            <m:ctrlPr>
              <w:rPr>
                <w:rFonts w:ascii="Cambria Math" w:hAnsi="Cambria Math" w:cs="Times New Roman"/>
                <w:b/>
                <w:i/>
                <w:lang w:val="en-US"/>
              </w:rPr>
            </m:ctrlPr>
          </m:sSubPr>
          <m:e>
            <m:r>
              <m:rPr>
                <m:sty m:val="bi"/>
              </m:rPr>
              <w:rPr>
                <w:rFonts w:ascii="Cambria Math" w:hAnsi="Cambria Math" w:cs="Times New Roman"/>
                <w:lang w:val="en-US"/>
              </w:rPr>
              <m:t>W</m:t>
            </m:r>
          </m:e>
          <m:sub>
            <m:r>
              <w:rPr>
                <w:rFonts w:ascii="Cambria Math" w:hAnsi="Cambria Math" w:cs="Times New Roman"/>
                <w:lang w:val="en-US"/>
              </w:rPr>
              <m:t>D</m:t>
            </m:r>
          </m:sub>
        </m:sSub>
        <m:r>
          <w:rPr>
            <w:rFonts w:ascii="Cambria Math" w:hAnsi="Cambria Math" w:cs="Times New Roman"/>
            <w:lang w:val="en-US"/>
          </w:rPr>
          <m:t>=</m:t>
        </m:r>
        <m:r>
          <m:rPr>
            <m:sty m:val="bi"/>
          </m:rPr>
          <w:rPr>
            <w:rFonts w:ascii="Cambria Math" w:hAnsi="Cambria Math" w:cs="Times New Roman"/>
            <w:lang w:val="en-US"/>
          </w:rPr>
          <m:t>I</m:t>
        </m:r>
      </m:oMath>
      <w:r w:rsidRPr="00733A50">
        <w:rPr>
          <w:rFonts w:ascii="Times New Roman" w:hAnsi="Times New Roman" w:cs="Times New Roman"/>
          <w:lang w:val="en-US"/>
        </w:rPr>
        <w:t>,</w:t>
      </w:r>
      <w:r>
        <w:rPr>
          <w:rFonts w:ascii="Times New Roman" w:hAnsi="Times New Roman" w:cs="Times New Roman"/>
          <w:lang w:val="en-US"/>
        </w:rPr>
        <w:t xml:space="preserve"> and </w:t>
      </w:r>
      <m:oMath>
        <m:r>
          <m:rPr>
            <m:sty m:val="p"/>
          </m:rPr>
          <w:rPr>
            <w:rFonts w:ascii="Cambria Math" w:hAnsi="Cambria Math" w:cs="Times New Roman"/>
            <w:lang w:val="en-US"/>
          </w:rPr>
          <m:t>tr</m:t>
        </m:r>
        <m:d>
          <m:dPr>
            <m:ctrlPr>
              <w:rPr>
                <w:rFonts w:ascii="Cambria Math" w:hAnsi="Cambria Math" w:cs="Times New Roman"/>
                <w:i/>
                <w:lang w:val="en-US"/>
              </w:rPr>
            </m:ctrlPr>
          </m:dPr>
          <m:e>
            <m:sSub>
              <m:sSubPr>
                <m:ctrlPr>
                  <w:rPr>
                    <w:rFonts w:ascii="Cambria Math" w:hAnsi="Cambria Math" w:cs="Times New Roman"/>
                    <w:b/>
                    <w:i/>
                    <w:lang w:val="en-US"/>
                  </w:rPr>
                </m:ctrlPr>
              </m:sSubPr>
              <m:e>
                <m:r>
                  <m:rPr>
                    <m:sty m:val="bi"/>
                  </m:rPr>
                  <w:rPr>
                    <w:rFonts w:ascii="Cambria Math" w:hAnsi="Cambria Math" w:cs="Times New Roman"/>
                    <w:lang w:val="en-US"/>
                  </w:rPr>
                  <m:t>W</m:t>
                </m:r>
              </m:e>
              <m:sub>
                <m:r>
                  <w:rPr>
                    <w:rFonts w:ascii="Cambria Math" w:hAnsi="Cambria Math" w:cs="Times New Roman"/>
                    <w:lang w:val="en-US"/>
                  </w:rPr>
                  <m:t>D</m:t>
                </m:r>
              </m:sub>
            </m:sSub>
            <m:ctrlPr>
              <w:rPr>
                <w:rFonts w:ascii="Cambria Math" w:hAnsi="Cambria Math" w:cs="Times New Roman"/>
                <w:b/>
                <w:i/>
                <w:lang w:val="en-US"/>
              </w:rPr>
            </m:ctrlPr>
          </m:e>
        </m:d>
        <m:r>
          <m:rPr>
            <m:sty m:val="bi"/>
          </m:rPr>
          <w:rPr>
            <w:rFonts w:ascii="Cambria Math" w:hAnsi="Cambria Math" w:cs="Times New Roman"/>
            <w:lang w:val="en-US"/>
          </w:rPr>
          <m:t>=</m:t>
        </m:r>
        <m:r>
          <m:rPr>
            <m:scr m:val="script"/>
          </m:rPr>
          <w:rPr>
            <w:rFonts w:ascii="Cambria Math" w:hAnsi="Cambria Math" w:cs="Times New Roman"/>
            <w:lang w:val="en-US"/>
          </w:rPr>
          <m:t>m</m:t>
        </m:r>
      </m:oMath>
      <w:r>
        <w:rPr>
          <w:rFonts w:ascii="Times New Roman" w:hAnsi="Times New Roman" w:cs="Times New Roman"/>
          <w:lang w:val="en-US"/>
        </w:rPr>
        <w:t xml:space="preserve">; when weight is introduced, </w:t>
      </w:r>
      <m:oMath>
        <m:sSub>
          <m:sSubPr>
            <m:ctrlPr>
              <w:rPr>
                <w:rFonts w:ascii="Cambria Math" w:hAnsi="Cambria Math" w:cs="Times New Roman"/>
                <w:b/>
                <w:i/>
                <w:lang w:val="en-US"/>
              </w:rPr>
            </m:ctrlPr>
          </m:sSubPr>
          <m:e>
            <m:r>
              <w:rPr>
                <w:rFonts w:ascii="Cambria Math" w:hAnsi="Cambria Math" w:cs="Times New Roman"/>
                <w:lang w:val="en-US"/>
              </w:rPr>
              <m:t>w</m:t>
            </m:r>
          </m:e>
          <m:sub>
            <m:r>
              <w:rPr>
                <w:rFonts w:ascii="Cambria Math" w:hAnsi="Cambria Math" w:cs="Times New Roman"/>
                <w:lang w:val="en-US"/>
              </w:rPr>
              <m:t>D,k</m:t>
            </m:r>
          </m:sub>
        </m:sSub>
        <m:r>
          <m:rPr>
            <m:sty m:val="bi"/>
          </m:rPr>
          <w:rPr>
            <w:rFonts w:ascii="Cambria Math" w:hAnsi="Cambria Math" w:cs="Times New Roman"/>
            <w:lang w:val="en-US"/>
          </w:rPr>
          <m:t>=</m:t>
        </m:r>
        <m:r>
          <w:rPr>
            <w:rFonts w:ascii="Cambria Math" w:hAnsi="Cambria Math" w:cs="Times New Roman"/>
            <w:lang w:val="en-US"/>
          </w:rPr>
          <m:t>4</m:t>
        </m:r>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k</m:t>
            </m:r>
          </m:sub>
          <m:sup>
            <m:r>
              <w:rPr>
                <w:rFonts w:ascii="Cambria Math" w:hAnsi="Cambria Math" w:cs="Times New Roman"/>
                <w:lang w:val="en-US"/>
              </w:rPr>
              <m:t>2</m:t>
            </m:r>
          </m:sup>
        </m:sSubSup>
        <m:sSubSup>
          <m:sSubSupPr>
            <m:ctrlPr>
              <w:rPr>
                <w:rFonts w:ascii="Cambria Math" w:hAnsi="Cambria Math" w:cs="Times New Roman"/>
                <w:i/>
                <w:lang w:val="en-US"/>
              </w:rPr>
            </m:ctrlPr>
          </m:sSubSupPr>
          <m:e>
            <m:r>
              <w:rPr>
                <w:rFonts w:ascii="Cambria Math" w:hAnsi="Cambria Math" w:cs="Times New Roman"/>
                <w:lang w:val="en-US"/>
              </w:rPr>
              <m:t>q</m:t>
            </m:r>
          </m:e>
          <m:sub>
            <m:r>
              <w:rPr>
                <w:rFonts w:ascii="Cambria Math" w:hAnsi="Cambria Math" w:cs="Times New Roman"/>
                <w:lang w:val="en-US"/>
              </w:rPr>
              <m:t>k</m:t>
            </m:r>
          </m:sub>
          <m:sup>
            <m:r>
              <w:rPr>
                <w:rFonts w:ascii="Cambria Math" w:hAnsi="Cambria Math" w:cs="Times New Roman"/>
                <w:lang w:val="en-US"/>
              </w:rPr>
              <m:t>2</m:t>
            </m:r>
          </m:sup>
        </m:sSubSup>
      </m:oMath>
      <w:r>
        <w:rPr>
          <w:rFonts w:ascii="Times New Roman" w:hAnsi="Times New Roman" w:cs="Times New Roman"/>
          <w:lang w:val="en-US"/>
        </w:rPr>
        <w:t>.</w:t>
      </w:r>
    </w:p>
    <w:p w14:paraId="53F7F6D2" w14:textId="0B99772F" w:rsidR="00337852" w:rsidRDefault="00337852" w:rsidP="003C0000">
      <w:pPr>
        <w:spacing w:line="360" w:lineRule="auto"/>
        <w:rPr>
          <w:rFonts w:ascii="Times New Roman" w:hAnsi="Times New Roman" w:cs="Times New Roman"/>
          <w:lang w:val="en-US" w:eastAsia="zh-CN"/>
        </w:rPr>
      </w:pPr>
    </w:p>
    <w:p w14:paraId="01EDFE60" w14:textId="77777777" w:rsidR="00337852" w:rsidRDefault="00337852" w:rsidP="00337852">
      <w:pPr>
        <w:spacing w:line="360" w:lineRule="auto"/>
        <w:rPr>
          <w:rFonts w:ascii="Times New Roman" w:hAnsi="Times New Roman" w:cs="Times New Roman"/>
          <w:lang w:val="en-US" w:eastAsia="zh-CN"/>
        </w:rPr>
      </w:pPr>
      <w:r>
        <w:rPr>
          <w:rFonts w:ascii="Times New Roman" w:hAnsi="Times New Roman" w:cs="Times New Roman"/>
          <w:lang w:val="en-US" w:eastAsia="zh-CN"/>
        </w:rPr>
        <w:t>Similarly, we can define</w:t>
      </w:r>
    </w:p>
    <w:p w14:paraId="6D3987FD" w14:textId="1F357A2A" w:rsidR="00337852" w:rsidRPr="00E00742" w:rsidRDefault="00337852" w:rsidP="00337852">
      <w:pPr>
        <w:spacing w:line="360" w:lineRule="auto"/>
        <w:jc w:val="center"/>
        <w:rPr>
          <w:rFonts w:ascii="Times New Roman" w:eastAsia="Times New Roman" w:hAnsi="Times New Roman" w:cs="Times New Roman"/>
          <w:b/>
          <w:color w:val="000000"/>
          <w:lang w:val="en-US" w:eastAsia="zh-CN"/>
        </w:rPr>
      </w:pPr>
      <m:oMath>
        <m:r>
          <w:rPr>
            <w:rFonts w:ascii="Cambria Math" w:eastAsia="Times New Roman" w:hAnsi="Cambria Math" w:cs="Times New Roman"/>
            <w:color w:val="000000"/>
            <w:lang w:val="en-US" w:eastAsia="zh-CN"/>
          </w:rPr>
          <m:t>E</m:t>
        </m:r>
        <m:d>
          <m:dPr>
            <m:ctrlPr>
              <w:rPr>
                <w:rFonts w:ascii="Cambria Math" w:eastAsia="Times New Roman" w:hAnsi="Cambria Math" w:cs="Times New Roman"/>
                <w:i/>
                <w:color w:val="000000"/>
                <w:lang w:val="en-US" w:eastAsia="zh-CN"/>
              </w:rPr>
            </m:ctrlPr>
          </m:dPr>
          <m:e>
            <m:sSub>
              <m:sSubPr>
                <m:ctrlPr>
                  <w:rPr>
                    <w:rFonts w:ascii="Cambria Math" w:eastAsia="Times New Roman" w:hAnsi="Cambria Math" w:cs="Times New Roman"/>
                    <w:i/>
                    <w:color w:val="000000"/>
                    <w:lang w:val="en-US" w:eastAsia="zh-CN"/>
                  </w:rPr>
                </m:ctrlPr>
              </m:sSubPr>
              <m:e>
                <m:r>
                  <m:rPr>
                    <m:sty m:val="p"/>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D,o</m:t>
                </m:r>
              </m:sub>
            </m:sSub>
          </m:e>
        </m:d>
        <m:r>
          <w:rPr>
            <w:rFonts w:ascii="Cambria Math" w:eastAsia="Times New Roman" w:hAnsi="Cambria Math" w:cs="Times New Roman"/>
            <w:color w:val="000000"/>
            <w:lang w:val="en-US" w:eastAsia="zh-CN"/>
          </w:rPr>
          <m:t>≈-</m:t>
        </m:r>
        <m:f>
          <m:fPr>
            <m:ctrlPr>
              <w:rPr>
                <w:rFonts w:ascii="Cambria Math" w:eastAsia="Times New Roman" w:hAnsi="Cambria Math" w:cs="Times New Roman"/>
                <w:i/>
                <w:color w:val="000000"/>
                <w:lang w:val="en-US" w:eastAsia="zh-CN"/>
              </w:rPr>
            </m:ctrlPr>
          </m:fPr>
          <m:num>
            <m:r>
              <w:rPr>
                <w:rFonts w:ascii="Cambria Math" w:eastAsia="Times New Roman" w:hAnsi="Cambria Math" w:cs="Times New Roman"/>
                <w:color w:val="000000"/>
                <w:lang w:val="en-US" w:eastAsia="zh-CN"/>
              </w:rPr>
              <m:t>1</m:t>
            </m:r>
          </m:num>
          <m:den>
            <m:r>
              <w:rPr>
                <w:rFonts w:ascii="Cambria Math" w:eastAsia="Times New Roman" w:hAnsi="Cambria Math" w:cs="Times New Roman"/>
                <w:color w:val="000000"/>
                <w:lang w:val="en-US" w:eastAsia="zh-CN"/>
              </w:rPr>
              <m:t>n</m:t>
            </m:r>
          </m:den>
        </m:f>
      </m:oMath>
      <w:r w:rsidRPr="00E00742">
        <w:rPr>
          <w:rFonts w:ascii="Times New Roman" w:eastAsia="Times New Roman" w:hAnsi="Times New Roman" w:cs="Times New Roman"/>
          <w:color w:val="000000"/>
          <w:lang w:val="en-US" w:eastAsia="zh-CN"/>
        </w:rPr>
        <w:tab/>
      </w:r>
      <w:r w:rsidRPr="00E00742">
        <w:rPr>
          <w:rFonts w:ascii="Times New Roman" w:eastAsia="Times New Roman" w:hAnsi="Times New Roman" w:cs="Times New Roman"/>
          <w:b/>
          <w:color w:val="000000"/>
          <w:lang w:val="en-US" w:eastAsia="zh-CN"/>
        </w:rPr>
        <w:t xml:space="preserve">(Eq </w:t>
      </w:r>
      <w:r w:rsidR="002B52C7" w:rsidRPr="00E00742">
        <w:rPr>
          <w:rFonts w:ascii="Times New Roman" w:eastAsia="Times New Roman" w:hAnsi="Times New Roman" w:cs="Times New Roman"/>
          <w:b/>
          <w:color w:val="000000"/>
          <w:lang w:val="en-US" w:eastAsia="zh-CN"/>
        </w:rPr>
        <w:t>7</w:t>
      </w:r>
      <w:r w:rsidRPr="00E00742">
        <w:rPr>
          <w:rFonts w:ascii="Times New Roman" w:eastAsia="Times New Roman" w:hAnsi="Times New Roman" w:cs="Times New Roman"/>
          <w:b/>
          <w:color w:val="000000"/>
          <w:lang w:val="en-US" w:eastAsia="zh-CN"/>
        </w:rPr>
        <w:t>)</w:t>
      </w:r>
    </w:p>
    <w:p w14:paraId="32E71F3B" w14:textId="099B731F" w:rsidR="00337852" w:rsidRPr="00E00742" w:rsidRDefault="00337852" w:rsidP="00337852">
      <w:pPr>
        <w:spacing w:line="360" w:lineRule="auto"/>
        <w:rPr>
          <w:rFonts w:ascii="Times New Roman" w:eastAsia="Times New Roman" w:hAnsi="Times New Roman" w:cs="Times New Roman"/>
          <w:color w:val="000000"/>
          <w:lang w:val="en-US" w:eastAsia="zh-CN"/>
        </w:rPr>
      </w:pPr>
      <w:r w:rsidRPr="00E00742">
        <w:rPr>
          <w:rFonts w:ascii="Times New Roman" w:eastAsia="Times New Roman" w:hAnsi="Times New Roman" w:cs="Times New Roman"/>
          <w:color w:val="000000"/>
          <w:lang w:val="en-US" w:eastAsia="zh-CN"/>
        </w:rPr>
        <w:t>and</w:t>
      </w:r>
    </w:p>
    <w:p w14:paraId="06A003E4" w14:textId="2AB70326" w:rsidR="00A82E90" w:rsidRPr="00E00742" w:rsidRDefault="009E233B" w:rsidP="00EC27B7">
      <w:pPr>
        <w:spacing w:line="360" w:lineRule="auto"/>
        <w:jc w:val="center"/>
        <w:rPr>
          <w:rFonts w:ascii="Times New Roman" w:eastAsia="Times New Roman" w:hAnsi="Times New Roman" w:cs="Times New Roman"/>
          <w:b/>
          <w:color w:val="000000"/>
          <w:lang w:val="en-US" w:eastAsia="zh-CN"/>
        </w:rPr>
      </w:pPr>
      <m:oMath>
        <m:sSub>
          <m:sSubPr>
            <m:ctrlPr>
              <w:rPr>
                <w:rFonts w:ascii="Cambria Math" w:eastAsia="Times New Roman" w:hAnsi="Cambria Math" w:cs="Times New Roman"/>
                <w:i/>
                <w:color w:val="000000"/>
                <w:lang w:val="en-US" w:eastAsia="zh-CN"/>
              </w:rPr>
            </m:ctrlPr>
          </m:sSubPr>
          <m:e>
            <m:r>
              <m:rPr>
                <m:scr m:val="script"/>
              </m:rPr>
              <w:rPr>
                <w:rFonts w:ascii="Cambria Math" w:eastAsia="Times New Roman" w:hAnsi="Cambria Math" w:cs="Times New Roman"/>
                <w:color w:val="000000"/>
                <w:lang w:val="en-US" w:eastAsia="zh-CN"/>
              </w:rPr>
              <m:t>m</m:t>
            </m:r>
          </m:e>
          <m:sub>
            <m:r>
              <w:rPr>
                <w:rFonts w:ascii="Cambria Math" w:eastAsia="Times New Roman" w:hAnsi="Cambria Math" w:cs="Times New Roman"/>
                <w:color w:val="000000"/>
                <w:lang w:val="en-US" w:eastAsia="zh-CN"/>
              </w:rPr>
              <m:t>D,e</m:t>
            </m:r>
          </m:sub>
        </m:sSub>
        <m:r>
          <w:rPr>
            <w:rFonts w:ascii="Cambria Math" w:eastAsia="Times New Roman" w:hAnsi="Cambria Math" w:cs="Times New Roman"/>
            <w:color w:val="000000"/>
            <w:lang w:val="en-US" w:eastAsia="zh-CN"/>
          </w:rPr>
          <m:t>=</m:t>
        </m:r>
        <m:f>
          <m:fPr>
            <m:ctrlPr>
              <w:rPr>
                <w:rFonts w:ascii="Cambria Math" w:eastAsia="Times New Roman" w:hAnsi="Cambria Math" w:cs="Times New Roman"/>
                <w:i/>
                <w:color w:val="000000"/>
                <w:lang w:val="en-US" w:eastAsia="zh-CN"/>
              </w:rPr>
            </m:ctrlPr>
          </m:fPr>
          <m:num>
            <m:sSup>
              <m:sSupPr>
                <m:ctrlPr>
                  <w:rPr>
                    <w:rFonts w:ascii="Cambria Math" w:eastAsia="Times New Roman" w:hAnsi="Cambria Math" w:cs="Times New Roman"/>
                    <w:i/>
                    <w:color w:val="000000"/>
                    <w:lang w:val="en-US" w:eastAsia="zh-CN"/>
                  </w:rPr>
                </m:ctrlPr>
              </m:sSupPr>
              <m:e>
                <m:r>
                  <m:rPr>
                    <m:scr m:val="script"/>
                  </m:rPr>
                  <w:rPr>
                    <w:rFonts w:ascii="Cambria Math" w:eastAsia="Times New Roman" w:hAnsi="Cambria Math" w:cs="Times New Roman"/>
                    <w:color w:val="000000"/>
                    <w:lang w:val="en-US" w:eastAsia="zh-CN"/>
                  </w:rPr>
                  <m:t>m</m:t>
                </m:r>
              </m:e>
              <m:sup>
                <m:r>
                  <w:rPr>
                    <w:rFonts w:ascii="Cambria Math" w:eastAsia="Times New Roman" w:hAnsi="Cambria Math" w:cs="Times New Roman"/>
                    <w:color w:val="000000"/>
                    <w:lang w:val="en-US" w:eastAsia="zh-CN"/>
                  </w:rPr>
                  <m:t>2</m:t>
                </m:r>
              </m:sup>
            </m:sSup>
          </m:num>
          <m:den>
            <m:nary>
              <m:naryPr>
                <m:chr m:val="∑"/>
                <m:limLoc m:val="undOvr"/>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nary>
                  <m:naryPr>
                    <m:chr m:val="∑"/>
                    <m:limLoc m:val="subSup"/>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ρ</m:t>
                        </m:r>
                      </m:e>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r>
                          <w:rPr>
                            <w:rFonts w:ascii="Cambria Math" w:eastAsia="Times New Roman" w:hAnsi="Cambria Math" w:cs="Times New Roman"/>
                            <w:color w:val="000000"/>
                            <w:lang w:val="en-US" w:eastAsia="zh-CN"/>
                          </w:rPr>
                          <m:t>,</m:t>
                        </m:r>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sub>
                      <m:sup>
                        <m:r>
                          <w:rPr>
                            <w:rFonts w:ascii="Cambria Math" w:eastAsia="Times New Roman" w:hAnsi="Cambria Math" w:cs="Times New Roman"/>
                            <w:color w:val="000000"/>
                            <w:lang w:val="en-US" w:eastAsia="zh-CN"/>
                          </w:rPr>
                          <m:t>4</m:t>
                        </m:r>
                      </m:sup>
                    </m:sSubSup>
                  </m:e>
                </m:nary>
              </m:e>
            </m:nary>
          </m:den>
        </m:f>
      </m:oMath>
      <w:r w:rsidR="00337852" w:rsidRPr="00E00742">
        <w:rPr>
          <w:rFonts w:ascii="Times New Roman" w:eastAsia="Times New Roman" w:hAnsi="Times New Roman" w:cs="Times New Roman"/>
          <w:color w:val="000000"/>
          <w:lang w:val="en-US" w:eastAsia="zh-CN"/>
        </w:rPr>
        <w:tab/>
      </w:r>
      <w:r w:rsidR="00337852" w:rsidRPr="00E00742">
        <w:rPr>
          <w:rFonts w:ascii="Times New Roman" w:eastAsia="Times New Roman" w:hAnsi="Times New Roman" w:cs="Times New Roman"/>
          <w:b/>
          <w:color w:val="000000"/>
          <w:lang w:val="en-US" w:eastAsia="zh-CN"/>
        </w:rPr>
        <w:t xml:space="preserve">(Eq </w:t>
      </w:r>
      <w:r w:rsidR="002B52C7" w:rsidRPr="00E00742">
        <w:rPr>
          <w:rFonts w:ascii="Times New Roman" w:eastAsia="Times New Roman" w:hAnsi="Times New Roman" w:cs="Times New Roman"/>
          <w:b/>
          <w:color w:val="000000"/>
          <w:lang w:val="en-US" w:eastAsia="zh-CN"/>
        </w:rPr>
        <w:t>8</w:t>
      </w:r>
      <w:r w:rsidR="00337852" w:rsidRPr="00E00742">
        <w:rPr>
          <w:rFonts w:ascii="Times New Roman" w:eastAsia="Times New Roman" w:hAnsi="Times New Roman" w:cs="Times New Roman"/>
          <w:b/>
          <w:color w:val="000000"/>
          <w:lang w:val="en-US" w:eastAsia="zh-CN"/>
        </w:rPr>
        <w:t>)</w:t>
      </w:r>
    </w:p>
    <w:p w14:paraId="585D4B4C" w14:textId="34AAC5F0" w:rsidR="008611C2" w:rsidRPr="00E00742" w:rsidRDefault="008611C2" w:rsidP="008611C2">
      <w:pPr>
        <w:spacing w:line="360" w:lineRule="auto"/>
        <w:rPr>
          <w:rFonts w:ascii="Times New Roman" w:eastAsia="Times New Roman" w:hAnsi="Times New Roman" w:cs="Times New Roman"/>
          <w:color w:val="000000"/>
          <w:lang w:val="en-US" w:eastAsia="zh-CN"/>
        </w:rPr>
      </w:pPr>
      <w:r w:rsidRPr="00E00742">
        <w:rPr>
          <w:rFonts w:ascii="Times New Roman" w:eastAsia="Times New Roman" w:hAnsi="Times New Roman" w:cs="Times New Roman"/>
          <w:color w:val="000000"/>
          <w:lang w:val="en-US" w:eastAsia="zh-CN"/>
        </w:rPr>
        <w:t xml:space="preserve">In contrast, when </w:t>
      </w:r>
      <m:oMath>
        <m:r>
          <m:rPr>
            <m:scr m:val="script"/>
          </m:rPr>
          <w:rPr>
            <w:rFonts w:ascii="Cambria Math" w:eastAsia="Times New Roman" w:hAnsi="Cambria Math" w:cs="Times New Roman"/>
            <w:color w:val="000000"/>
            <w:lang w:val="en-US" w:eastAsia="zh-CN"/>
          </w:rPr>
          <m:t>m</m:t>
        </m:r>
      </m:oMath>
      <w:r w:rsidR="0075644B" w:rsidRPr="00E00742">
        <w:rPr>
          <w:rFonts w:ascii="Times New Roman" w:eastAsia="Times New Roman" w:hAnsi="Times New Roman" w:cs="Times New Roman"/>
          <w:color w:val="000000"/>
          <w:lang w:val="en-US" w:eastAsia="zh-CN"/>
        </w:rPr>
        <w:t xml:space="preserve"> is weighted, </w:t>
      </w:r>
      <m:oMath>
        <m:sSub>
          <m:sSubPr>
            <m:ctrlPr>
              <w:rPr>
                <w:rFonts w:ascii="Cambria Math" w:eastAsia="Times New Roman" w:hAnsi="Cambria Math" w:cs="Times New Roman"/>
                <w:i/>
                <w:color w:val="000000"/>
                <w:lang w:val="en-US" w:eastAsia="zh-CN"/>
              </w:rPr>
            </m:ctrlPr>
          </m:sSubPr>
          <m:e>
            <m:acc>
              <m:accPr>
                <m:chr m:val="̃"/>
                <m:ctrlPr>
                  <w:rPr>
                    <w:rFonts w:ascii="Cambria Math" w:eastAsia="Times New Roman" w:hAnsi="Cambria Math" w:cs="Times New Roman"/>
                    <w:i/>
                    <w:color w:val="000000"/>
                    <w:lang w:val="en-US" w:eastAsia="zh-CN"/>
                  </w:rPr>
                </m:ctrlPr>
              </m:accPr>
              <m:e>
                <m:r>
                  <m:rPr>
                    <m:scr m:val="script"/>
                  </m:rPr>
                  <w:rPr>
                    <w:rFonts w:ascii="Cambria Math" w:eastAsia="Times New Roman" w:hAnsi="Cambria Math" w:cs="Times New Roman"/>
                    <w:color w:val="000000"/>
                    <w:lang w:val="en-US" w:eastAsia="zh-CN"/>
                  </w:rPr>
                  <m:t>m</m:t>
                </m:r>
              </m:e>
            </m:acc>
          </m:e>
          <m:sub>
            <m:r>
              <w:rPr>
                <w:rFonts w:ascii="Cambria Math" w:eastAsia="Times New Roman" w:hAnsi="Cambria Math" w:cs="Times New Roman"/>
                <w:color w:val="000000"/>
                <w:lang w:val="en-US" w:eastAsia="zh-CN"/>
              </w:rPr>
              <m:t>D,e</m:t>
            </m:r>
          </m:sub>
        </m:sSub>
        <m:r>
          <w:rPr>
            <w:rFonts w:ascii="Cambria Math" w:eastAsia="Times New Roman" w:hAnsi="Cambria Math" w:cs="Times New Roman"/>
            <w:color w:val="000000"/>
            <w:lang w:val="en-US" w:eastAsia="zh-CN"/>
          </w:rPr>
          <m:t>=</m:t>
        </m:r>
        <m:f>
          <m:fPr>
            <m:ctrlPr>
              <w:rPr>
                <w:rFonts w:ascii="Cambria Math" w:eastAsia="Times New Roman" w:hAnsi="Cambria Math" w:cs="Times New Roman"/>
                <w:i/>
                <w:color w:val="000000"/>
                <w:lang w:val="en-US" w:eastAsia="zh-CN"/>
              </w:rPr>
            </m:ctrlPr>
          </m:fPr>
          <m:num>
            <m:nary>
              <m:naryPr>
                <m:chr m:val="∑"/>
                <m:limLoc m:val="undOvr"/>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nary>
                  <m:naryPr>
                    <m:chr m:val="∑"/>
                    <m:limLoc m:val="subSup"/>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w</m:t>
                        </m:r>
                      </m:e>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D,k</m:t>
                            </m:r>
                          </m:e>
                          <m:sub>
                            <m:r>
                              <w:rPr>
                                <w:rFonts w:ascii="Cambria Math" w:eastAsia="Times New Roman" w:hAnsi="Cambria Math" w:cs="Times New Roman"/>
                                <w:color w:val="000000"/>
                                <w:lang w:val="en-US" w:eastAsia="zh-CN"/>
                              </w:rPr>
                              <m:t>1</m:t>
                            </m:r>
                          </m:sub>
                        </m:sSub>
                      </m:sub>
                    </m:s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w</m:t>
                        </m:r>
                      </m:e>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D,k</m:t>
                            </m:r>
                          </m:e>
                          <m:sub>
                            <m:r>
                              <w:rPr>
                                <w:rFonts w:ascii="Cambria Math" w:eastAsia="Times New Roman" w:hAnsi="Cambria Math" w:cs="Times New Roman"/>
                                <w:color w:val="000000"/>
                                <w:lang w:val="en-US" w:eastAsia="zh-CN"/>
                              </w:rPr>
                              <m:t>2</m:t>
                            </m:r>
                          </m:sub>
                        </m:sSub>
                      </m:sub>
                    </m:sSub>
                  </m:e>
                </m:nary>
              </m:e>
            </m:nary>
          </m:num>
          <m:den>
            <m:nary>
              <m:naryPr>
                <m:chr m:val="∑"/>
                <m:limLoc m:val="undOvr"/>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nary>
                  <m:naryPr>
                    <m:chr m:val="∑"/>
                    <m:limLoc m:val="subSup"/>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w</m:t>
                        </m:r>
                      </m:e>
                      <m:sub>
                        <m:r>
                          <w:rPr>
                            <w:rFonts w:ascii="Cambria Math" w:eastAsia="Times New Roman" w:hAnsi="Cambria Math" w:cs="Times New Roman"/>
                            <w:color w:val="000000"/>
                            <w:lang w:val="en-US" w:eastAsia="zh-CN"/>
                          </w:rPr>
                          <m:t>D,</m:t>
                        </m:r>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sub>
                    </m:s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w</m:t>
                        </m:r>
                      </m:e>
                      <m:sub>
                        <m:r>
                          <w:rPr>
                            <w:rFonts w:ascii="Cambria Math" w:eastAsia="Times New Roman" w:hAnsi="Cambria Math" w:cs="Times New Roman"/>
                            <w:color w:val="000000"/>
                            <w:lang w:val="en-US" w:eastAsia="zh-CN"/>
                          </w:rPr>
                          <m:t>D,</m:t>
                        </m:r>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sub>
                    </m:sSub>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ρ</m:t>
                        </m:r>
                      </m:e>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r>
                          <w:rPr>
                            <w:rFonts w:ascii="Cambria Math" w:eastAsia="Times New Roman" w:hAnsi="Cambria Math" w:cs="Times New Roman"/>
                            <w:color w:val="000000"/>
                            <w:lang w:val="en-US" w:eastAsia="zh-CN"/>
                          </w:rPr>
                          <m:t>,</m:t>
                        </m:r>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sub>
                      <m:sup>
                        <m:r>
                          <w:rPr>
                            <w:rFonts w:ascii="Cambria Math" w:eastAsia="Times New Roman" w:hAnsi="Cambria Math" w:cs="Times New Roman"/>
                            <w:color w:val="000000"/>
                            <w:lang w:val="en-US" w:eastAsia="zh-CN"/>
                          </w:rPr>
                          <m:t>4</m:t>
                        </m:r>
                      </m:sup>
                    </m:sSubSup>
                  </m:e>
                </m:nary>
              </m:e>
            </m:nary>
          </m:den>
        </m:f>
      </m:oMath>
      <w:r w:rsidR="00274DE7" w:rsidRPr="00E00742">
        <w:rPr>
          <w:rFonts w:ascii="Times New Roman" w:eastAsia="Times New Roman" w:hAnsi="Times New Roman" w:cs="Times New Roman"/>
          <w:color w:val="000000"/>
          <w:lang w:val="en-US" w:eastAsia="zh-CN"/>
        </w:rPr>
        <w:t>.</w:t>
      </w:r>
    </w:p>
    <w:p w14:paraId="44E98605" w14:textId="77777777" w:rsidR="004C5D00" w:rsidRPr="00E00742" w:rsidRDefault="004C5D00" w:rsidP="00CF48A1">
      <w:pPr>
        <w:spacing w:line="360" w:lineRule="auto"/>
        <w:rPr>
          <w:rFonts w:ascii="Times New Roman" w:eastAsia="Times New Roman" w:hAnsi="Times New Roman" w:cs="Times New Roman"/>
          <w:b/>
          <w:color w:val="000000"/>
          <w:lang w:val="en-US" w:eastAsia="zh-CN"/>
        </w:rPr>
      </w:pPr>
    </w:p>
    <w:tbl>
      <w:tblPr>
        <w:tblStyle w:val="TableGrid"/>
        <w:tblW w:w="0" w:type="auto"/>
        <w:tblLook w:val="04A0" w:firstRow="1" w:lastRow="0" w:firstColumn="1" w:lastColumn="0" w:noHBand="0" w:noVBand="1"/>
      </w:tblPr>
      <w:tblGrid>
        <w:gridCol w:w="1478"/>
        <w:gridCol w:w="2002"/>
        <w:gridCol w:w="2647"/>
        <w:gridCol w:w="1938"/>
        <w:gridCol w:w="2611"/>
      </w:tblGrid>
      <w:tr w:rsidR="00DC1636" w:rsidRPr="00E00742" w14:paraId="2C35C08E" w14:textId="77777777" w:rsidTr="00DC1636">
        <w:tc>
          <w:tcPr>
            <w:tcW w:w="1875" w:type="dxa"/>
          </w:tcPr>
          <w:p w14:paraId="6287EAB8" w14:textId="77777777" w:rsidR="00DC1636" w:rsidRPr="00E00742" w:rsidRDefault="00DC1636" w:rsidP="00CF48A1">
            <w:pPr>
              <w:spacing w:line="360" w:lineRule="auto"/>
              <w:rPr>
                <w:rFonts w:ascii="Times New Roman" w:eastAsia="Times New Roman" w:hAnsi="Times New Roman" w:cs="Times New Roman"/>
                <w:b/>
                <w:color w:val="000000"/>
                <w:sz w:val="20"/>
                <w:szCs w:val="20"/>
                <w:lang w:val="en-US" w:eastAsia="zh-CN"/>
              </w:rPr>
            </w:pPr>
          </w:p>
        </w:tc>
        <w:tc>
          <w:tcPr>
            <w:tcW w:w="2117" w:type="dxa"/>
          </w:tcPr>
          <w:p w14:paraId="134487DD" w14:textId="1858ED23" w:rsidR="00DC1636" w:rsidRPr="00E00742" w:rsidRDefault="009E233B" w:rsidP="00DC1636">
            <w:pPr>
              <w:spacing w:line="360" w:lineRule="auto"/>
              <w:rPr>
                <w:rFonts w:ascii="Times New Roman" w:eastAsia="Times New Roman" w:hAnsi="Times New Roman" w:cs="Times New Roman"/>
                <w:b/>
                <w:color w:val="000000"/>
                <w:sz w:val="20"/>
                <w:szCs w:val="20"/>
                <w:lang w:val="en-US" w:eastAsia="zh-CN"/>
              </w:rPr>
            </w:pPr>
            <m:oMathPara>
              <m:oMath>
                <m:sSub>
                  <m:sSubPr>
                    <m:ctrlPr>
                      <w:rPr>
                        <w:rFonts w:ascii="Cambria Math" w:eastAsia="Times New Roman" w:hAnsi="Cambria Math" w:cs="Times New Roman"/>
                        <w:b/>
                        <w:i/>
                        <w:color w:val="000000"/>
                        <w:sz w:val="20"/>
                        <w:szCs w:val="20"/>
                        <w:lang w:val="en-US" w:eastAsia="zh-CN"/>
                      </w:rPr>
                    </m:ctrlPr>
                  </m:sSubPr>
                  <m:e>
                    <m:r>
                      <m:rPr>
                        <m:sty m:val="bi"/>
                      </m:rPr>
                      <w:rPr>
                        <w:rFonts w:ascii="Cambria Math" w:eastAsia="Times New Roman" w:hAnsi="Cambria Math" w:cs="Times New Roman"/>
                        <w:color w:val="000000"/>
                        <w:sz w:val="20"/>
                        <w:szCs w:val="20"/>
                        <w:lang w:val="en-US" w:eastAsia="zh-CN"/>
                      </w:rPr>
                      <m:t>Ω</m:t>
                    </m:r>
                  </m:e>
                  <m:sub>
                    <m:r>
                      <m:rPr>
                        <m:sty m:val="bi"/>
                      </m:rPr>
                      <w:rPr>
                        <w:rFonts w:ascii="Cambria Math" w:eastAsia="Times New Roman" w:hAnsi="Cambria Math" w:cs="Times New Roman"/>
                        <w:color w:val="000000"/>
                        <w:sz w:val="20"/>
                        <w:szCs w:val="20"/>
                        <w:lang w:val="en-US" w:eastAsia="zh-CN"/>
                      </w:rPr>
                      <m:t>A</m:t>
                    </m:r>
                  </m:sub>
                </m:sSub>
              </m:oMath>
            </m:oMathPara>
          </w:p>
        </w:tc>
        <w:tc>
          <w:tcPr>
            <w:tcW w:w="2771" w:type="dxa"/>
          </w:tcPr>
          <w:p w14:paraId="471CD5CB" w14:textId="71BFE4B8" w:rsidR="00DC1636" w:rsidRPr="00E00742" w:rsidRDefault="009E233B" w:rsidP="00CF48A1">
            <w:pPr>
              <w:spacing w:line="360" w:lineRule="auto"/>
              <w:rPr>
                <w:rFonts w:ascii="Times New Roman" w:eastAsia="Times New Roman" w:hAnsi="Times New Roman" w:cs="Times New Roman"/>
                <w:b/>
                <w:color w:val="000000"/>
                <w:sz w:val="20"/>
                <w:szCs w:val="20"/>
                <w:lang w:val="en-US" w:eastAsia="zh-CN"/>
              </w:rPr>
            </w:pPr>
            <m:oMathPara>
              <m:oMath>
                <m:sSub>
                  <m:sSubPr>
                    <m:ctrlPr>
                      <w:rPr>
                        <w:rFonts w:ascii="Cambria Math" w:eastAsia="Times New Roman" w:hAnsi="Cambria Math" w:cs="Times New Roman"/>
                        <w:b/>
                        <w:i/>
                        <w:color w:val="000000"/>
                        <w:sz w:val="20"/>
                        <w:szCs w:val="20"/>
                        <w:lang w:val="en-US" w:eastAsia="zh-CN"/>
                      </w:rPr>
                    </m:ctrlPr>
                  </m:sSubPr>
                  <m:e>
                    <m:r>
                      <m:rPr>
                        <m:sty m:val="bi"/>
                      </m:rPr>
                      <w:rPr>
                        <w:rFonts w:ascii="Cambria Math" w:eastAsia="Times New Roman" w:hAnsi="Cambria Math" w:cs="Times New Roman"/>
                        <w:color w:val="000000"/>
                        <w:sz w:val="20"/>
                        <w:szCs w:val="20"/>
                        <w:lang w:val="en-US" w:eastAsia="zh-CN"/>
                      </w:rPr>
                      <m:t>Ω</m:t>
                    </m:r>
                  </m:e>
                  <m:sub>
                    <m:sSub>
                      <m:sSubPr>
                        <m:ctrlPr>
                          <w:rPr>
                            <w:rFonts w:ascii="Cambria Math" w:eastAsia="Times New Roman" w:hAnsi="Cambria Math" w:cs="Times New Roman"/>
                            <w:b/>
                            <w:i/>
                            <w:color w:val="000000"/>
                            <w:sz w:val="20"/>
                            <w:szCs w:val="20"/>
                            <w:lang w:val="en-US" w:eastAsia="zh-CN"/>
                          </w:rPr>
                        </m:ctrlPr>
                      </m:sSubPr>
                      <m:e>
                        <m:r>
                          <m:rPr>
                            <m:sty m:val="bi"/>
                          </m:rPr>
                          <w:rPr>
                            <w:rFonts w:ascii="Cambria Math" w:eastAsia="Times New Roman" w:hAnsi="Cambria Math" w:cs="Times New Roman"/>
                            <w:color w:val="000000"/>
                            <w:sz w:val="20"/>
                            <w:szCs w:val="20"/>
                            <w:lang w:val="en-US" w:eastAsia="zh-CN"/>
                          </w:rPr>
                          <m:t>A</m:t>
                        </m:r>
                      </m:e>
                      <m:sub>
                        <m:r>
                          <m:rPr>
                            <m:sty m:val="bi"/>
                          </m:rPr>
                          <w:rPr>
                            <w:rFonts w:ascii="Cambria Math" w:eastAsia="Times New Roman" w:hAnsi="Cambria Math" w:cs="Times New Roman"/>
                            <w:color w:val="000000"/>
                            <w:sz w:val="20"/>
                            <w:szCs w:val="20"/>
                            <w:lang w:val="en-US" w:eastAsia="zh-CN"/>
                          </w:rPr>
                          <m:t>w</m:t>
                        </m:r>
                      </m:sub>
                    </m:sSub>
                  </m:sub>
                </m:sSub>
              </m:oMath>
            </m:oMathPara>
          </w:p>
        </w:tc>
        <w:tc>
          <w:tcPr>
            <w:tcW w:w="2026" w:type="dxa"/>
          </w:tcPr>
          <w:p w14:paraId="3842A28A" w14:textId="76C37F37" w:rsidR="00DC1636" w:rsidRPr="00E00742" w:rsidRDefault="009E233B" w:rsidP="00DC1636">
            <w:pPr>
              <w:spacing w:line="360" w:lineRule="auto"/>
              <w:rPr>
                <w:rFonts w:ascii="Times New Roman" w:eastAsia="Times New Roman" w:hAnsi="Times New Roman" w:cs="Times New Roman"/>
                <w:b/>
                <w:color w:val="000000"/>
                <w:sz w:val="20"/>
                <w:szCs w:val="20"/>
                <w:lang w:val="en-US" w:eastAsia="zh-CN"/>
              </w:rPr>
            </w:pPr>
            <m:oMathPara>
              <m:oMath>
                <m:sSub>
                  <m:sSubPr>
                    <m:ctrlPr>
                      <w:rPr>
                        <w:rFonts w:ascii="Cambria Math" w:eastAsia="Times New Roman" w:hAnsi="Cambria Math" w:cs="Times New Roman"/>
                        <w:b/>
                        <w:i/>
                        <w:color w:val="000000"/>
                        <w:sz w:val="20"/>
                        <w:szCs w:val="20"/>
                        <w:lang w:val="en-US" w:eastAsia="zh-CN"/>
                      </w:rPr>
                    </m:ctrlPr>
                  </m:sSubPr>
                  <m:e>
                    <m:r>
                      <m:rPr>
                        <m:sty m:val="bi"/>
                      </m:rPr>
                      <w:rPr>
                        <w:rFonts w:ascii="Cambria Math" w:eastAsia="Times New Roman" w:hAnsi="Cambria Math" w:cs="Times New Roman"/>
                        <w:color w:val="000000"/>
                        <w:sz w:val="20"/>
                        <w:szCs w:val="20"/>
                        <w:lang w:val="en-US" w:eastAsia="zh-CN"/>
                      </w:rPr>
                      <m:t>Ω</m:t>
                    </m:r>
                  </m:e>
                  <m:sub>
                    <m:r>
                      <m:rPr>
                        <m:sty m:val="bi"/>
                      </m:rPr>
                      <w:rPr>
                        <w:rFonts w:ascii="Cambria Math" w:eastAsia="Times New Roman" w:hAnsi="Cambria Math" w:cs="Times New Roman"/>
                        <w:color w:val="000000"/>
                        <w:sz w:val="20"/>
                        <w:szCs w:val="20"/>
                        <w:lang w:val="en-US" w:eastAsia="zh-CN"/>
                      </w:rPr>
                      <m:t>D</m:t>
                    </m:r>
                  </m:sub>
                </m:sSub>
              </m:oMath>
            </m:oMathPara>
          </w:p>
        </w:tc>
        <w:tc>
          <w:tcPr>
            <w:tcW w:w="1887" w:type="dxa"/>
          </w:tcPr>
          <w:p w14:paraId="6F626125" w14:textId="779DE51B" w:rsidR="00DC1636" w:rsidRPr="00E00742" w:rsidRDefault="009E233B" w:rsidP="00DC1636">
            <w:pPr>
              <w:spacing w:line="360" w:lineRule="auto"/>
              <w:rPr>
                <w:rFonts w:ascii="Times New Roman" w:eastAsia="Times New Roman" w:hAnsi="Times New Roman" w:cs="Times New Roman"/>
                <w:b/>
                <w:color w:val="000000"/>
                <w:sz w:val="20"/>
                <w:szCs w:val="20"/>
                <w:lang w:val="en-US" w:eastAsia="zh-CN"/>
              </w:rPr>
            </w:pPr>
            <m:oMathPara>
              <m:oMath>
                <m:sSub>
                  <m:sSubPr>
                    <m:ctrlPr>
                      <w:rPr>
                        <w:rFonts w:ascii="Cambria Math" w:eastAsia="Times New Roman" w:hAnsi="Cambria Math" w:cs="Times New Roman"/>
                        <w:b/>
                        <w:i/>
                        <w:color w:val="000000"/>
                        <w:sz w:val="20"/>
                        <w:szCs w:val="20"/>
                        <w:lang w:val="en-US" w:eastAsia="zh-CN"/>
                      </w:rPr>
                    </m:ctrlPr>
                  </m:sSubPr>
                  <m:e>
                    <m:r>
                      <m:rPr>
                        <m:sty m:val="bi"/>
                      </m:rPr>
                      <w:rPr>
                        <w:rFonts w:ascii="Cambria Math" w:eastAsia="Times New Roman" w:hAnsi="Cambria Math" w:cs="Times New Roman"/>
                        <w:color w:val="000000"/>
                        <w:sz w:val="20"/>
                        <w:szCs w:val="20"/>
                        <w:lang w:val="en-US" w:eastAsia="zh-CN"/>
                      </w:rPr>
                      <m:t>Ω</m:t>
                    </m:r>
                  </m:e>
                  <m:sub>
                    <m:sSub>
                      <m:sSubPr>
                        <m:ctrlPr>
                          <w:rPr>
                            <w:rFonts w:ascii="Cambria Math" w:eastAsia="Times New Roman" w:hAnsi="Cambria Math" w:cs="Times New Roman"/>
                            <w:b/>
                            <w:i/>
                            <w:color w:val="000000"/>
                            <w:sz w:val="20"/>
                            <w:szCs w:val="20"/>
                            <w:lang w:val="en-US" w:eastAsia="zh-CN"/>
                          </w:rPr>
                        </m:ctrlPr>
                      </m:sSubPr>
                      <m:e>
                        <m:r>
                          <m:rPr>
                            <m:sty m:val="bi"/>
                          </m:rPr>
                          <w:rPr>
                            <w:rFonts w:ascii="Cambria Math" w:eastAsia="Times New Roman" w:hAnsi="Cambria Math" w:cs="Times New Roman"/>
                            <w:color w:val="000000"/>
                            <w:sz w:val="20"/>
                            <w:szCs w:val="20"/>
                            <w:lang w:val="en-US" w:eastAsia="zh-CN"/>
                          </w:rPr>
                          <m:t>D</m:t>
                        </m:r>
                      </m:e>
                      <m:sub>
                        <m:r>
                          <m:rPr>
                            <m:sty m:val="bi"/>
                          </m:rPr>
                          <w:rPr>
                            <w:rFonts w:ascii="Cambria Math" w:eastAsia="Times New Roman" w:hAnsi="Cambria Math" w:cs="Times New Roman"/>
                            <w:color w:val="000000"/>
                            <w:sz w:val="20"/>
                            <w:szCs w:val="20"/>
                            <w:lang w:val="en-US" w:eastAsia="zh-CN"/>
                          </w:rPr>
                          <m:t>w</m:t>
                        </m:r>
                      </m:sub>
                    </m:sSub>
                  </m:sub>
                </m:sSub>
              </m:oMath>
            </m:oMathPara>
          </w:p>
        </w:tc>
      </w:tr>
      <w:tr w:rsidR="00DC1636" w14:paraId="4577E2A9" w14:textId="77777777" w:rsidTr="00DC1636">
        <w:tc>
          <w:tcPr>
            <w:tcW w:w="1875" w:type="dxa"/>
          </w:tcPr>
          <w:p w14:paraId="2528C1A8" w14:textId="740BC705" w:rsidR="00DC1636" w:rsidRPr="00E00742" w:rsidRDefault="009E233B" w:rsidP="00DC1636">
            <w:pPr>
              <w:spacing w:line="360" w:lineRule="auto"/>
              <w:rPr>
                <w:rFonts w:ascii="Times New Roman" w:eastAsia="Times New Roman" w:hAnsi="Times New Roman" w:cs="Times New Roman"/>
                <w:color w:val="000000"/>
                <w:sz w:val="20"/>
                <w:szCs w:val="20"/>
                <w:lang w:val="en-US" w:eastAsia="zh-CN"/>
              </w:rPr>
            </w:pPr>
            <m:oMathPara>
              <m:oMath>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n</m:t>
                    </m:r>
                  </m:e>
                  <m:sub>
                    <m:r>
                      <w:rPr>
                        <w:rFonts w:ascii="Cambria Math" w:eastAsia="Times New Roman" w:hAnsi="Cambria Math" w:cs="Times New Roman"/>
                        <w:color w:val="000000"/>
                        <w:sz w:val="20"/>
                        <w:szCs w:val="20"/>
                        <w:lang w:val="en-US" w:eastAsia="zh-CN"/>
                      </w:rPr>
                      <m:t>e</m:t>
                    </m:r>
                  </m:sub>
                </m:sSub>
              </m:oMath>
            </m:oMathPara>
          </w:p>
        </w:tc>
        <w:tc>
          <w:tcPr>
            <w:tcW w:w="2117" w:type="dxa"/>
          </w:tcPr>
          <w:p w14:paraId="279A1B1B" w14:textId="6C1296A1" w:rsidR="00DC1636" w:rsidRPr="00E00742" w:rsidRDefault="00DC1636" w:rsidP="00CF48A1">
            <w:pPr>
              <w:spacing w:line="360" w:lineRule="auto"/>
              <w:rPr>
                <w:rFonts w:ascii="Times New Roman" w:eastAsia="Times New Roman" w:hAnsi="Times New Roman" w:cs="Times New Roman"/>
                <w:b/>
                <w:color w:val="000000"/>
                <w:sz w:val="20"/>
                <w:szCs w:val="20"/>
                <w:lang w:val="en-US" w:eastAsia="zh-CN"/>
              </w:rPr>
            </w:pPr>
            <m:oMathPara>
              <m:oMath>
                <m:r>
                  <w:rPr>
                    <w:rFonts w:ascii="Cambria Math" w:eastAsia="Times New Roman" w:hAnsi="Cambria Math" w:cs="Times New Roman"/>
                    <w:color w:val="000000"/>
                    <w:sz w:val="20"/>
                    <w:szCs w:val="20"/>
                    <w:lang w:val="en-US" w:eastAsia="zh-CN"/>
                  </w:rPr>
                  <m:t>-</m:t>
                </m:r>
                <m:f>
                  <m:fPr>
                    <m:ctrlPr>
                      <w:rPr>
                        <w:rFonts w:ascii="Cambria Math" w:eastAsia="Times New Roman" w:hAnsi="Cambria Math" w:cs="Times New Roman"/>
                        <w:i/>
                        <w:color w:val="000000"/>
                        <w:sz w:val="20"/>
                        <w:szCs w:val="20"/>
                        <w:lang w:val="en-US" w:eastAsia="zh-CN"/>
                      </w:rPr>
                    </m:ctrlPr>
                  </m:fPr>
                  <m:num>
                    <m:r>
                      <w:rPr>
                        <w:rFonts w:ascii="Cambria Math" w:eastAsia="Times New Roman" w:hAnsi="Cambria Math" w:cs="Times New Roman"/>
                        <w:color w:val="000000"/>
                        <w:sz w:val="20"/>
                        <w:szCs w:val="20"/>
                        <w:lang w:val="en-US" w:eastAsia="zh-CN"/>
                      </w:rPr>
                      <m:t>1</m:t>
                    </m:r>
                  </m:num>
                  <m:den>
                    <m:r>
                      <w:rPr>
                        <w:rFonts w:ascii="Cambria Math" w:eastAsia="Times New Roman" w:hAnsi="Cambria Math" w:cs="Times New Roman"/>
                        <w:color w:val="000000"/>
                        <w:sz w:val="20"/>
                        <w:szCs w:val="20"/>
                        <w:lang w:val="en-US" w:eastAsia="zh-CN"/>
                      </w:rPr>
                      <m:t>n-1</m:t>
                    </m:r>
                  </m:den>
                </m:f>
              </m:oMath>
            </m:oMathPara>
          </w:p>
        </w:tc>
        <w:tc>
          <w:tcPr>
            <w:tcW w:w="2771" w:type="dxa"/>
          </w:tcPr>
          <w:p w14:paraId="5E0EA2D0" w14:textId="77C8EC2F" w:rsidR="00DC1636" w:rsidRPr="00E00742" w:rsidRDefault="00DC1636" w:rsidP="00CF48A1">
            <w:pPr>
              <w:spacing w:line="360" w:lineRule="auto"/>
              <w:rPr>
                <w:rFonts w:ascii="Times New Roman" w:eastAsia="Times New Roman" w:hAnsi="Times New Roman" w:cs="Times New Roman"/>
                <w:b/>
                <w:color w:val="000000"/>
                <w:sz w:val="20"/>
                <w:szCs w:val="20"/>
                <w:lang w:val="en-US" w:eastAsia="zh-CN"/>
              </w:rPr>
            </w:pPr>
            <m:oMathPara>
              <m:oMath>
                <m:r>
                  <w:rPr>
                    <w:rFonts w:ascii="Cambria Math" w:eastAsia="Times New Roman" w:hAnsi="Cambria Math" w:cs="Times New Roman"/>
                    <w:color w:val="000000"/>
                    <w:sz w:val="20"/>
                    <w:szCs w:val="20"/>
                    <w:lang w:val="en-US" w:eastAsia="zh-CN"/>
                  </w:rPr>
                  <m:t>-</m:t>
                </m:r>
                <m:f>
                  <m:fPr>
                    <m:ctrlPr>
                      <w:rPr>
                        <w:rFonts w:ascii="Cambria Math" w:eastAsia="Times New Roman" w:hAnsi="Cambria Math" w:cs="Times New Roman"/>
                        <w:i/>
                        <w:color w:val="000000"/>
                        <w:sz w:val="20"/>
                        <w:szCs w:val="20"/>
                        <w:lang w:val="en-US" w:eastAsia="zh-CN"/>
                      </w:rPr>
                    </m:ctrlPr>
                  </m:fPr>
                  <m:num>
                    <m:r>
                      <w:rPr>
                        <w:rFonts w:ascii="Cambria Math" w:eastAsia="Times New Roman" w:hAnsi="Cambria Math" w:cs="Times New Roman"/>
                        <w:color w:val="000000"/>
                        <w:sz w:val="20"/>
                        <w:szCs w:val="20"/>
                        <w:lang w:val="en-US" w:eastAsia="zh-CN"/>
                      </w:rPr>
                      <m:t>1</m:t>
                    </m:r>
                  </m:num>
                  <m:den>
                    <m:r>
                      <w:rPr>
                        <w:rFonts w:ascii="Cambria Math" w:eastAsia="Times New Roman" w:hAnsi="Cambria Math" w:cs="Times New Roman"/>
                        <w:color w:val="000000"/>
                        <w:sz w:val="20"/>
                        <w:szCs w:val="20"/>
                        <w:lang w:val="en-US" w:eastAsia="zh-CN"/>
                      </w:rPr>
                      <m:t>n-1</m:t>
                    </m:r>
                  </m:den>
                </m:f>
              </m:oMath>
            </m:oMathPara>
          </w:p>
        </w:tc>
        <w:tc>
          <w:tcPr>
            <w:tcW w:w="2026" w:type="dxa"/>
          </w:tcPr>
          <w:p w14:paraId="7288F4C1" w14:textId="01E294D6" w:rsidR="00DC1636" w:rsidRPr="00E00742" w:rsidRDefault="00DC1636" w:rsidP="00CF48A1">
            <w:pPr>
              <w:spacing w:line="360" w:lineRule="auto"/>
              <w:rPr>
                <w:rFonts w:ascii="Times New Roman" w:eastAsia="Times New Roman" w:hAnsi="Times New Roman" w:cs="Times New Roman"/>
                <w:b/>
                <w:color w:val="000000"/>
                <w:sz w:val="20"/>
                <w:szCs w:val="20"/>
                <w:lang w:val="en-US" w:eastAsia="zh-CN"/>
              </w:rPr>
            </w:pPr>
            <m:oMathPara>
              <m:oMath>
                <m:r>
                  <w:rPr>
                    <w:rFonts w:ascii="Cambria Math" w:eastAsia="Times New Roman" w:hAnsi="Cambria Math" w:cs="Times New Roman"/>
                    <w:color w:val="000000"/>
                    <w:sz w:val="20"/>
                    <w:szCs w:val="20"/>
                    <w:lang w:val="en-US" w:eastAsia="zh-CN"/>
                  </w:rPr>
                  <m:t>-</m:t>
                </m:r>
                <m:f>
                  <m:fPr>
                    <m:ctrlPr>
                      <w:rPr>
                        <w:rFonts w:ascii="Cambria Math" w:eastAsia="Times New Roman" w:hAnsi="Cambria Math" w:cs="Times New Roman"/>
                        <w:i/>
                        <w:color w:val="000000"/>
                        <w:sz w:val="20"/>
                        <w:szCs w:val="20"/>
                        <w:lang w:val="en-US" w:eastAsia="zh-CN"/>
                      </w:rPr>
                    </m:ctrlPr>
                  </m:fPr>
                  <m:num>
                    <m:r>
                      <w:rPr>
                        <w:rFonts w:ascii="Cambria Math" w:eastAsia="Times New Roman" w:hAnsi="Cambria Math" w:cs="Times New Roman"/>
                        <w:color w:val="000000"/>
                        <w:sz w:val="20"/>
                        <w:szCs w:val="20"/>
                        <w:lang w:val="en-US" w:eastAsia="zh-CN"/>
                      </w:rPr>
                      <m:t>1</m:t>
                    </m:r>
                  </m:num>
                  <m:den>
                    <m:r>
                      <w:rPr>
                        <w:rFonts w:ascii="Cambria Math" w:eastAsia="Times New Roman" w:hAnsi="Cambria Math" w:cs="Times New Roman"/>
                        <w:color w:val="000000"/>
                        <w:sz w:val="20"/>
                        <w:szCs w:val="20"/>
                        <w:lang w:val="en-US" w:eastAsia="zh-CN"/>
                      </w:rPr>
                      <m:t>n-1</m:t>
                    </m:r>
                  </m:den>
                </m:f>
              </m:oMath>
            </m:oMathPara>
          </w:p>
        </w:tc>
        <w:tc>
          <w:tcPr>
            <w:tcW w:w="1887" w:type="dxa"/>
          </w:tcPr>
          <w:p w14:paraId="0B227F3C" w14:textId="5E737492" w:rsidR="00DC1636" w:rsidRPr="00DC1636" w:rsidRDefault="00DC1636" w:rsidP="00CF48A1">
            <w:pPr>
              <w:spacing w:line="360" w:lineRule="auto"/>
              <w:rPr>
                <w:rFonts w:ascii="Times New Roman" w:eastAsia="Times New Roman" w:hAnsi="Times New Roman" w:cs="Times New Roman"/>
                <w:b/>
                <w:color w:val="000000"/>
                <w:sz w:val="20"/>
                <w:szCs w:val="20"/>
                <w:lang w:val="en-US" w:eastAsia="zh-CN"/>
              </w:rPr>
            </w:pPr>
            <m:oMathPara>
              <m:oMath>
                <m:r>
                  <w:rPr>
                    <w:rFonts w:ascii="Cambria Math" w:eastAsia="Times New Roman" w:hAnsi="Cambria Math" w:cs="Times New Roman"/>
                    <w:color w:val="000000"/>
                    <w:sz w:val="20"/>
                    <w:szCs w:val="20"/>
                    <w:lang w:val="en-US" w:eastAsia="zh-CN"/>
                  </w:rPr>
                  <m:t>-</m:t>
                </m:r>
                <m:f>
                  <m:fPr>
                    <m:ctrlPr>
                      <w:rPr>
                        <w:rFonts w:ascii="Cambria Math" w:eastAsia="Times New Roman" w:hAnsi="Cambria Math" w:cs="Times New Roman"/>
                        <w:i/>
                        <w:color w:val="000000"/>
                        <w:sz w:val="20"/>
                        <w:szCs w:val="20"/>
                        <w:lang w:val="en-US" w:eastAsia="zh-CN"/>
                      </w:rPr>
                    </m:ctrlPr>
                  </m:fPr>
                  <m:num>
                    <m:r>
                      <w:rPr>
                        <w:rFonts w:ascii="Cambria Math" w:eastAsia="Times New Roman" w:hAnsi="Cambria Math" w:cs="Times New Roman"/>
                        <w:color w:val="000000"/>
                        <w:sz w:val="20"/>
                        <w:szCs w:val="20"/>
                        <w:lang w:val="en-US" w:eastAsia="zh-CN"/>
                      </w:rPr>
                      <m:t>1</m:t>
                    </m:r>
                  </m:num>
                  <m:den>
                    <m:r>
                      <w:rPr>
                        <w:rFonts w:ascii="Cambria Math" w:eastAsia="Times New Roman" w:hAnsi="Cambria Math" w:cs="Times New Roman"/>
                        <w:color w:val="000000"/>
                        <w:sz w:val="20"/>
                        <w:szCs w:val="20"/>
                        <w:lang w:val="en-US" w:eastAsia="zh-CN"/>
                      </w:rPr>
                      <m:t>n-1</m:t>
                    </m:r>
                  </m:den>
                </m:f>
              </m:oMath>
            </m:oMathPara>
          </w:p>
        </w:tc>
      </w:tr>
      <w:tr w:rsidR="00DC1636" w14:paraId="30EDC0BD" w14:textId="77777777" w:rsidTr="00DC1636">
        <w:tc>
          <w:tcPr>
            <w:tcW w:w="1875" w:type="dxa"/>
          </w:tcPr>
          <w:p w14:paraId="233F3A46" w14:textId="24E8CB67" w:rsidR="00DC1636" w:rsidRPr="00DC1636" w:rsidRDefault="009E233B" w:rsidP="00DC1636">
            <w:pPr>
              <w:spacing w:line="360" w:lineRule="auto"/>
              <w:rPr>
                <w:rFonts w:ascii="Times New Roman" w:eastAsia="Times New Roman" w:hAnsi="Times New Roman" w:cs="Times New Roman"/>
                <w:b/>
                <w:color w:val="000000"/>
                <w:sz w:val="20"/>
                <w:szCs w:val="20"/>
                <w:lang w:val="en-US" w:eastAsia="zh-CN"/>
              </w:rPr>
            </w:pPr>
            <m:oMathPara>
              <m:oMath>
                <m:sSub>
                  <m:sSubPr>
                    <m:ctrlPr>
                      <w:rPr>
                        <w:rFonts w:ascii="Cambria Math" w:eastAsia="Times New Roman" w:hAnsi="Cambria Math" w:cs="Times New Roman"/>
                        <w:i/>
                        <w:color w:val="000000"/>
                        <w:sz w:val="20"/>
                        <w:szCs w:val="20"/>
                        <w:lang w:val="en-US" w:eastAsia="zh-CN"/>
                      </w:rPr>
                    </m:ctrlPr>
                  </m:sSubPr>
                  <m:e>
                    <m:r>
                      <m:rPr>
                        <m:scr m:val="script"/>
                      </m:rPr>
                      <w:rPr>
                        <w:rFonts w:ascii="Cambria Math" w:eastAsia="Times New Roman" w:hAnsi="Cambria Math" w:cs="Times New Roman"/>
                        <w:color w:val="000000"/>
                        <w:sz w:val="20"/>
                        <w:szCs w:val="20"/>
                        <w:lang w:val="en-US" w:eastAsia="zh-CN"/>
                      </w:rPr>
                      <m:t>m</m:t>
                    </m:r>
                  </m:e>
                  <m:sub>
                    <m:r>
                      <w:rPr>
                        <w:rFonts w:ascii="Cambria Math" w:eastAsia="Times New Roman" w:hAnsi="Cambria Math" w:cs="Times New Roman"/>
                        <w:color w:val="000000"/>
                        <w:sz w:val="20"/>
                        <w:szCs w:val="20"/>
                        <w:lang w:val="en-US" w:eastAsia="zh-CN"/>
                      </w:rPr>
                      <m:t>e</m:t>
                    </m:r>
                  </m:sub>
                </m:sSub>
              </m:oMath>
            </m:oMathPara>
          </w:p>
        </w:tc>
        <w:tc>
          <w:tcPr>
            <w:tcW w:w="2117" w:type="dxa"/>
          </w:tcPr>
          <w:p w14:paraId="4BAB50D7" w14:textId="52FEB696" w:rsidR="00DC1636" w:rsidRPr="00DC1636" w:rsidRDefault="009E233B" w:rsidP="00CF48A1">
            <w:pPr>
              <w:spacing w:line="360" w:lineRule="auto"/>
              <w:rPr>
                <w:rFonts w:ascii="Times New Roman" w:eastAsia="Times New Roman" w:hAnsi="Times New Roman" w:cs="Times New Roman"/>
                <w:b/>
                <w:color w:val="000000"/>
                <w:sz w:val="20"/>
                <w:szCs w:val="20"/>
                <w:lang w:val="en-US" w:eastAsia="zh-CN"/>
              </w:rPr>
            </w:pPr>
            <m:oMathPara>
              <m:oMath>
                <m:f>
                  <m:fPr>
                    <m:ctrlPr>
                      <w:rPr>
                        <w:rFonts w:ascii="Cambria Math" w:eastAsia="Times New Roman" w:hAnsi="Cambria Math" w:cs="Times New Roman"/>
                        <w:i/>
                        <w:color w:val="000000"/>
                        <w:sz w:val="20"/>
                        <w:szCs w:val="20"/>
                        <w:lang w:val="en-US" w:eastAsia="zh-CN"/>
                      </w:rPr>
                    </m:ctrlPr>
                  </m:fPr>
                  <m:num>
                    <m:sSup>
                      <m:sSupPr>
                        <m:ctrlPr>
                          <w:rPr>
                            <w:rFonts w:ascii="Cambria Math" w:eastAsia="Times New Roman" w:hAnsi="Cambria Math" w:cs="Times New Roman"/>
                            <w:i/>
                            <w:color w:val="000000"/>
                            <w:sz w:val="20"/>
                            <w:szCs w:val="20"/>
                            <w:lang w:val="en-US" w:eastAsia="zh-CN"/>
                          </w:rPr>
                        </m:ctrlPr>
                      </m:sSupPr>
                      <m:e>
                        <m:r>
                          <m:rPr>
                            <m:scr m:val="script"/>
                          </m:rPr>
                          <w:rPr>
                            <w:rFonts w:ascii="Cambria Math" w:eastAsia="Times New Roman" w:hAnsi="Cambria Math" w:cs="Times New Roman"/>
                            <w:color w:val="000000"/>
                            <w:sz w:val="20"/>
                            <w:szCs w:val="20"/>
                            <w:lang w:val="en-US" w:eastAsia="zh-CN"/>
                          </w:rPr>
                          <m:t>m</m:t>
                        </m:r>
                      </m:e>
                      <m:sup>
                        <m:r>
                          <w:rPr>
                            <w:rFonts w:ascii="Cambria Math" w:eastAsia="Times New Roman" w:hAnsi="Cambria Math" w:cs="Times New Roman"/>
                            <w:color w:val="000000"/>
                            <w:sz w:val="20"/>
                            <w:szCs w:val="20"/>
                            <w:lang w:val="en-US" w:eastAsia="zh-CN"/>
                          </w:rPr>
                          <m:t>2</m:t>
                        </m:r>
                      </m:sup>
                    </m:sSup>
                  </m:num>
                  <m:den>
                    <m:nary>
                      <m:naryPr>
                        <m:chr m:val="∑"/>
                        <m:limLoc m:val="undOvr"/>
                        <m:ctrlPr>
                          <w:rPr>
                            <w:rFonts w:ascii="Cambria Math" w:eastAsia="Times New Roman" w:hAnsi="Cambria Math" w:cs="Times New Roman"/>
                            <w:i/>
                            <w:color w:val="000000"/>
                            <w:sz w:val="20"/>
                            <w:szCs w:val="20"/>
                            <w:lang w:val="en-US" w:eastAsia="zh-CN"/>
                          </w:rPr>
                        </m:ctrlPr>
                      </m:naryPr>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1</m:t>
                            </m:r>
                          </m:sub>
                        </m:sSub>
                        <m:r>
                          <w:rPr>
                            <w:rFonts w:ascii="Cambria Math" w:eastAsia="Times New Roman" w:hAnsi="Cambria Math" w:cs="Times New Roman"/>
                            <w:color w:val="000000"/>
                            <w:sz w:val="20"/>
                            <w:szCs w:val="20"/>
                            <w:lang w:val="en-US" w:eastAsia="zh-CN"/>
                          </w:rPr>
                          <m:t>=1</m:t>
                        </m:r>
                      </m:sub>
                      <m:sup>
                        <m:r>
                          <m:rPr>
                            <m:scr m:val="script"/>
                          </m:rPr>
                          <w:rPr>
                            <w:rFonts w:ascii="Cambria Math" w:eastAsia="Times New Roman" w:hAnsi="Cambria Math" w:cs="Times New Roman"/>
                            <w:color w:val="000000"/>
                            <w:sz w:val="20"/>
                            <w:szCs w:val="20"/>
                            <w:lang w:val="en-US" w:eastAsia="zh-CN"/>
                          </w:rPr>
                          <m:t>m</m:t>
                        </m:r>
                      </m:sup>
                      <m:e>
                        <m:nary>
                          <m:naryPr>
                            <m:chr m:val="∑"/>
                            <m:limLoc m:val="subSup"/>
                            <m:ctrlPr>
                              <w:rPr>
                                <w:rFonts w:ascii="Cambria Math" w:eastAsia="Times New Roman" w:hAnsi="Cambria Math" w:cs="Times New Roman"/>
                                <w:i/>
                                <w:color w:val="000000"/>
                                <w:sz w:val="20"/>
                                <w:szCs w:val="20"/>
                                <w:lang w:val="en-US" w:eastAsia="zh-CN"/>
                              </w:rPr>
                            </m:ctrlPr>
                          </m:naryPr>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2</m:t>
                                </m:r>
                              </m:sub>
                            </m:sSub>
                            <m:r>
                              <w:rPr>
                                <w:rFonts w:ascii="Cambria Math" w:eastAsia="Times New Roman" w:hAnsi="Cambria Math" w:cs="Times New Roman"/>
                                <w:color w:val="000000"/>
                                <w:sz w:val="20"/>
                                <w:szCs w:val="20"/>
                                <w:lang w:val="en-US" w:eastAsia="zh-CN"/>
                              </w:rPr>
                              <m:t>=1</m:t>
                            </m:r>
                          </m:sub>
                          <m:sup>
                            <m:r>
                              <m:rPr>
                                <m:scr m:val="script"/>
                              </m:rPr>
                              <w:rPr>
                                <w:rFonts w:ascii="Cambria Math" w:eastAsia="Times New Roman" w:hAnsi="Cambria Math" w:cs="Times New Roman"/>
                                <w:color w:val="000000"/>
                                <w:sz w:val="20"/>
                                <w:szCs w:val="20"/>
                                <w:lang w:val="en-US" w:eastAsia="zh-CN"/>
                              </w:rPr>
                              <m:t>m</m:t>
                            </m:r>
                          </m:sup>
                          <m:e>
                            <m:sSubSup>
                              <m:sSubSupPr>
                                <m:ctrlPr>
                                  <w:rPr>
                                    <w:rFonts w:ascii="Cambria Math" w:eastAsia="Times New Roman" w:hAnsi="Cambria Math" w:cs="Times New Roman"/>
                                    <w:i/>
                                    <w:color w:val="000000"/>
                                    <w:sz w:val="20"/>
                                    <w:szCs w:val="20"/>
                                    <w:lang w:val="en-US" w:eastAsia="zh-CN"/>
                                  </w:rPr>
                                </m:ctrlPr>
                              </m:sSubSupPr>
                              <m:e>
                                <m:r>
                                  <w:rPr>
                                    <w:rFonts w:ascii="Cambria Math" w:eastAsia="Times New Roman" w:hAnsi="Cambria Math" w:cs="Times New Roman"/>
                                    <w:color w:val="000000"/>
                                    <w:sz w:val="20"/>
                                    <w:szCs w:val="20"/>
                                    <w:lang w:val="en-US" w:eastAsia="zh-CN"/>
                                  </w:rPr>
                                  <m:t>ρ</m:t>
                                </m:r>
                              </m:e>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1</m:t>
                                    </m:r>
                                  </m:sub>
                                </m:sSub>
                                <m:r>
                                  <w:rPr>
                                    <w:rFonts w:ascii="Cambria Math" w:eastAsia="Times New Roman" w:hAnsi="Cambria Math" w:cs="Times New Roman"/>
                                    <w:color w:val="000000"/>
                                    <w:sz w:val="20"/>
                                    <w:szCs w:val="20"/>
                                    <w:lang w:val="en-US" w:eastAsia="zh-CN"/>
                                  </w:rPr>
                                  <m:t>,</m:t>
                                </m:r>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2</m:t>
                                    </m:r>
                                  </m:sub>
                                </m:sSub>
                              </m:sub>
                              <m:sup>
                                <m:r>
                                  <w:rPr>
                                    <w:rFonts w:ascii="Cambria Math" w:eastAsia="Times New Roman" w:hAnsi="Cambria Math" w:cs="Times New Roman"/>
                                    <w:color w:val="000000"/>
                                    <w:sz w:val="20"/>
                                    <w:szCs w:val="20"/>
                                    <w:lang w:val="en-US" w:eastAsia="zh-CN"/>
                                  </w:rPr>
                                  <m:t>2</m:t>
                                </m:r>
                              </m:sup>
                            </m:sSubSup>
                          </m:e>
                        </m:nary>
                      </m:e>
                    </m:nary>
                  </m:den>
                </m:f>
              </m:oMath>
            </m:oMathPara>
          </w:p>
        </w:tc>
        <w:tc>
          <w:tcPr>
            <w:tcW w:w="2771" w:type="dxa"/>
          </w:tcPr>
          <w:p w14:paraId="064937E7" w14:textId="681A07BF" w:rsidR="00DC1636" w:rsidRPr="00DC1636" w:rsidRDefault="009E233B" w:rsidP="00CF48A1">
            <w:pPr>
              <w:spacing w:line="360" w:lineRule="auto"/>
              <w:rPr>
                <w:rFonts w:ascii="Times New Roman" w:eastAsia="Times New Roman" w:hAnsi="Times New Roman" w:cs="Times New Roman"/>
                <w:b/>
                <w:color w:val="000000"/>
                <w:sz w:val="20"/>
                <w:szCs w:val="20"/>
                <w:lang w:val="en-US" w:eastAsia="zh-CN"/>
              </w:rPr>
            </w:pPr>
            <m:oMathPara>
              <m:oMath>
                <m:f>
                  <m:fPr>
                    <m:ctrlPr>
                      <w:rPr>
                        <w:rFonts w:ascii="Cambria Math" w:eastAsia="Times New Roman" w:hAnsi="Cambria Math" w:cs="Times New Roman"/>
                        <w:i/>
                        <w:color w:val="000000"/>
                        <w:sz w:val="20"/>
                        <w:szCs w:val="20"/>
                        <w:lang w:val="en-US" w:eastAsia="zh-CN"/>
                      </w:rPr>
                    </m:ctrlPr>
                  </m:fPr>
                  <m:num>
                    <m:nary>
                      <m:naryPr>
                        <m:chr m:val="∑"/>
                        <m:limLoc m:val="undOvr"/>
                        <m:ctrlPr>
                          <w:rPr>
                            <w:rFonts w:ascii="Cambria Math" w:eastAsia="Times New Roman" w:hAnsi="Cambria Math" w:cs="Times New Roman"/>
                            <w:i/>
                            <w:color w:val="000000"/>
                            <w:sz w:val="20"/>
                            <w:szCs w:val="20"/>
                            <w:lang w:val="en-US" w:eastAsia="zh-CN"/>
                          </w:rPr>
                        </m:ctrlPr>
                      </m:naryPr>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1</m:t>
                            </m:r>
                          </m:sub>
                        </m:sSub>
                        <m:r>
                          <w:rPr>
                            <w:rFonts w:ascii="Cambria Math" w:eastAsia="Times New Roman" w:hAnsi="Cambria Math" w:cs="Times New Roman"/>
                            <w:color w:val="000000"/>
                            <w:sz w:val="20"/>
                            <w:szCs w:val="20"/>
                            <w:lang w:val="en-US" w:eastAsia="zh-CN"/>
                          </w:rPr>
                          <m:t>=1</m:t>
                        </m:r>
                      </m:sub>
                      <m:sup>
                        <m:r>
                          <m:rPr>
                            <m:scr m:val="script"/>
                          </m:rPr>
                          <w:rPr>
                            <w:rFonts w:ascii="Cambria Math" w:eastAsia="Times New Roman" w:hAnsi="Cambria Math" w:cs="Times New Roman"/>
                            <w:color w:val="000000"/>
                            <w:sz w:val="20"/>
                            <w:szCs w:val="20"/>
                            <w:lang w:val="en-US" w:eastAsia="zh-CN"/>
                          </w:rPr>
                          <m:t>m</m:t>
                        </m:r>
                      </m:sup>
                      <m:e>
                        <m:nary>
                          <m:naryPr>
                            <m:chr m:val="∑"/>
                            <m:limLoc m:val="subSup"/>
                            <m:ctrlPr>
                              <w:rPr>
                                <w:rFonts w:ascii="Cambria Math" w:eastAsia="Times New Roman" w:hAnsi="Cambria Math" w:cs="Times New Roman"/>
                                <w:i/>
                                <w:color w:val="000000"/>
                                <w:sz w:val="20"/>
                                <w:szCs w:val="20"/>
                                <w:lang w:val="en-US" w:eastAsia="zh-CN"/>
                              </w:rPr>
                            </m:ctrlPr>
                          </m:naryPr>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2</m:t>
                                </m:r>
                              </m:sub>
                            </m:sSub>
                            <m:r>
                              <w:rPr>
                                <w:rFonts w:ascii="Cambria Math" w:eastAsia="Times New Roman" w:hAnsi="Cambria Math" w:cs="Times New Roman"/>
                                <w:color w:val="000000"/>
                                <w:sz w:val="20"/>
                                <w:szCs w:val="20"/>
                                <w:lang w:val="en-US" w:eastAsia="zh-CN"/>
                              </w:rPr>
                              <m:t>=1</m:t>
                            </m:r>
                          </m:sub>
                          <m:sup>
                            <m:r>
                              <m:rPr>
                                <m:scr m:val="script"/>
                              </m:rPr>
                              <w:rPr>
                                <w:rFonts w:ascii="Cambria Math" w:eastAsia="Times New Roman" w:hAnsi="Cambria Math" w:cs="Times New Roman"/>
                                <w:color w:val="000000"/>
                                <w:sz w:val="20"/>
                                <w:szCs w:val="20"/>
                                <w:lang w:val="en-US" w:eastAsia="zh-CN"/>
                              </w:rPr>
                              <m:t>m</m:t>
                            </m:r>
                          </m:sup>
                          <m:e>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w</m:t>
                                </m:r>
                              </m:e>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1</m:t>
                                    </m:r>
                                  </m:sub>
                                </m:sSub>
                              </m:sub>
                            </m:s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w</m:t>
                                </m:r>
                              </m:e>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2</m:t>
                                    </m:r>
                                  </m:sub>
                                </m:sSub>
                              </m:sub>
                            </m:sSub>
                          </m:e>
                        </m:nary>
                      </m:e>
                    </m:nary>
                  </m:num>
                  <m:den>
                    <m:nary>
                      <m:naryPr>
                        <m:chr m:val="∑"/>
                        <m:limLoc m:val="undOvr"/>
                        <m:ctrlPr>
                          <w:rPr>
                            <w:rFonts w:ascii="Cambria Math" w:eastAsia="Times New Roman" w:hAnsi="Cambria Math" w:cs="Times New Roman"/>
                            <w:i/>
                            <w:color w:val="000000"/>
                            <w:sz w:val="20"/>
                            <w:szCs w:val="20"/>
                            <w:lang w:val="en-US" w:eastAsia="zh-CN"/>
                          </w:rPr>
                        </m:ctrlPr>
                      </m:naryPr>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1</m:t>
                            </m:r>
                          </m:sub>
                        </m:sSub>
                        <m:r>
                          <w:rPr>
                            <w:rFonts w:ascii="Cambria Math" w:eastAsia="Times New Roman" w:hAnsi="Cambria Math" w:cs="Times New Roman"/>
                            <w:color w:val="000000"/>
                            <w:sz w:val="20"/>
                            <w:szCs w:val="20"/>
                            <w:lang w:val="en-US" w:eastAsia="zh-CN"/>
                          </w:rPr>
                          <m:t>=1</m:t>
                        </m:r>
                      </m:sub>
                      <m:sup>
                        <m:r>
                          <m:rPr>
                            <m:scr m:val="script"/>
                          </m:rPr>
                          <w:rPr>
                            <w:rFonts w:ascii="Cambria Math" w:eastAsia="Times New Roman" w:hAnsi="Cambria Math" w:cs="Times New Roman"/>
                            <w:color w:val="000000"/>
                            <w:sz w:val="20"/>
                            <w:szCs w:val="20"/>
                            <w:lang w:val="en-US" w:eastAsia="zh-CN"/>
                          </w:rPr>
                          <m:t>m</m:t>
                        </m:r>
                      </m:sup>
                      <m:e>
                        <m:nary>
                          <m:naryPr>
                            <m:chr m:val="∑"/>
                            <m:limLoc m:val="subSup"/>
                            <m:ctrlPr>
                              <w:rPr>
                                <w:rFonts w:ascii="Cambria Math" w:eastAsia="Times New Roman" w:hAnsi="Cambria Math" w:cs="Times New Roman"/>
                                <w:i/>
                                <w:color w:val="000000"/>
                                <w:sz w:val="20"/>
                                <w:szCs w:val="20"/>
                                <w:lang w:val="en-US" w:eastAsia="zh-CN"/>
                              </w:rPr>
                            </m:ctrlPr>
                          </m:naryPr>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2</m:t>
                                </m:r>
                              </m:sub>
                            </m:sSub>
                            <m:r>
                              <w:rPr>
                                <w:rFonts w:ascii="Cambria Math" w:eastAsia="Times New Roman" w:hAnsi="Cambria Math" w:cs="Times New Roman"/>
                                <w:color w:val="000000"/>
                                <w:sz w:val="20"/>
                                <w:szCs w:val="20"/>
                                <w:lang w:val="en-US" w:eastAsia="zh-CN"/>
                              </w:rPr>
                              <m:t>=1</m:t>
                            </m:r>
                          </m:sub>
                          <m:sup>
                            <m:r>
                              <m:rPr>
                                <m:scr m:val="script"/>
                              </m:rPr>
                              <w:rPr>
                                <w:rFonts w:ascii="Cambria Math" w:eastAsia="Times New Roman" w:hAnsi="Cambria Math" w:cs="Times New Roman"/>
                                <w:color w:val="000000"/>
                                <w:sz w:val="20"/>
                                <w:szCs w:val="20"/>
                                <w:lang w:val="en-US" w:eastAsia="zh-CN"/>
                              </w:rPr>
                              <m:t>m</m:t>
                            </m:r>
                          </m:sup>
                          <m:e>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w</m:t>
                                </m:r>
                              </m:e>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1</m:t>
                                    </m:r>
                                  </m:sub>
                                </m:sSub>
                              </m:sub>
                            </m:s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w</m:t>
                                </m:r>
                              </m:e>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2</m:t>
                                    </m:r>
                                  </m:sub>
                                </m:sSub>
                              </m:sub>
                            </m:sSub>
                            <m:sSubSup>
                              <m:sSubSupPr>
                                <m:ctrlPr>
                                  <w:rPr>
                                    <w:rFonts w:ascii="Cambria Math" w:eastAsia="Times New Roman" w:hAnsi="Cambria Math" w:cs="Times New Roman"/>
                                    <w:i/>
                                    <w:color w:val="000000"/>
                                    <w:sz w:val="20"/>
                                    <w:szCs w:val="20"/>
                                    <w:lang w:val="en-US" w:eastAsia="zh-CN"/>
                                  </w:rPr>
                                </m:ctrlPr>
                              </m:sSubSupPr>
                              <m:e>
                                <m:r>
                                  <w:rPr>
                                    <w:rFonts w:ascii="Cambria Math" w:eastAsia="Times New Roman" w:hAnsi="Cambria Math" w:cs="Times New Roman"/>
                                    <w:color w:val="000000"/>
                                    <w:sz w:val="20"/>
                                    <w:szCs w:val="20"/>
                                    <w:lang w:val="en-US" w:eastAsia="zh-CN"/>
                                  </w:rPr>
                                  <m:t>ρ</m:t>
                                </m:r>
                              </m:e>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1</m:t>
                                    </m:r>
                                  </m:sub>
                                </m:sSub>
                                <m:r>
                                  <w:rPr>
                                    <w:rFonts w:ascii="Cambria Math" w:eastAsia="Times New Roman" w:hAnsi="Cambria Math" w:cs="Times New Roman"/>
                                    <w:color w:val="000000"/>
                                    <w:sz w:val="20"/>
                                    <w:szCs w:val="20"/>
                                    <w:lang w:val="en-US" w:eastAsia="zh-CN"/>
                                  </w:rPr>
                                  <m:t>,</m:t>
                                </m:r>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2</m:t>
                                    </m:r>
                                  </m:sub>
                                </m:sSub>
                              </m:sub>
                              <m:sup>
                                <m:r>
                                  <w:rPr>
                                    <w:rFonts w:ascii="Cambria Math" w:eastAsia="Times New Roman" w:hAnsi="Cambria Math" w:cs="Times New Roman"/>
                                    <w:color w:val="000000"/>
                                    <w:sz w:val="20"/>
                                    <w:szCs w:val="20"/>
                                    <w:lang w:val="en-US" w:eastAsia="zh-CN"/>
                                  </w:rPr>
                                  <m:t>2</m:t>
                                </m:r>
                              </m:sup>
                            </m:sSubSup>
                          </m:e>
                        </m:nary>
                      </m:e>
                    </m:nary>
                  </m:den>
                </m:f>
              </m:oMath>
            </m:oMathPara>
          </w:p>
        </w:tc>
        <w:tc>
          <w:tcPr>
            <w:tcW w:w="2026" w:type="dxa"/>
          </w:tcPr>
          <w:p w14:paraId="41F24CB2" w14:textId="6E8C3500" w:rsidR="00DC1636" w:rsidRPr="00DC1636" w:rsidRDefault="009E233B" w:rsidP="00CF48A1">
            <w:pPr>
              <w:spacing w:line="360" w:lineRule="auto"/>
              <w:rPr>
                <w:rFonts w:ascii="Times New Roman" w:eastAsia="Times New Roman" w:hAnsi="Times New Roman" w:cs="Times New Roman"/>
                <w:b/>
                <w:color w:val="000000"/>
                <w:sz w:val="20"/>
                <w:szCs w:val="20"/>
                <w:lang w:val="en-US" w:eastAsia="zh-CN"/>
              </w:rPr>
            </w:pPr>
            <m:oMathPara>
              <m:oMath>
                <m:f>
                  <m:fPr>
                    <m:ctrlPr>
                      <w:rPr>
                        <w:rFonts w:ascii="Cambria Math" w:eastAsia="Times New Roman" w:hAnsi="Cambria Math" w:cs="Times New Roman"/>
                        <w:i/>
                        <w:color w:val="000000"/>
                        <w:sz w:val="20"/>
                        <w:szCs w:val="20"/>
                        <w:lang w:val="en-US" w:eastAsia="zh-CN"/>
                      </w:rPr>
                    </m:ctrlPr>
                  </m:fPr>
                  <m:num>
                    <m:sSup>
                      <m:sSupPr>
                        <m:ctrlPr>
                          <w:rPr>
                            <w:rFonts w:ascii="Cambria Math" w:eastAsia="Times New Roman" w:hAnsi="Cambria Math" w:cs="Times New Roman"/>
                            <w:i/>
                            <w:color w:val="000000"/>
                            <w:sz w:val="20"/>
                            <w:szCs w:val="20"/>
                            <w:lang w:val="en-US" w:eastAsia="zh-CN"/>
                          </w:rPr>
                        </m:ctrlPr>
                      </m:sSupPr>
                      <m:e>
                        <m:r>
                          <m:rPr>
                            <m:scr m:val="script"/>
                          </m:rPr>
                          <w:rPr>
                            <w:rFonts w:ascii="Cambria Math" w:eastAsia="Times New Roman" w:hAnsi="Cambria Math" w:cs="Times New Roman"/>
                            <w:color w:val="000000"/>
                            <w:sz w:val="20"/>
                            <w:szCs w:val="20"/>
                            <w:lang w:val="en-US" w:eastAsia="zh-CN"/>
                          </w:rPr>
                          <m:t>m</m:t>
                        </m:r>
                      </m:e>
                      <m:sup>
                        <m:r>
                          <w:rPr>
                            <w:rFonts w:ascii="Cambria Math" w:eastAsia="Times New Roman" w:hAnsi="Cambria Math" w:cs="Times New Roman"/>
                            <w:color w:val="000000"/>
                            <w:sz w:val="20"/>
                            <w:szCs w:val="20"/>
                            <w:lang w:val="en-US" w:eastAsia="zh-CN"/>
                          </w:rPr>
                          <m:t>2</m:t>
                        </m:r>
                      </m:sup>
                    </m:sSup>
                  </m:num>
                  <m:den>
                    <m:nary>
                      <m:naryPr>
                        <m:chr m:val="∑"/>
                        <m:limLoc m:val="undOvr"/>
                        <m:ctrlPr>
                          <w:rPr>
                            <w:rFonts w:ascii="Cambria Math" w:eastAsia="Times New Roman" w:hAnsi="Cambria Math" w:cs="Times New Roman"/>
                            <w:i/>
                            <w:color w:val="000000"/>
                            <w:sz w:val="20"/>
                            <w:szCs w:val="20"/>
                            <w:lang w:val="en-US" w:eastAsia="zh-CN"/>
                          </w:rPr>
                        </m:ctrlPr>
                      </m:naryPr>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1</m:t>
                            </m:r>
                          </m:sub>
                        </m:sSub>
                        <m:r>
                          <w:rPr>
                            <w:rFonts w:ascii="Cambria Math" w:eastAsia="Times New Roman" w:hAnsi="Cambria Math" w:cs="Times New Roman"/>
                            <w:color w:val="000000"/>
                            <w:sz w:val="20"/>
                            <w:szCs w:val="20"/>
                            <w:lang w:val="en-US" w:eastAsia="zh-CN"/>
                          </w:rPr>
                          <m:t>=1</m:t>
                        </m:r>
                      </m:sub>
                      <m:sup>
                        <m:r>
                          <m:rPr>
                            <m:scr m:val="script"/>
                          </m:rPr>
                          <w:rPr>
                            <w:rFonts w:ascii="Cambria Math" w:eastAsia="Times New Roman" w:hAnsi="Cambria Math" w:cs="Times New Roman"/>
                            <w:color w:val="000000"/>
                            <w:sz w:val="20"/>
                            <w:szCs w:val="20"/>
                            <w:lang w:val="en-US" w:eastAsia="zh-CN"/>
                          </w:rPr>
                          <m:t>m</m:t>
                        </m:r>
                      </m:sup>
                      <m:e>
                        <m:nary>
                          <m:naryPr>
                            <m:chr m:val="∑"/>
                            <m:limLoc m:val="subSup"/>
                            <m:ctrlPr>
                              <w:rPr>
                                <w:rFonts w:ascii="Cambria Math" w:eastAsia="Times New Roman" w:hAnsi="Cambria Math" w:cs="Times New Roman"/>
                                <w:i/>
                                <w:color w:val="000000"/>
                                <w:sz w:val="20"/>
                                <w:szCs w:val="20"/>
                                <w:lang w:val="en-US" w:eastAsia="zh-CN"/>
                              </w:rPr>
                            </m:ctrlPr>
                          </m:naryPr>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2</m:t>
                                </m:r>
                              </m:sub>
                            </m:sSub>
                            <m:r>
                              <w:rPr>
                                <w:rFonts w:ascii="Cambria Math" w:eastAsia="Times New Roman" w:hAnsi="Cambria Math" w:cs="Times New Roman"/>
                                <w:color w:val="000000"/>
                                <w:sz w:val="20"/>
                                <w:szCs w:val="20"/>
                                <w:lang w:val="en-US" w:eastAsia="zh-CN"/>
                              </w:rPr>
                              <m:t>=1</m:t>
                            </m:r>
                          </m:sub>
                          <m:sup>
                            <m:r>
                              <m:rPr>
                                <m:scr m:val="script"/>
                              </m:rPr>
                              <w:rPr>
                                <w:rFonts w:ascii="Cambria Math" w:eastAsia="Times New Roman" w:hAnsi="Cambria Math" w:cs="Times New Roman"/>
                                <w:color w:val="000000"/>
                                <w:sz w:val="20"/>
                                <w:szCs w:val="20"/>
                                <w:lang w:val="en-US" w:eastAsia="zh-CN"/>
                              </w:rPr>
                              <m:t>m</m:t>
                            </m:r>
                          </m:sup>
                          <m:e>
                            <m:sSubSup>
                              <m:sSubSupPr>
                                <m:ctrlPr>
                                  <w:rPr>
                                    <w:rFonts w:ascii="Cambria Math" w:eastAsia="Times New Roman" w:hAnsi="Cambria Math" w:cs="Times New Roman"/>
                                    <w:i/>
                                    <w:color w:val="000000"/>
                                    <w:sz w:val="20"/>
                                    <w:szCs w:val="20"/>
                                    <w:lang w:val="en-US" w:eastAsia="zh-CN"/>
                                  </w:rPr>
                                </m:ctrlPr>
                              </m:sSubSupPr>
                              <m:e>
                                <m:r>
                                  <w:rPr>
                                    <w:rFonts w:ascii="Cambria Math" w:eastAsia="Times New Roman" w:hAnsi="Cambria Math" w:cs="Times New Roman"/>
                                    <w:color w:val="000000"/>
                                    <w:sz w:val="20"/>
                                    <w:szCs w:val="20"/>
                                    <w:lang w:val="en-US" w:eastAsia="zh-CN"/>
                                  </w:rPr>
                                  <m:t>ρ</m:t>
                                </m:r>
                              </m:e>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1</m:t>
                                    </m:r>
                                  </m:sub>
                                </m:sSub>
                                <m:r>
                                  <w:rPr>
                                    <w:rFonts w:ascii="Cambria Math" w:eastAsia="Times New Roman" w:hAnsi="Cambria Math" w:cs="Times New Roman"/>
                                    <w:color w:val="000000"/>
                                    <w:sz w:val="20"/>
                                    <w:szCs w:val="20"/>
                                    <w:lang w:val="en-US" w:eastAsia="zh-CN"/>
                                  </w:rPr>
                                  <m:t>,</m:t>
                                </m:r>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2</m:t>
                                    </m:r>
                                  </m:sub>
                                </m:sSub>
                              </m:sub>
                              <m:sup>
                                <m:r>
                                  <w:rPr>
                                    <w:rFonts w:ascii="Cambria Math" w:eastAsia="Times New Roman" w:hAnsi="Cambria Math" w:cs="Times New Roman"/>
                                    <w:color w:val="000000"/>
                                    <w:sz w:val="20"/>
                                    <w:szCs w:val="20"/>
                                    <w:lang w:val="en-US" w:eastAsia="zh-CN"/>
                                  </w:rPr>
                                  <m:t>4</m:t>
                                </m:r>
                              </m:sup>
                            </m:sSubSup>
                          </m:e>
                        </m:nary>
                      </m:e>
                    </m:nary>
                  </m:den>
                </m:f>
              </m:oMath>
            </m:oMathPara>
          </w:p>
        </w:tc>
        <w:tc>
          <w:tcPr>
            <w:tcW w:w="1887" w:type="dxa"/>
          </w:tcPr>
          <w:p w14:paraId="07750FDA" w14:textId="044195CB" w:rsidR="00DC1636" w:rsidRPr="00DC1636" w:rsidRDefault="009E233B" w:rsidP="00CF48A1">
            <w:pPr>
              <w:spacing w:line="360" w:lineRule="auto"/>
              <w:rPr>
                <w:rFonts w:ascii="Times New Roman" w:eastAsia="Times New Roman" w:hAnsi="Times New Roman" w:cs="Times New Roman"/>
                <w:b/>
                <w:color w:val="000000"/>
                <w:sz w:val="20"/>
                <w:szCs w:val="20"/>
                <w:lang w:val="en-US" w:eastAsia="zh-CN"/>
              </w:rPr>
            </w:pPr>
            <m:oMathPara>
              <m:oMath>
                <m:f>
                  <m:fPr>
                    <m:ctrlPr>
                      <w:rPr>
                        <w:rFonts w:ascii="Cambria Math" w:eastAsia="Times New Roman" w:hAnsi="Cambria Math" w:cs="Times New Roman"/>
                        <w:i/>
                        <w:color w:val="000000"/>
                        <w:sz w:val="20"/>
                        <w:szCs w:val="20"/>
                        <w:lang w:val="en-US" w:eastAsia="zh-CN"/>
                      </w:rPr>
                    </m:ctrlPr>
                  </m:fPr>
                  <m:num>
                    <m:nary>
                      <m:naryPr>
                        <m:chr m:val="∑"/>
                        <m:limLoc m:val="undOvr"/>
                        <m:ctrlPr>
                          <w:rPr>
                            <w:rFonts w:ascii="Cambria Math" w:eastAsia="Times New Roman" w:hAnsi="Cambria Math" w:cs="Times New Roman"/>
                            <w:i/>
                            <w:color w:val="000000"/>
                            <w:sz w:val="20"/>
                            <w:szCs w:val="20"/>
                            <w:lang w:val="en-US" w:eastAsia="zh-CN"/>
                          </w:rPr>
                        </m:ctrlPr>
                      </m:naryPr>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1</m:t>
                            </m:r>
                          </m:sub>
                        </m:sSub>
                        <m:r>
                          <w:rPr>
                            <w:rFonts w:ascii="Cambria Math" w:eastAsia="Times New Roman" w:hAnsi="Cambria Math" w:cs="Times New Roman"/>
                            <w:color w:val="000000"/>
                            <w:sz w:val="20"/>
                            <w:szCs w:val="20"/>
                            <w:lang w:val="en-US" w:eastAsia="zh-CN"/>
                          </w:rPr>
                          <m:t>=1</m:t>
                        </m:r>
                      </m:sub>
                      <m:sup>
                        <m:r>
                          <m:rPr>
                            <m:scr m:val="script"/>
                          </m:rPr>
                          <w:rPr>
                            <w:rFonts w:ascii="Cambria Math" w:eastAsia="Times New Roman" w:hAnsi="Cambria Math" w:cs="Times New Roman"/>
                            <w:color w:val="000000"/>
                            <w:sz w:val="20"/>
                            <w:szCs w:val="20"/>
                            <w:lang w:val="en-US" w:eastAsia="zh-CN"/>
                          </w:rPr>
                          <m:t>m</m:t>
                        </m:r>
                      </m:sup>
                      <m:e>
                        <m:nary>
                          <m:naryPr>
                            <m:chr m:val="∑"/>
                            <m:limLoc m:val="subSup"/>
                            <m:ctrlPr>
                              <w:rPr>
                                <w:rFonts w:ascii="Cambria Math" w:eastAsia="Times New Roman" w:hAnsi="Cambria Math" w:cs="Times New Roman"/>
                                <w:i/>
                                <w:color w:val="000000"/>
                                <w:sz w:val="20"/>
                                <w:szCs w:val="20"/>
                                <w:lang w:val="en-US" w:eastAsia="zh-CN"/>
                              </w:rPr>
                            </m:ctrlPr>
                          </m:naryPr>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2</m:t>
                                </m:r>
                              </m:sub>
                            </m:sSub>
                            <m:r>
                              <w:rPr>
                                <w:rFonts w:ascii="Cambria Math" w:eastAsia="Times New Roman" w:hAnsi="Cambria Math" w:cs="Times New Roman"/>
                                <w:color w:val="000000"/>
                                <w:sz w:val="20"/>
                                <w:szCs w:val="20"/>
                                <w:lang w:val="en-US" w:eastAsia="zh-CN"/>
                              </w:rPr>
                              <m:t>=1</m:t>
                            </m:r>
                          </m:sub>
                          <m:sup>
                            <m:r>
                              <m:rPr>
                                <m:scr m:val="script"/>
                              </m:rPr>
                              <w:rPr>
                                <w:rFonts w:ascii="Cambria Math" w:eastAsia="Times New Roman" w:hAnsi="Cambria Math" w:cs="Times New Roman"/>
                                <w:color w:val="000000"/>
                                <w:sz w:val="20"/>
                                <w:szCs w:val="20"/>
                                <w:lang w:val="en-US" w:eastAsia="zh-CN"/>
                              </w:rPr>
                              <m:t>m</m:t>
                            </m:r>
                          </m:sup>
                          <m:e>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w</m:t>
                                </m:r>
                              </m:e>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D,k</m:t>
                                    </m:r>
                                  </m:e>
                                  <m:sub>
                                    <m:r>
                                      <w:rPr>
                                        <w:rFonts w:ascii="Cambria Math" w:eastAsia="Times New Roman" w:hAnsi="Cambria Math" w:cs="Times New Roman"/>
                                        <w:color w:val="000000"/>
                                        <w:sz w:val="20"/>
                                        <w:szCs w:val="20"/>
                                        <w:lang w:val="en-US" w:eastAsia="zh-CN"/>
                                      </w:rPr>
                                      <m:t>1</m:t>
                                    </m:r>
                                  </m:sub>
                                </m:sSub>
                              </m:sub>
                            </m:s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w</m:t>
                                </m:r>
                              </m:e>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D,k</m:t>
                                    </m:r>
                                  </m:e>
                                  <m:sub>
                                    <m:r>
                                      <w:rPr>
                                        <w:rFonts w:ascii="Cambria Math" w:eastAsia="Times New Roman" w:hAnsi="Cambria Math" w:cs="Times New Roman"/>
                                        <w:color w:val="000000"/>
                                        <w:sz w:val="20"/>
                                        <w:szCs w:val="20"/>
                                        <w:lang w:val="en-US" w:eastAsia="zh-CN"/>
                                      </w:rPr>
                                      <m:t>2</m:t>
                                    </m:r>
                                  </m:sub>
                                </m:sSub>
                              </m:sub>
                            </m:sSub>
                          </m:e>
                        </m:nary>
                      </m:e>
                    </m:nary>
                  </m:num>
                  <m:den>
                    <m:nary>
                      <m:naryPr>
                        <m:chr m:val="∑"/>
                        <m:limLoc m:val="undOvr"/>
                        <m:ctrlPr>
                          <w:rPr>
                            <w:rFonts w:ascii="Cambria Math" w:eastAsia="Times New Roman" w:hAnsi="Cambria Math" w:cs="Times New Roman"/>
                            <w:i/>
                            <w:color w:val="000000"/>
                            <w:sz w:val="20"/>
                            <w:szCs w:val="20"/>
                            <w:lang w:val="en-US" w:eastAsia="zh-CN"/>
                          </w:rPr>
                        </m:ctrlPr>
                      </m:naryPr>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1</m:t>
                            </m:r>
                          </m:sub>
                        </m:sSub>
                        <m:r>
                          <w:rPr>
                            <w:rFonts w:ascii="Cambria Math" w:eastAsia="Times New Roman" w:hAnsi="Cambria Math" w:cs="Times New Roman"/>
                            <w:color w:val="000000"/>
                            <w:sz w:val="20"/>
                            <w:szCs w:val="20"/>
                            <w:lang w:val="en-US" w:eastAsia="zh-CN"/>
                          </w:rPr>
                          <m:t>=1</m:t>
                        </m:r>
                      </m:sub>
                      <m:sup>
                        <m:r>
                          <m:rPr>
                            <m:scr m:val="script"/>
                          </m:rPr>
                          <w:rPr>
                            <w:rFonts w:ascii="Cambria Math" w:eastAsia="Times New Roman" w:hAnsi="Cambria Math" w:cs="Times New Roman"/>
                            <w:color w:val="000000"/>
                            <w:sz w:val="20"/>
                            <w:szCs w:val="20"/>
                            <w:lang w:val="en-US" w:eastAsia="zh-CN"/>
                          </w:rPr>
                          <m:t>m</m:t>
                        </m:r>
                      </m:sup>
                      <m:e>
                        <m:nary>
                          <m:naryPr>
                            <m:chr m:val="∑"/>
                            <m:limLoc m:val="subSup"/>
                            <m:ctrlPr>
                              <w:rPr>
                                <w:rFonts w:ascii="Cambria Math" w:eastAsia="Times New Roman" w:hAnsi="Cambria Math" w:cs="Times New Roman"/>
                                <w:i/>
                                <w:color w:val="000000"/>
                                <w:sz w:val="20"/>
                                <w:szCs w:val="20"/>
                                <w:lang w:val="en-US" w:eastAsia="zh-CN"/>
                              </w:rPr>
                            </m:ctrlPr>
                          </m:naryPr>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2</m:t>
                                </m:r>
                              </m:sub>
                            </m:sSub>
                            <m:r>
                              <w:rPr>
                                <w:rFonts w:ascii="Cambria Math" w:eastAsia="Times New Roman" w:hAnsi="Cambria Math" w:cs="Times New Roman"/>
                                <w:color w:val="000000"/>
                                <w:sz w:val="20"/>
                                <w:szCs w:val="20"/>
                                <w:lang w:val="en-US" w:eastAsia="zh-CN"/>
                              </w:rPr>
                              <m:t>=1</m:t>
                            </m:r>
                          </m:sub>
                          <m:sup>
                            <m:r>
                              <m:rPr>
                                <m:scr m:val="script"/>
                              </m:rPr>
                              <w:rPr>
                                <w:rFonts w:ascii="Cambria Math" w:eastAsia="Times New Roman" w:hAnsi="Cambria Math" w:cs="Times New Roman"/>
                                <w:color w:val="000000"/>
                                <w:sz w:val="20"/>
                                <w:szCs w:val="20"/>
                                <w:lang w:val="en-US" w:eastAsia="zh-CN"/>
                              </w:rPr>
                              <m:t>m</m:t>
                            </m:r>
                          </m:sup>
                          <m:e>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w</m:t>
                                </m:r>
                              </m:e>
                              <m:sub>
                                <m:r>
                                  <w:rPr>
                                    <w:rFonts w:ascii="Cambria Math" w:eastAsia="Times New Roman" w:hAnsi="Cambria Math" w:cs="Times New Roman"/>
                                    <w:color w:val="000000"/>
                                    <w:sz w:val="20"/>
                                    <w:szCs w:val="20"/>
                                    <w:lang w:val="en-US" w:eastAsia="zh-CN"/>
                                  </w:rPr>
                                  <m:t>D,</m:t>
                                </m:r>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1</m:t>
                                    </m:r>
                                  </m:sub>
                                </m:sSub>
                              </m:sub>
                            </m:s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w</m:t>
                                </m:r>
                              </m:e>
                              <m:sub>
                                <m:r>
                                  <w:rPr>
                                    <w:rFonts w:ascii="Cambria Math" w:eastAsia="Times New Roman" w:hAnsi="Cambria Math" w:cs="Times New Roman"/>
                                    <w:color w:val="000000"/>
                                    <w:sz w:val="20"/>
                                    <w:szCs w:val="20"/>
                                    <w:lang w:val="en-US" w:eastAsia="zh-CN"/>
                                  </w:rPr>
                                  <m:t>D,</m:t>
                                </m:r>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2</m:t>
                                    </m:r>
                                  </m:sub>
                                </m:sSub>
                              </m:sub>
                            </m:sSub>
                            <m:sSubSup>
                              <m:sSubSupPr>
                                <m:ctrlPr>
                                  <w:rPr>
                                    <w:rFonts w:ascii="Cambria Math" w:eastAsia="Times New Roman" w:hAnsi="Cambria Math" w:cs="Times New Roman"/>
                                    <w:i/>
                                    <w:color w:val="000000"/>
                                    <w:sz w:val="20"/>
                                    <w:szCs w:val="20"/>
                                    <w:lang w:val="en-US" w:eastAsia="zh-CN"/>
                                  </w:rPr>
                                </m:ctrlPr>
                              </m:sSubSupPr>
                              <m:e>
                                <m:r>
                                  <w:rPr>
                                    <w:rFonts w:ascii="Cambria Math" w:eastAsia="Times New Roman" w:hAnsi="Cambria Math" w:cs="Times New Roman"/>
                                    <w:color w:val="000000"/>
                                    <w:sz w:val="20"/>
                                    <w:szCs w:val="20"/>
                                    <w:lang w:val="en-US" w:eastAsia="zh-CN"/>
                                  </w:rPr>
                                  <m:t>ρ</m:t>
                                </m:r>
                              </m:e>
                              <m:sub>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1</m:t>
                                    </m:r>
                                  </m:sub>
                                </m:sSub>
                                <m:r>
                                  <w:rPr>
                                    <w:rFonts w:ascii="Cambria Math" w:eastAsia="Times New Roman" w:hAnsi="Cambria Math" w:cs="Times New Roman"/>
                                    <w:color w:val="000000"/>
                                    <w:sz w:val="20"/>
                                    <w:szCs w:val="20"/>
                                    <w:lang w:val="en-US" w:eastAsia="zh-CN"/>
                                  </w:rPr>
                                  <m:t>,</m:t>
                                </m:r>
                                <m:sSub>
                                  <m:sSubPr>
                                    <m:ctrlPr>
                                      <w:rPr>
                                        <w:rFonts w:ascii="Cambria Math" w:eastAsia="Times New Roman" w:hAnsi="Cambria Math" w:cs="Times New Roman"/>
                                        <w:i/>
                                        <w:color w:val="000000"/>
                                        <w:sz w:val="20"/>
                                        <w:szCs w:val="20"/>
                                        <w:lang w:val="en-US" w:eastAsia="zh-CN"/>
                                      </w:rPr>
                                    </m:ctrlPr>
                                  </m:sSubPr>
                                  <m:e>
                                    <m:r>
                                      <w:rPr>
                                        <w:rFonts w:ascii="Cambria Math" w:eastAsia="Times New Roman" w:hAnsi="Cambria Math" w:cs="Times New Roman"/>
                                        <w:color w:val="000000"/>
                                        <w:sz w:val="20"/>
                                        <w:szCs w:val="20"/>
                                        <w:lang w:val="en-US" w:eastAsia="zh-CN"/>
                                      </w:rPr>
                                      <m:t>k</m:t>
                                    </m:r>
                                  </m:e>
                                  <m:sub>
                                    <m:r>
                                      <w:rPr>
                                        <w:rFonts w:ascii="Cambria Math" w:eastAsia="Times New Roman" w:hAnsi="Cambria Math" w:cs="Times New Roman"/>
                                        <w:color w:val="000000"/>
                                        <w:sz w:val="20"/>
                                        <w:szCs w:val="20"/>
                                        <w:lang w:val="en-US" w:eastAsia="zh-CN"/>
                                      </w:rPr>
                                      <m:t>2</m:t>
                                    </m:r>
                                  </m:sub>
                                </m:sSub>
                              </m:sub>
                              <m:sup>
                                <m:r>
                                  <w:rPr>
                                    <w:rFonts w:ascii="Cambria Math" w:eastAsia="Times New Roman" w:hAnsi="Cambria Math" w:cs="Times New Roman"/>
                                    <w:color w:val="000000"/>
                                    <w:sz w:val="20"/>
                                    <w:szCs w:val="20"/>
                                    <w:lang w:val="en-US" w:eastAsia="zh-CN"/>
                                  </w:rPr>
                                  <m:t>4</m:t>
                                </m:r>
                              </m:sup>
                            </m:sSubSup>
                          </m:e>
                        </m:nary>
                      </m:e>
                    </m:nary>
                  </m:den>
                </m:f>
              </m:oMath>
            </m:oMathPara>
          </w:p>
        </w:tc>
      </w:tr>
    </w:tbl>
    <w:p w14:paraId="4AB65BCD" w14:textId="377C4043" w:rsidR="00EC025E" w:rsidRDefault="00EC025E" w:rsidP="002A4AE9">
      <w:pPr>
        <w:spacing w:line="360" w:lineRule="auto"/>
        <w:rPr>
          <w:rFonts w:ascii="Times New Roman" w:hAnsi="Times New Roman" w:cs="Times New Roman"/>
          <w:lang w:val="en-US"/>
        </w:rPr>
      </w:pPr>
    </w:p>
    <w:p w14:paraId="049196FB" w14:textId="72FDDE54" w:rsidR="00CB1599" w:rsidRPr="00562DA4" w:rsidRDefault="00CB1599" w:rsidP="00CB1599">
      <w:pPr>
        <w:spacing w:line="360" w:lineRule="auto"/>
        <w:rPr>
          <w:rFonts w:ascii="Times New Roman" w:hAnsi="Times New Roman" w:cs="Times New Roman"/>
          <w:lang w:val="en-US"/>
        </w:rPr>
      </w:pPr>
      <w:r w:rsidRPr="00562DA4">
        <w:rPr>
          <w:rFonts w:ascii="Times New Roman" w:hAnsi="Times New Roman" w:cs="Times New Roman"/>
          <w:lang w:val="en-US"/>
        </w:rPr>
        <w:t xml:space="preserve">Using </w:t>
      </w:r>
      <w:r w:rsidR="00D060DB" w:rsidRPr="00562DA4">
        <w:rPr>
          <w:rFonts w:ascii="Times New Roman" w:hAnsi="Times New Roman" w:cs="Times New Roman" w:hint="eastAsia"/>
          <w:lang w:val="en-US" w:eastAsia="zh-CN"/>
        </w:rPr>
        <w:t>LSE</w:t>
      </w:r>
      <w:r w:rsidRPr="00562DA4">
        <w:rPr>
          <w:rFonts w:ascii="Times New Roman" w:hAnsi="Times New Roman" w:cs="Times New Roman"/>
          <w:lang w:val="en-US"/>
        </w:rPr>
        <w:t xml:space="preserve">, the parameters in Eq 1 can be estimated via </w:t>
      </w:r>
      <m:oMath>
        <m:r>
          <m:rPr>
            <m:sty m:val="bi"/>
          </m:rPr>
          <w:rPr>
            <w:rFonts w:ascii="Cambria Math" w:hAnsi="Cambria Math" w:cs="Times New Roman"/>
            <w:lang w:val="en-US"/>
          </w:rPr>
          <m:t>B</m:t>
        </m:r>
        <m:r>
          <w:rPr>
            <w:rFonts w:ascii="Cambria Math" w:hAnsi="Cambria Math" w:cs="Times New Roman"/>
            <w:lang w:val="en-US"/>
          </w:rPr>
          <m:t>=</m:t>
        </m:r>
        <m:sSup>
          <m:sSupPr>
            <m:ctrlPr>
              <w:rPr>
                <w:rFonts w:ascii="Cambria Math" w:hAnsi="Cambria Math" w:cs="Times New Roman"/>
                <w:i/>
                <w:lang w:val="en-US"/>
              </w:rPr>
            </m:ctrlPr>
          </m:sSupPr>
          <m:e>
            <m:d>
              <m:dPr>
                <m:ctrlPr>
                  <w:rPr>
                    <w:rFonts w:ascii="Cambria Math" w:hAnsi="Cambria Math" w:cs="Times New Roman"/>
                    <w:i/>
                    <w:lang w:val="en-US"/>
                  </w:rPr>
                </m:ctrlPr>
              </m:dPr>
              <m:e>
                <m:sSup>
                  <m:sSupPr>
                    <m:ctrlPr>
                      <w:rPr>
                        <w:rFonts w:ascii="Cambria Math" w:hAnsi="Cambria Math" w:cs="Times New Roman"/>
                        <w:i/>
                        <w:lang w:val="en-US"/>
                      </w:rPr>
                    </m:ctrlPr>
                  </m:sSupPr>
                  <m:e>
                    <m:r>
                      <m:rPr>
                        <m:sty m:val="bi"/>
                      </m:rPr>
                      <w:rPr>
                        <w:rFonts w:ascii="Cambria Math" w:hAnsi="Cambria Math" w:cs="Times New Roman"/>
                        <w:lang w:val="en-US"/>
                      </w:rPr>
                      <m:t>X</m:t>
                    </m:r>
                  </m:e>
                  <m:sup>
                    <m:r>
                      <w:rPr>
                        <w:rFonts w:ascii="Cambria Math" w:hAnsi="Cambria Math" w:cs="Times New Roman"/>
                        <w:lang w:val="en-US"/>
                      </w:rPr>
                      <m:t>T</m:t>
                    </m:r>
                  </m:sup>
                </m:sSup>
                <m:r>
                  <m:rPr>
                    <m:sty m:val="bi"/>
                  </m:rPr>
                  <w:rPr>
                    <w:rFonts w:ascii="Cambria Math" w:hAnsi="Cambria Math" w:cs="Times New Roman"/>
                    <w:lang w:val="en-US"/>
                  </w:rPr>
                  <m:t>X</m:t>
                </m:r>
              </m:e>
            </m:d>
          </m:e>
          <m:sup>
            <m:r>
              <w:rPr>
                <w:rFonts w:ascii="Cambria Math" w:hAnsi="Cambria Math" w:cs="Times New Roman"/>
                <w:lang w:val="en-US"/>
              </w:rPr>
              <m:t>-1</m:t>
            </m:r>
          </m:sup>
        </m:sSup>
        <m:r>
          <m:rPr>
            <m:sty m:val="bi"/>
          </m:rPr>
          <w:rPr>
            <w:rFonts w:ascii="Cambria Math" w:hAnsi="Cambria Math" w:cs="Times New Roman"/>
            <w:lang w:val="en-US"/>
          </w:rPr>
          <m:t>X</m:t>
        </m:r>
        <m:r>
          <m:rPr>
            <m:scr m:val="script"/>
            <m:sty m:val="b"/>
          </m:rPr>
          <w:rPr>
            <w:rFonts w:ascii="Cambria Math" w:hAnsi="Cambria Math" w:cs="Times New Roman"/>
            <w:lang w:val="en-US"/>
          </w:rPr>
          <m:t>y</m:t>
        </m:r>
      </m:oMath>
    </w:p>
    <w:p w14:paraId="71BDDE77" w14:textId="6304B911" w:rsidR="00CB1599" w:rsidRPr="00562DA4" w:rsidRDefault="009E233B" w:rsidP="00CB1599">
      <w:pPr>
        <w:spacing w:line="360" w:lineRule="auto"/>
        <w:rPr>
          <w:rFonts w:ascii="Times New Roman" w:hAnsi="Times New Roman" w:cs="Times New Roman"/>
          <w:lang w:val="en-US"/>
        </w:rPr>
      </w:pPr>
      <m:oMathPara>
        <m:oMath>
          <m:sSup>
            <m:sSupPr>
              <m:ctrlPr>
                <w:rPr>
                  <w:rFonts w:ascii="Cambria Math" w:hAnsi="Cambria Math" w:cs="Times New Roman"/>
                  <w:i/>
                  <w:lang w:val="en-US"/>
                </w:rPr>
              </m:ctrlPr>
            </m:sSupPr>
            <m:e>
              <m:r>
                <m:rPr>
                  <m:sty m:val="bi"/>
                </m:rPr>
                <w:rPr>
                  <w:rFonts w:ascii="Cambria Math" w:hAnsi="Cambria Math" w:cs="Times New Roman"/>
                  <w:lang w:val="en-US"/>
                </w:rPr>
                <m:t>X</m:t>
              </m:r>
            </m:e>
            <m:sup>
              <m:r>
                <w:rPr>
                  <w:rFonts w:ascii="Cambria Math" w:hAnsi="Cambria Math" w:cs="Times New Roman"/>
                  <w:lang w:val="en-US"/>
                </w:rPr>
                <m:t>T</m:t>
              </m:r>
            </m:sup>
          </m:sSup>
          <m:r>
            <m:rPr>
              <m:sty m:val="bi"/>
            </m:rPr>
            <w:rPr>
              <w:rFonts w:ascii="Cambria Math" w:hAnsi="Cambria Math" w:cs="Times New Roman"/>
              <w:lang w:val="en-US"/>
            </w:rPr>
            <m:t>X</m:t>
          </m:r>
          <m:r>
            <w:rPr>
              <w:rFonts w:ascii="Cambria Math" w:hAnsi="Cambria Math" w:cs="Times New Roman"/>
              <w:lang w:val="en-US"/>
            </w:rPr>
            <m:t>=</m:t>
          </m:r>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
                      <w:rPr>
                        <w:rFonts w:ascii="Cambria Math" w:hAnsi="Cambria Math" w:cs="Times New Roman"/>
                        <w:lang w:val="en-US"/>
                      </w:rPr>
                      <m:t>1</m:t>
                    </m:r>
                  </m:e>
                  <m:e>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n</m:t>
                        </m:r>
                      </m:den>
                    </m:f>
                  </m:e>
                </m:mr>
                <m:mr>
                  <m:e>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n</m:t>
                        </m:r>
                      </m:den>
                    </m:f>
                  </m:e>
                  <m:e>
                    <m:f>
                      <m:fPr>
                        <m:ctrlPr>
                          <w:rPr>
                            <w:rFonts w:ascii="Cambria Math" w:hAnsi="Cambria Math" w:cs="Times New Roman"/>
                            <w:i/>
                            <w:lang w:val="en-US"/>
                          </w:rPr>
                        </m:ctrlPr>
                      </m:fPr>
                      <m:num>
                        <m:r>
                          <w:rPr>
                            <w:rFonts w:ascii="Cambria Math" w:hAnsi="Cambria Math" w:cs="Times New Roman"/>
                            <w:lang w:val="en-US"/>
                          </w:rPr>
                          <m:t>1</m:t>
                        </m:r>
                      </m:num>
                      <m:den>
                        <m:sSub>
                          <m:sSubPr>
                            <m:ctrlPr>
                              <w:rPr>
                                <w:rFonts w:ascii="Cambria Math" w:hAnsi="Cambria Math" w:cs="Times New Roman"/>
                                <w:i/>
                                <w:lang w:val="en-US"/>
                              </w:rPr>
                            </m:ctrlPr>
                          </m:sSubPr>
                          <m:e>
                            <m:r>
                              <m:rPr>
                                <m:scr m:val="script"/>
                              </m:rPr>
                              <w:rPr>
                                <w:rFonts w:ascii="Cambria Math" w:hAnsi="Cambria Math" w:cs="Times New Roman"/>
                                <w:lang w:val="en-US"/>
                              </w:rPr>
                              <m:t>m</m:t>
                            </m:r>
                          </m:e>
                          <m:sub>
                            <m:r>
                              <w:rPr>
                                <w:rFonts w:ascii="Cambria Math" w:hAnsi="Cambria Math" w:cs="Times New Roman"/>
                                <w:lang w:val="en-US"/>
                              </w:rPr>
                              <m:t>e</m:t>
                            </m:r>
                          </m:sub>
                        </m:sSub>
                      </m:den>
                    </m:f>
                  </m:e>
                </m:mr>
              </m:m>
            </m:e>
          </m:d>
        </m:oMath>
      </m:oMathPara>
    </w:p>
    <w:p w14:paraId="1C0C6A34" w14:textId="3A0B398F" w:rsidR="00CB1599" w:rsidRPr="00562DA4" w:rsidRDefault="00CB1599" w:rsidP="00CB1599">
      <w:pPr>
        <w:spacing w:line="360" w:lineRule="auto"/>
        <w:rPr>
          <w:rFonts w:ascii="Times New Roman" w:hAnsi="Times New Roman" w:cs="Times New Roman"/>
          <w:lang w:val="en-US"/>
        </w:rPr>
      </w:pPr>
      <w:r w:rsidRPr="00562DA4">
        <w:rPr>
          <w:rFonts w:ascii="Times New Roman" w:hAnsi="Times New Roman" w:cs="Times New Roman"/>
          <w:lang w:val="en-US"/>
        </w:rPr>
        <w:t xml:space="preserve">and </w:t>
      </w:r>
      <m:oMath>
        <m:sSup>
          <m:sSupPr>
            <m:ctrlPr>
              <w:rPr>
                <w:rFonts w:ascii="Cambria Math" w:hAnsi="Cambria Math" w:cs="Times New Roman"/>
                <w:i/>
                <w:lang w:val="en-US"/>
              </w:rPr>
            </m:ctrlPr>
          </m:sSupPr>
          <m:e>
            <m:d>
              <m:dPr>
                <m:ctrlPr>
                  <w:rPr>
                    <w:rFonts w:ascii="Cambria Math" w:hAnsi="Cambria Math" w:cs="Times New Roman"/>
                    <w:i/>
                    <w:lang w:val="en-US"/>
                  </w:rPr>
                </m:ctrlPr>
              </m:dPr>
              <m:e>
                <m:sSup>
                  <m:sSupPr>
                    <m:ctrlPr>
                      <w:rPr>
                        <w:rFonts w:ascii="Cambria Math" w:hAnsi="Cambria Math" w:cs="Times New Roman"/>
                        <w:i/>
                        <w:lang w:val="en-US"/>
                      </w:rPr>
                    </m:ctrlPr>
                  </m:sSupPr>
                  <m:e>
                    <m:r>
                      <m:rPr>
                        <m:sty m:val="bi"/>
                      </m:rPr>
                      <w:rPr>
                        <w:rFonts w:ascii="Cambria Math" w:hAnsi="Cambria Math" w:cs="Times New Roman"/>
                        <w:lang w:val="en-US"/>
                      </w:rPr>
                      <m:t>X</m:t>
                    </m:r>
                  </m:e>
                  <m:sup>
                    <m:r>
                      <w:rPr>
                        <w:rFonts w:ascii="Cambria Math" w:hAnsi="Cambria Math" w:cs="Times New Roman"/>
                        <w:lang w:val="en-US"/>
                      </w:rPr>
                      <m:t>T</m:t>
                    </m:r>
                  </m:sup>
                </m:sSup>
                <m:r>
                  <m:rPr>
                    <m:sty m:val="bi"/>
                  </m:rPr>
                  <w:rPr>
                    <w:rFonts w:ascii="Cambria Math" w:hAnsi="Cambria Math" w:cs="Times New Roman"/>
                    <w:lang w:val="en-US"/>
                  </w:rPr>
                  <m:t>X</m:t>
                </m:r>
              </m:e>
            </m:d>
          </m:e>
          <m:sup>
            <m:r>
              <w:rPr>
                <w:rFonts w:ascii="Cambria Math" w:hAnsi="Cambria Math" w:cs="Times New Roman"/>
                <w:lang w:val="en-US"/>
              </w:rPr>
              <m:t>-1</m:t>
            </m:r>
          </m:sup>
        </m:sSup>
        <m:r>
          <w:rPr>
            <w:rFonts w:ascii="Cambria Math" w:hAnsi="Cambria Math" w:cs="Times New Roman"/>
            <w:lang w:val="en-US"/>
          </w:rPr>
          <m:t>=</m:t>
        </m:r>
        <m:f>
          <m:fPr>
            <m:ctrlPr>
              <w:rPr>
                <w:rFonts w:ascii="Cambria Math"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n</m:t>
                </m:r>
              </m:e>
              <m:sup>
                <m:r>
                  <w:rPr>
                    <w:rFonts w:ascii="Cambria Math" w:hAnsi="Cambria Math" w:cs="Times New Roman"/>
                    <w:lang w:val="en-US"/>
                  </w:rPr>
                  <m:t>2</m:t>
                </m:r>
              </m:sup>
            </m:sSup>
            <m:sSub>
              <m:sSubPr>
                <m:ctrlPr>
                  <w:rPr>
                    <w:rFonts w:ascii="Cambria Math" w:hAnsi="Cambria Math" w:cs="Times New Roman"/>
                    <w:i/>
                    <w:lang w:val="en-US"/>
                  </w:rPr>
                </m:ctrlPr>
              </m:sSubPr>
              <m:e>
                <m:r>
                  <m:rPr>
                    <m:scr m:val="script"/>
                  </m:rPr>
                  <w:rPr>
                    <w:rFonts w:ascii="Cambria Math" w:hAnsi="Cambria Math" w:cs="Times New Roman"/>
                    <w:lang w:val="en-US"/>
                  </w:rPr>
                  <m:t>m</m:t>
                </m:r>
              </m:e>
              <m:sub>
                <m:r>
                  <w:rPr>
                    <w:rFonts w:ascii="Cambria Math" w:hAnsi="Cambria Math" w:cs="Times New Roman"/>
                    <w:lang w:val="en-US"/>
                  </w:rPr>
                  <m:t>e</m:t>
                </m:r>
              </m:sub>
            </m:sSub>
          </m:num>
          <m:den>
            <m:d>
              <m:dPr>
                <m:ctrlPr>
                  <w:rPr>
                    <w:rFonts w:ascii="Cambria Math" w:hAnsi="Cambria Math" w:cs="Times New Roman"/>
                    <w:i/>
                    <w:lang w:val="en-US"/>
                  </w:rPr>
                </m:ctrlPr>
              </m:dPr>
              <m:e>
                <m:sSup>
                  <m:sSupPr>
                    <m:ctrlPr>
                      <w:rPr>
                        <w:rFonts w:ascii="Cambria Math" w:hAnsi="Cambria Math" w:cs="Times New Roman"/>
                        <w:i/>
                        <w:lang w:val="en-US"/>
                      </w:rPr>
                    </m:ctrlPr>
                  </m:sSupPr>
                  <m:e>
                    <m:r>
                      <w:rPr>
                        <w:rFonts w:ascii="Cambria Math" w:hAnsi="Cambria Math" w:cs="Times New Roman"/>
                        <w:lang w:val="en-US"/>
                      </w:rPr>
                      <m:t>n</m:t>
                    </m:r>
                  </m:e>
                  <m:sup>
                    <m:r>
                      <w:rPr>
                        <w:rFonts w:ascii="Cambria Math" w:hAnsi="Cambria Math" w:cs="Times New Roman"/>
                        <w:lang w:val="en-US"/>
                      </w:rPr>
                      <m:t>2</m:t>
                    </m:r>
                  </m:sup>
                </m:sSup>
                <m:r>
                  <w:rPr>
                    <w:rFonts w:ascii="Cambria Math" w:hAnsi="Cambria Math" w:cs="Times New Roman"/>
                    <w:lang w:val="en-US"/>
                  </w:rPr>
                  <m:t>-</m:t>
                </m:r>
                <m:sSub>
                  <m:sSubPr>
                    <m:ctrlPr>
                      <w:rPr>
                        <w:rFonts w:ascii="Cambria Math" w:hAnsi="Cambria Math" w:cs="Times New Roman"/>
                        <w:i/>
                        <w:lang w:val="en-US"/>
                      </w:rPr>
                    </m:ctrlPr>
                  </m:sSubPr>
                  <m:e>
                    <m:r>
                      <m:rPr>
                        <m:scr m:val="script"/>
                      </m:rPr>
                      <w:rPr>
                        <w:rFonts w:ascii="Cambria Math" w:hAnsi="Cambria Math" w:cs="Times New Roman"/>
                        <w:lang w:val="en-US"/>
                      </w:rPr>
                      <m:t>m</m:t>
                    </m:r>
                  </m:e>
                  <m:sub>
                    <m:r>
                      <w:rPr>
                        <w:rFonts w:ascii="Cambria Math" w:hAnsi="Cambria Math" w:cs="Times New Roman"/>
                        <w:lang w:val="en-US"/>
                      </w:rPr>
                      <m:t>e</m:t>
                    </m:r>
                  </m:sub>
                </m:sSub>
              </m:e>
            </m:d>
            <m:r>
              <m:rPr>
                <m:scr m:val="script"/>
              </m:rPr>
              <w:rPr>
                <w:rFonts w:ascii="Cambria Math" w:hAnsi="Cambria Math" w:cs="Times New Roman"/>
                <w:lang w:val="en-US"/>
              </w:rPr>
              <m:t>N</m:t>
            </m:r>
          </m:den>
        </m:f>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f>
                    <m:fPr>
                      <m:ctrlPr>
                        <w:rPr>
                          <w:rFonts w:ascii="Cambria Math" w:hAnsi="Cambria Math" w:cs="Times New Roman"/>
                          <w:i/>
                          <w:lang w:val="en-US"/>
                        </w:rPr>
                      </m:ctrlPr>
                    </m:fPr>
                    <m:num>
                      <m:r>
                        <w:rPr>
                          <w:rFonts w:ascii="Cambria Math" w:hAnsi="Cambria Math" w:cs="Times New Roman"/>
                          <w:lang w:val="en-US"/>
                        </w:rPr>
                        <m:t>1</m:t>
                      </m:r>
                    </m:num>
                    <m:den>
                      <m:sSub>
                        <m:sSubPr>
                          <m:ctrlPr>
                            <w:rPr>
                              <w:rFonts w:ascii="Cambria Math" w:hAnsi="Cambria Math" w:cs="Times New Roman"/>
                              <w:i/>
                              <w:lang w:val="en-US"/>
                            </w:rPr>
                          </m:ctrlPr>
                        </m:sSubPr>
                        <m:e>
                          <m:r>
                            <m:rPr>
                              <m:scr m:val="script"/>
                            </m:rPr>
                            <w:rPr>
                              <w:rFonts w:ascii="Cambria Math" w:hAnsi="Cambria Math" w:cs="Times New Roman"/>
                              <w:lang w:val="en-US"/>
                            </w:rPr>
                            <m:t>m</m:t>
                          </m:r>
                        </m:e>
                        <m:sub>
                          <m:r>
                            <w:rPr>
                              <w:rFonts w:ascii="Cambria Math" w:hAnsi="Cambria Math" w:cs="Times New Roman"/>
                              <w:lang w:val="en-US"/>
                            </w:rPr>
                            <m:t>e</m:t>
                          </m:r>
                        </m:sub>
                      </m:sSub>
                    </m:den>
                  </m:f>
                </m:e>
                <m:e>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n</m:t>
                      </m:r>
                    </m:den>
                  </m:f>
                </m:e>
              </m:mr>
              <m:mr>
                <m:e>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n</m:t>
                      </m:r>
                    </m:den>
                  </m:f>
                </m:e>
                <m:e>
                  <m:r>
                    <w:rPr>
                      <w:rFonts w:ascii="Cambria Math" w:hAnsi="Cambria Math" w:cs="Times New Roman"/>
                      <w:lang w:val="en-US"/>
                    </w:rPr>
                    <m:t>1</m:t>
                  </m:r>
                </m:e>
              </m:mr>
            </m:m>
          </m:e>
        </m:d>
      </m:oMath>
      <w:r w:rsidR="00EC025E" w:rsidRPr="00562DA4">
        <w:rPr>
          <w:rFonts w:ascii="Times New Roman" w:hAnsi="Times New Roman" w:cs="Times New Roman"/>
          <w:lang w:val="en-US"/>
        </w:rPr>
        <w:t>.</w:t>
      </w:r>
    </w:p>
    <w:p w14:paraId="235300D1" w14:textId="34AB4D59" w:rsidR="00CB1599" w:rsidRPr="00562DA4" w:rsidRDefault="00EC025E" w:rsidP="00CB1599">
      <w:pPr>
        <w:spacing w:line="360" w:lineRule="auto"/>
        <w:rPr>
          <w:rFonts w:ascii="Times New Roman" w:hAnsi="Times New Roman" w:cs="Times New Roman"/>
          <w:lang w:val="en-US"/>
        </w:rPr>
      </w:pPr>
      <w:r w:rsidRPr="00562DA4">
        <w:rPr>
          <w:rFonts w:ascii="Times New Roman" w:hAnsi="Times New Roman" w:cs="Times New Roman"/>
          <w:lang w:val="en-US"/>
        </w:rPr>
        <w:t xml:space="preserve">Upon how </w:t>
      </w:r>
      <m:oMath>
        <m:r>
          <m:rPr>
            <m:scr m:val="script"/>
            <m:sty m:val="b"/>
          </m:rPr>
          <w:rPr>
            <w:rFonts w:ascii="Cambria Math" w:hAnsi="Cambria Math" w:cs="Times New Roman"/>
            <w:lang w:val="en-US"/>
          </w:rPr>
          <m:t>y</m:t>
        </m:r>
      </m:oMath>
      <w:r w:rsidRPr="00562DA4">
        <w:rPr>
          <w:rFonts w:ascii="Times New Roman" w:hAnsi="Times New Roman" w:cs="Times New Roman"/>
          <w:b/>
          <w:lang w:val="en-US"/>
        </w:rPr>
        <w:t xml:space="preserve"> </w:t>
      </w:r>
      <w:r w:rsidRPr="00562DA4">
        <w:rPr>
          <w:rFonts w:ascii="Times New Roman" w:hAnsi="Times New Roman" w:cs="Times New Roman"/>
          <w:lang w:val="en-US"/>
        </w:rPr>
        <w:t xml:space="preserve">is constructed, if </w:t>
      </w:r>
      <m:oMath>
        <m:r>
          <m:rPr>
            <m:scr m:val="script"/>
            <m:sty m:val="b"/>
          </m:rPr>
          <w:rPr>
            <w:rFonts w:ascii="Cambria Math" w:hAnsi="Cambria Math" w:cs="Times New Roman"/>
            <w:lang w:val="en-US"/>
          </w:rPr>
          <m:t>y</m:t>
        </m:r>
      </m:oMath>
      <w:r w:rsidRPr="00562DA4">
        <w:rPr>
          <w:rFonts w:ascii="Times New Roman" w:hAnsi="Times New Roman" w:cs="Times New Roman"/>
          <w:b/>
          <w:lang w:val="en-US"/>
        </w:rPr>
        <w:t xml:space="preserve"> </w:t>
      </w:r>
      <w:r w:rsidRPr="00562DA4">
        <w:rPr>
          <w:rFonts w:ascii="Times New Roman" w:hAnsi="Times New Roman" w:cs="Times New Roman"/>
          <w:lang w:val="en-US"/>
        </w:rPr>
        <w:t xml:space="preserve">is constructed as squared difference </w:t>
      </w:r>
      <m:oMath>
        <m:r>
          <m:rPr>
            <m:scr m:val="script"/>
            <m:sty m:val="bi"/>
          </m:rPr>
          <w:rPr>
            <w:rFonts w:ascii="Cambria Math" w:hAnsi="Cambria Math" w:cs="Times New Roman"/>
          </w:rPr>
          <m:t>y=</m:t>
        </m:r>
        <m:sSup>
          <m:sSupPr>
            <m:ctrlPr>
              <w:rPr>
                <w:rFonts w:ascii="Cambria Math" w:hAnsi="Cambria Math" w:cs="Times New Roman"/>
                <w:b/>
                <w:i/>
              </w:rPr>
            </m:ctrlPr>
          </m:sSupPr>
          <m:e>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i</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j</m:t>
                    </m:r>
                  </m:sub>
                </m:sSub>
              </m:e>
            </m:d>
          </m:e>
          <m:sup>
            <m:r>
              <w:rPr>
                <w:rFonts w:ascii="Cambria Math" w:hAnsi="Cambria Math" w:cs="Times New Roman"/>
              </w:rPr>
              <m:t>2</m:t>
            </m:r>
          </m:sup>
        </m:sSup>
      </m:oMath>
      <w:r w:rsidRPr="00562DA4">
        <w:rPr>
          <w:rFonts w:ascii="Times New Roman" w:hAnsi="Times New Roman" w:cs="Times New Roman"/>
        </w:rPr>
        <w:t xml:space="preserve">, the LSE of </w:t>
      </w:r>
      <m:oMath>
        <m:r>
          <m:rPr>
            <m:sty m:val="bi"/>
          </m:rPr>
          <w:rPr>
            <w:rFonts w:ascii="Cambria Math" w:hAnsi="Cambria Math" w:cs="Times New Roman"/>
            <w:lang w:val="en-US"/>
          </w:rPr>
          <m:t>B=</m:t>
        </m:r>
        <m:d>
          <m:dPr>
            <m:begChr m:val="["/>
            <m:endChr m:val="]"/>
            <m:ctrlPr>
              <w:rPr>
                <w:rFonts w:ascii="Cambria Math" w:hAnsi="Cambria Math" w:cs="Times New Roman"/>
                <w:i/>
                <w:lang w:val="en-US"/>
              </w:rPr>
            </m:ctrlPr>
          </m:dPr>
          <m:e>
            <m:m>
              <m:mPr>
                <m:mcs>
                  <m:mc>
                    <m:mcPr>
                      <m:count m:val="1"/>
                      <m:mcJc m:val="center"/>
                    </m:mcPr>
                  </m:mc>
                </m:mcs>
                <m:ctrlPr>
                  <w:rPr>
                    <w:rFonts w:ascii="Cambria Math" w:hAnsi="Cambria Math" w:cs="Times New Roman"/>
                    <w:i/>
                    <w:lang w:val="en-US"/>
                  </w:rPr>
                </m:ctrlPr>
              </m:mPr>
              <m:mr>
                <m:e>
                  <m:r>
                    <w:rPr>
                      <w:rFonts w:ascii="Cambria Math" w:hAnsi="Cambria Math" w:cs="Times New Roman"/>
                      <w:lang w:val="en-US"/>
                    </w:rPr>
                    <m:t>2+</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n</m:t>
                      </m:r>
                    </m:den>
                  </m:f>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SNP</m:t>
                      </m:r>
                    </m:sub>
                    <m:sup>
                      <m:r>
                        <w:rPr>
                          <w:rFonts w:ascii="Cambria Math" w:hAnsi="Cambria Math" w:cs="Times New Roman"/>
                          <w:lang w:val="en-US"/>
                        </w:rPr>
                        <m:t>2</m:t>
                      </m:r>
                    </m:sup>
                  </m:sSubSup>
                </m:e>
              </m:mr>
              <m:mr>
                <m:e>
                  <m:r>
                    <w:rPr>
                      <w:rFonts w:ascii="Cambria Math" w:hAnsi="Cambria Math" w:cs="Times New Roman"/>
                      <w:lang w:val="en-US"/>
                    </w:rPr>
                    <m:t>-2</m:t>
                  </m:r>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SNP</m:t>
                      </m:r>
                    </m:sub>
                    <m:sup>
                      <m:r>
                        <w:rPr>
                          <w:rFonts w:ascii="Cambria Math" w:hAnsi="Cambria Math" w:cs="Times New Roman"/>
                          <w:lang w:val="en-US"/>
                        </w:rPr>
                        <m:t>2</m:t>
                      </m:r>
                    </m:sup>
                  </m:sSubSup>
                </m:e>
              </m:mr>
            </m:m>
          </m:e>
        </m:d>
      </m:oMath>
      <w:r w:rsidRPr="00562DA4">
        <w:rPr>
          <w:rFonts w:ascii="Times New Roman" w:hAnsi="Times New Roman" w:cs="Times New Roman"/>
          <w:lang w:val="en-US"/>
        </w:rPr>
        <w:t>.</w:t>
      </w:r>
      <w:r w:rsidR="00D54B0C" w:rsidRPr="00562DA4">
        <w:rPr>
          <w:rFonts w:ascii="Times New Roman" w:hAnsi="Times New Roman" w:cs="Times New Roman"/>
          <w:lang w:val="en-US"/>
        </w:rPr>
        <w:t xml:space="preserve"> If </w:t>
      </w:r>
      <m:oMath>
        <m:r>
          <m:rPr>
            <m:scr m:val="script"/>
            <m:sty m:val="b"/>
          </m:rPr>
          <w:rPr>
            <w:rFonts w:ascii="Cambria Math" w:hAnsi="Cambria Math" w:cs="Times New Roman"/>
            <w:lang w:val="en-US"/>
          </w:rPr>
          <m:t>y</m:t>
        </m:r>
      </m:oMath>
      <w:r w:rsidR="00D54B0C" w:rsidRPr="00562DA4">
        <w:rPr>
          <w:rFonts w:ascii="Times New Roman" w:hAnsi="Times New Roman" w:cs="Times New Roman"/>
          <w:b/>
          <w:lang w:val="en-US"/>
        </w:rPr>
        <w:t xml:space="preserve"> </w:t>
      </w:r>
      <w:r w:rsidR="00D54B0C" w:rsidRPr="00562DA4">
        <w:rPr>
          <w:rFonts w:ascii="Times New Roman" w:hAnsi="Times New Roman" w:cs="Times New Roman"/>
          <w:lang w:val="en-US"/>
        </w:rPr>
        <w:t>is constructed as</w:t>
      </w:r>
      <w:r w:rsidRPr="00562DA4">
        <w:rPr>
          <w:rFonts w:ascii="Times New Roman" w:hAnsi="Times New Roman" w:cs="Times New Roman"/>
          <w:lang w:val="en-US"/>
        </w:rPr>
        <w:t xml:space="preserve"> cross-product </w:t>
      </w:r>
      <m:oMath>
        <m:r>
          <m:rPr>
            <m:scr m:val="script"/>
            <m:sty m:val="b"/>
          </m:rPr>
          <w:rPr>
            <w:rFonts w:ascii="Cambria Math" w:hAnsi="Cambria Math" w:cs="Times New Roman"/>
            <w:lang w:val="en-US"/>
          </w:rPr>
          <m:t>y=</m:t>
        </m:r>
        <m:sSub>
          <m:sSubPr>
            <m:ctrlPr>
              <w:rPr>
                <w:rFonts w:ascii="Cambria Math" w:hAnsi="Cambria Math" w:cs="Times New Roman"/>
                <w:b/>
                <w:i/>
                <w:lang w:val="en-US"/>
              </w:rPr>
            </m:ctrlPr>
          </m:sSubPr>
          <m:e>
            <m:r>
              <w:rPr>
                <w:rFonts w:ascii="Cambria Math" w:hAnsi="Cambria Math" w:cs="Times New Roman"/>
                <w:lang w:val="en-US"/>
              </w:rPr>
              <m:t>y</m:t>
            </m:r>
          </m:e>
          <m:sub>
            <m:r>
              <w:rPr>
                <w:rFonts w:ascii="Cambria Math" w:hAnsi="Cambria Math" w:cs="Times New Roman"/>
                <w:lang w:val="en-US"/>
              </w:rPr>
              <m:t>i</m:t>
            </m:r>
          </m:sub>
        </m:sSub>
        <m:sSub>
          <m:sSubPr>
            <m:ctrlPr>
              <w:rPr>
                <w:rFonts w:ascii="Cambria Math" w:hAnsi="Cambria Math" w:cs="Times New Roman"/>
                <w:b/>
                <w:i/>
                <w:lang w:val="en-US"/>
              </w:rPr>
            </m:ctrlPr>
          </m:sSubPr>
          <m:e>
            <m:r>
              <w:rPr>
                <w:rFonts w:ascii="Cambria Math" w:hAnsi="Cambria Math" w:cs="Times New Roman"/>
                <w:lang w:val="en-US"/>
              </w:rPr>
              <m:t>y</m:t>
            </m:r>
          </m:e>
          <m:sub>
            <m:r>
              <w:rPr>
                <w:rFonts w:ascii="Cambria Math" w:hAnsi="Cambria Math" w:cs="Times New Roman"/>
                <w:lang w:val="en-US"/>
              </w:rPr>
              <m:t>j</m:t>
            </m:r>
          </m:sub>
        </m:sSub>
      </m:oMath>
      <w:r w:rsidRPr="00562DA4">
        <w:rPr>
          <w:rFonts w:ascii="Times New Roman" w:hAnsi="Times New Roman" w:cs="Times New Roman"/>
          <w:lang w:val="en-US"/>
        </w:rPr>
        <w:t>,</w:t>
      </w:r>
      <w:r w:rsidRPr="00562DA4">
        <w:rPr>
          <w:rFonts w:ascii="Times New Roman" w:hAnsi="Times New Roman" w:cs="Times New Roman"/>
          <w:b/>
          <w:lang w:val="en-US"/>
        </w:rPr>
        <w:t xml:space="preserve"> </w:t>
      </w:r>
      <m:oMath>
        <m:r>
          <m:rPr>
            <m:sty m:val="bi"/>
          </m:rPr>
          <w:rPr>
            <w:rFonts w:ascii="Cambria Math" w:hAnsi="Cambria Math" w:cs="Times New Roman"/>
            <w:lang w:val="en-US"/>
          </w:rPr>
          <m:t>B</m:t>
        </m:r>
        <m:r>
          <w:rPr>
            <w:rFonts w:ascii="Cambria Math" w:hAnsi="Cambria Math" w:cs="Times New Roman"/>
            <w:lang w:val="en-US"/>
          </w:rPr>
          <m:t>=</m:t>
        </m:r>
        <m:d>
          <m:dPr>
            <m:begChr m:val="["/>
            <m:endChr m:val="]"/>
            <m:ctrlPr>
              <w:rPr>
                <w:rFonts w:ascii="Cambria Math" w:hAnsi="Cambria Math" w:cs="Times New Roman"/>
                <w:i/>
                <w:lang w:val="en-US"/>
              </w:rPr>
            </m:ctrlPr>
          </m:dPr>
          <m:e>
            <m:m>
              <m:mPr>
                <m:mcs>
                  <m:mc>
                    <m:mcPr>
                      <m:count m:val="1"/>
                      <m:mcJc m:val="center"/>
                    </m:mcPr>
                  </m:mc>
                </m:mcs>
                <m:ctrlPr>
                  <w:rPr>
                    <w:rFonts w:ascii="Cambria Math" w:hAnsi="Cambria Math" w:cs="Times New Roman"/>
                    <w:i/>
                    <w:lang w:val="en-US"/>
                  </w:rPr>
                </m:ctrlPr>
              </m:mPr>
              <m:mr>
                <m:e>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n</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n</m:t>
                      </m:r>
                    </m:den>
                  </m:f>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SNP</m:t>
                      </m:r>
                    </m:sub>
                    <m:sup>
                      <m:r>
                        <w:rPr>
                          <w:rFonts w:ascii="Cambria Math" w:hAnsi="Cambria Math" w:cs="Times New Roman"/>
                          <w:lang w:val="en-US"/>
                        </w:rPr>
                        <m:t>2</m:t>
                      </m:r>
                    </m:sup>
                  </m:sSubSup>
                </m:e>
              </m:mr>
              <m:mr>
                <m:e>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SNP</m:t>
                      </m:r>
                    </m:sub>
                    <m:sup>
                      <m:r>
                        <w:rPr>
                          <w:rFonts w:ascii="Cambria Math" w:hAnsi="Cambria Math" w:cs="Times New Roman"/>
                          <w:lang w:val="en-US"/>
                        </w:rPr>
                        <m:t>2</m:t>
                      </m:r>
                    </m:sup>
                  </m:sSubSup>
                </m:e>
              </m:mr>
            </m:m>
          </m:e>
        </m:d>
      </m:oMath>
      <w:r w:rsidR="004068BF" w:rsidRPr="00562DA4">
        <w:rPr>
          <w:rFonts w:ascii="Times New Roman" w:hAnsi="Times New Roman" w:cs="Times New Roman"/>
          <w:lang w:val="en-US"/>
        </w:rPr>
        <w:t>.</w:t>
      </w:r>
    </w:p>
    <w:p w14:paraId="355C5F4C" w14:textId="77777777" w:rsidR="00274DE7" w:rsidRPr="00562DA4" w:rsidRDefault="00274DE7" w:rsidP="002A4AE9">
      <w:pPr>
        <w:spacing w:line="360" w:lineRule="auto"/>
        <w:rPr>
          <w:rFonts w:ascii="Times New Roman" w:hAnsi="Times New Roman" w:cs="Times New Roman"/>
          <w:lang w:val="en-US"/>
        </w:rPr>
      </w:pPr>
    </w:p>
    <w:p w14:paraId="7BAD8640" w14:textId="77777777" w:rsidR="00EC025E" w:rsidRDefault="00EC025E" w:rsidP="00EC025E">
      <w:pPr>
        <w:spacing w:line="360" w:lineRule="auto"/>
        <w:rPr>
          <w:rFonts w:ascii="Times New Roman" w:hAnsi="Times New Roman" w:cs="Times New Roman"/>
          <w:lang w:val="en-US"/>
        </w:rPr>
      </w:pPr>
      <w:r w:rsidRPr="00562DA4">
        <w:rPr>
          <w:rFonts w:ascii="Times New Roman" w:hAnsi="Times New Roman" w:cs="Times New Roman"/>
          <w:lang w:val="en-US"/>
        </w:rPr>
        <w:t xml:space="preserve">Upon the choice of </w:t>
      </w:r>
      <m:oMath>
        <m:r>
          <m:rPr>
            <m:sty m:val="b"/>
          </m:rPr>
          <w:rPr>
            <w:rFonts w:ascii="Cambria Math" w:hAnsi="Cambria Math" w:cs="Times New Roman"/>
            <w:lang w:val="en-US"/>
          </w:rPr>
          <m:t>Ω</m:t>
        </m:r>
      </m:oMath>
      <w:r w:rsidRPr="00562DA4">
        <w:rPr>
          <w:rFonts w:ascii="Times New Roman" w:hAnsi="Times New Roman" w:cs="Times New Roman"/>
          <w:lang w:val="en-US"/>
        </w:rPr>
        <w:t xml:space="preserve">, additive or dominance relatedness, with or without weight, the estimate of the regression coefficient </w:t>
      </w:r>
      <m:oMath>
        <m:r>
          <w:rPr>
            <w:rFonts w:ascii="Cambria Math" w:hAnsi="Cambria Math" w:cs="Times New Roman"/>
            <w:lang w:val="en-US"/>
          </w:rPr>
          <m:t>b</m:t>
        </m:r>
      </m:oMath>
      <w:r w:rsidRPr="00562DA4">
        <w:rPr>
          <w:rFonts w:ascii="Times New Roman" w:hAnsi="Times New Roman" w:cs="Times New Roman"/>
          <w:lang w:val="en-US"/>
        </w:rPr>
        <w:t xml:space="preserve">, </w:t>
      </w:r>
      <m:oMath>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SNP</m:t>
            </m:r>
          </m:sub>
          <m:sup>
            <m:r>
              <w:rPr>
                <w:rFonts w:ascii="Cambria Math" w:hAnsi="Cambria Math" w:cs="Times New Roman"/>
                <w:lang w:val="en-US"/>
              </w:rPr>
              <m:t>2</m:t>
            </m:r>
          </m:sup>
        </m:sSubSup>
      </m:oMath>
      <w:r w:rsidRPr="00562DA4">
        <w:rPr>
          <w:rFonts w:ascii="Times New Roman" w:hAnsi="Times New Roman" w:cs="Times New Roman"/>
          <w:lang w:val="en-US"/>
        </w:rPr>
        <w:t>, will be SNP-based heritability of interest.</w:t>
      </w:r>
    </w:p>
    <w:p w14:paraId="1945F44D" w14:textId="77777777" w:rsidR="00EC025E" w:rsidRDefault="00EC025E" w:rsidP="002A4AE9">
      <w:pPr>
        <w:spacing w:line="360" w:lineRule="auto"/>
        <w:rPr>
          <w:rFonts w:ascii="Times New Roman" w:hAnsi="Times New Roman" w:cs="Times New Roman"/>
          <w:lang w:val="en-US"/>
        </w:rPr>
      </w:pPr>
    </w:p>
    <w:p w14:paraId="518C7207" w14:textId="0CAB715E" w:rsidR="00D060DB" w:rsidRPr="00B65C28" w:rsidRDefault="00FE09B5" w:rsidP="002A4AE9">
      <w:pPr>
        <w:spacing w:line="360" w:lineRule="auto"/>
        <w:rPr>
          <w:rFonts w:ascii="Times New Roman" w:hAnsi="Times New Roman" w:cs="Times New Roman"/>
          <w:b/>
          <w:lang w:val="en-US" w:eastAsia="zh-CN"/>
        </w:rPr>
      </w:pPr>
      <w:r w:rsidRPr="00B65C28">
        <w:rPr>
          <w:rFonts w:ascii="Times New Roman" w:hAnsi="Times New Roman" w:cs="Times New Roman"/>
          <w:b/>
          <w:lang w:val="en-US"/>
        </w:rPr>
        <w:t xml:space="preserve">The structure of </w:t>
      </w:r>
      <m:oMath>
        <m:sSubSup>
          <m:sSubSupPr>
            <m:ctrlPr>
              <w:rPr>
                <w:rFonts w:ascii="Cambria Math" w:hAnsi="Cambria Math" w:cs="Times New Roman"/>
                <w:b/>
                <w:i/>
                <w:highlight w:val="yellow"/>
                <w:lang w:val="en-US"/>
              </w:rPr>
            </m:ctrlPr>
          </m:sSubSupPr>
          <m:e>
            <m:r>
              <m:rPr>
                <m:sty m:val="bi"/>
              </m:rPr>
              <w:rPr>
                <w:rFonts w:ascii="Cambria Math" w:hAnsi="Cambria Math" w:cs="Times New Roman"/>
                <w:highlight w:val="yellow"/>
                <w:lang w:val="en-US"/>
              </w:rPr>
              <m:t>h</m:t>
            </m:r>
          </m:e>
          <m:sub>
            <m:r>
              <m:rPr>
                <m:sty m:val="bi"/>
              </m:rPr>
              <w:rPr>
                <w:rFonts w:ascii="Cambria Math" w:hAnsi="Cambria Math" w:cs="Times New Roman"/>
                <w:highlight w:val="yellow"/>
                <w:lang w:val="en-US"/>
              </w:rPr>
              <m:t>SNP</m:t>
            </m:r>
          </m:sub>
          <m:sup>
            <m:r>
              <m:rPr>
                <m:sty m:val="bi"/>
              </m:rPr>
              <w:rPr>
                <w:rFonts w:ascii="Cambria Math" w:hAnsi="Cambria Math" w:cs="Times New Roman"/>
                <w:highlight w:val="yellow"/>
                <w:lang w:val="en-US"/>
              </w:rPr>
              <m:t>2</m:t>
            </m:r>
          </m:sup>
        </m:sSubSup>
      </m:oMath>
    </w:p>
    <w:p w14:paraId="349AC4BA" w14:textId="5299AF49" w:rsidR="00155076" w:rsidRDefault="00896D5F" w:rsidP="00D060DB">
      <w:pPr>
        <w:spacing w:line="360" w:lineRule="auto"/>
        <w:rPr>
          <w:rFonts w:ascii="Times New Roman" w:hAnsi="Times New Roman" w:cs="Times New Roman"/>
          <w:lang w:val="en-US"/>
        </w:rPr>
      </w:pPr>
      <w:r>
        <w:rPr>
          <w:rFonts w:ascii="Times New Roman" w:hAnsi="Times New Roman" w:cs="Times New Roman"/>
          <w:lang w:val="en-US"/>
        </w:rPr>
        <w:t xml:space="preserve">In deriving </w:t>
      </w:r>
      <w:r w:rsidR="00274DE7">
        <w:rPr>
          <w:rFonts w:ascii="Times New Roman" w:hAnsi="Times New Roman" w:cs="Times New Roman"/>
          <w:lang w:val="en-US"/>
        </w:rPr>
        <w:t xml:space="preserve">the structure of </w:t>
      </w:r>
      <m:oMath>
        <m:sSubSup>
          <m:sSubSupPr>
            <m:ctrlPr>
              <w:rPr>
                <w:rFonts w:ascii="Cambria Math" w:hAnsi="Cambria Math" w:cs="Times New Roman"/>
                <w:i/>
                <w:highlight w:val="yellow"/>
                <w:lang w:val="en-US"/>
              </w:rPr>
            </m:ctrlPr>
          </m:sSubSupPr>
          <m:e>
            <m:r>
              <w:rPr>
                <w:rFonts w:ascii="Cambria Math" w:hAnsi="Cambria Math" w:cs="Times New Roman"/>
                <w:highlight w:val="yellow"/>
                <w:lang w:val="en-US"/>
              </w:rPr>
              <m:t>h</m:t>
            </m:r>
          </m:e>
          <m:sub>
            <m:r>
              <w:rPr>
                <w:rFonts w:ascii="Cambria Math" w:hAnsi="Cambria Math" w:cs="Times New Roman"/>
                <w:highlight w:val="yellow"/>
                <w:lang w:val="en-US"/>
              </w:rPr>
              <m:t>SNP</m:t>
            </m:r>
          </m:sub>
          <m:sup>
            <m:r>
              <w:rPr>
                <w:rFonts w:ascii="Cambria Math" w:hAnsi="Cambria Math" w:cs="Times New Roman"/>
                <w:highlight w:val="yellow"/>
                <w:lang w:val="en-US"/>
              </w:rPr>
              <m:t>2</m:t>
            </m:r>
          </m:sup>
        </m:sSubSup>
      </m:oMath>
      <w:r>
        <w:rPr>
          <w:rFonts w:ascii="Times New Roman" w:hAnsi="Times New Roman" w:cs="Times New Roman"/>
          <w:lang w:val="en-US"/>
        </w:rPr>
        <w:t xml:space="preserve">, </w:t>
      </w:r>
      <w:r w:rsidR="00DC1636">
        <w:rPr>
          <w:rFonts w:ascii="Times New Roman" w:hAnsi="Times New Roman" w:cs="Times New Roman"/>
          <w:lang w:val="en-US"/>
        </w:rPr>
        <w:t xml:space="preserve">and </w:t>
      </w:r>
      <w:r w:rsidR="00DC1636">
        <w:rPr>
          <w:rFonts w:ascii="Times New Roman" w:hAnsi="Times New Roman" w:cs="Times New Roman"/>
          <w:lang w:val="en-US" w:eastAsia="zh-CN"/>
        </w:rPr>
        <w:t>a</w:t>
      </w:r>
      <w:r w:rsidR="0044615D">
        <w:rPr>
          <w:rFonts w:ascii="Times New Roman" w:hAnsi="Times New Roman" w:cs="Times New Roman"/>
          <w:lang w:val="en-US"/>
        </w:rPr>
        <w:t xml:space="preserve"> </w:t>
      </w:r>
      <w:r w:rsidR="005169D5">
        <w:rPr>
          <w:rFonts w:ascii="Times New Roman" w:hAnsi="Times New Roman" w:cs="Times New Roman" w:hint="eastAsia"/>
          <w:lang w:val="en-US" w:eastAsia="zh-CN"/>
        </w:rPr>
        <w:t xml:space="preserve">stochastic </w:t>
      </w:r>
      <w:r w:rsidR="005169D5">
        <w:rPr>
          <w:rFonts w:ascii="Times New Roman" w:hAnsi="Times New Roman" w:cs="Times New Roman"/>
          <w:lang w:val="en-US" w:eastAsia="zh-CN"/>
        </w:rPr>
        <w:t>modeling</w:t>
      </w:r>
      <w:r w:rsidR="005169D5">
        <w:rPr>
          <w:rFonts w:ascii="Times New Roman" w:hAnsi="Times New Roman" w:cs="Times New Roman" w:hint="eastAsia"/>
          <w:lang w:val="en-US" w:eastAsia="zh-CN"/>
        </w:rPr>
        <w:t xml:space="preserve"> </w:t>
      </w:r>
      <w:r w:rsidR="0044615D">
        <w:rPr>
          <w:rFonts w:ascii="Times New Roman" w:hAnsi="Times New Roman" w:cs="Times New Roman"/>
          <w:lang w:val="en-US"/>
        </w:rPr>
        <w:t>method</w:t>
      </w:r>
      <w:r w:rsidR="005169D5">
        <w:rPr>
          <w:rFonts w:ascii="Times New Roman" w:hAnsi="Times New Roman" w:cs="Times New Roman" w:hint="eastAsia"/>
          <w:lang w:val="en-US" w:eastAsia="zh-CN"/>
        </w:rPr>
        <w:t xml:space="preserve"> </w:t>
      </w:r>
      <w:r w:rsidR="001D46EA">
        <w:rPr>
          <w:rFonts w:ascii="Times New Roman" w:hAnsi="Times New Roman" w:cs="Times New Roman"/>
          <w:lang w:val="en-US" w:eastAsia="zh-CN"/>
        </w:rPr>
        <w:t xml:space="preserve">that uses conditional probability </w:t>
      </w:r>
      <w:r w:rsidR="00274DE7">
        <w:rPr>
          <w:rFonts w:ascii="Times New Roman" w:hAnsi="Times New Roman" w:cs="Times New Roman"/>
          <w:lang w:val="en-US" w:eastAsia="zh-CN"/>
        </w:rPr>
        <w:t xml:space="preserve">has been </w:t>
      </w:r>
      <w:r w:rsidR="0044615D">
        <w:rPr>
          <w:rFonts w:ascii="Times New Roman" w:hAnsi="Times New Roman" w:cs="Times New Roman"/>
          <w:lang w:val="en-US"/>
        </w:rPr>
        <w:t>presented in Chen</w:t>
      </w:r>
      <w:r w:rsidR="00FE09B5">
        <w:rPr>
          <w:rFonts w:ascii="Times New Roman" w:hAnsi="Times New Roman" w:cs="Times New Roman"/>
          <w:lang w:val="en-US"/>
        </w:rPr>
        <w:t xml:space="preserve"> </w:t>
      </w:r>
      <w:r w:rsidR="00FE09B5">
        <w:rPr>
          <w:rFonts w:ascii="Times New Roman" w:hAnsi="Times New Roman" w:cs="Times New Roman"/>
          <w:lang w:val="en-US"/>
        </w:rPr>
        <w:fldChar w:fldCharType="begin" w:fldLock="1"/>
      </w:r>
      <w:r w:rsidR="00A47DEB">
        <w:rPr>
          <w:rFonts w:ascii="Times New Roman" w:hAnsi="Times New Roman" w:cs="Times New Roman"/>
          <w:lang w:val="en-US"/>
        </w:rPr>
        <w:instrText>ADDIN CSL_CITATION {"citationItems":[{"id":"ITEM-1","itemData":{"DOI":"10.3389/fgene.2014.00107","ISSN":"1664-8021","author":[{"dropping-particle":"","family":"Chen","given":"Guo-Bo","non-dropping-particle":"","parse-names":false,"suffix":""}],"container-title":"Frontiers in Genetics","id":"ITEM-1","issue":"April","issued":{"date-parts":[["2014","4","30"]]},"page":"107","title":"Estimating heritability of complex traits from genome-wide association studies using IBS-based Haseman-Elston regression","type":"article-journal","volume":"5"},"suppress-author":1,"uris":["http://www.mendeley.com/documents/?uuid=6a67445d-400c-41a4-ac65-a49919bf8dbc"]}],"mendeley":{"formattedCitation":"(2014)","plainTextFormattedCitation":"(2014)","previouslyFormattedCitation":"(2014)"},"properties":{"noteIndex":0},"schema":"https://github.com/citation-style-language/schema/raw/master/csl-citation.json"}</w:instrText>
      </w:r>
      <w:r w:rsidR="00FE09B5">
        <w:rPr>
          <w:rFonts w:ascii="Times New Roman" w:hAnsi="Times New Roman" w:cs="Times New Roman"/>
          <w:lang w:val="en-US"/>
        </w:rPr>
        <w:fldChar w:fldCharType="separate"/>
      </w:r>
      <w:r w:rsidR="0044615D" w:rsidRPr="0044615D">
        <w:rPr>
          <w:rFonts w:ascii="Times New Roman" w:hAnsi="Times New Roman" w:cs="Times New Roman"/>
          <w:noProof/>
          <w:lang w:val="en-US"/>
        </w:rPr>
        <w:t>(2014)</w:t>
      </w:r>
      <w:r w:rsidR="00FE09B5">
        <w:rPr>
          <w:rFonts w:ascii="Times New Roman" w:hAnsi="Times New Roman" w:cs="Times New Roman"/>
          <w:lang w:val="en-US"/>
        </w:rPr>
        <w:fldChar w:fldCharType="end"/>
      </w:r>
      <w:r w:rsidR="00D060DB">
        <w:rPr>
          <w:rFonts w:ascii="Times New Roman" w:hAnsi="Times New Roman" w:cs="Times New Roman"/>
          <w:lang w:val="en-US"/>
        </w:rPr>
        <w:t xml:space="preserve">. </w:t>
      </w:r>
      <w:r w:rsidR="001D46EA">
        <w:rPr>
          <w:rFonts w:ascii="Times New Roman" w:hAnsi="Times New Roman" w:cs="Times New Roman"/>
          <w:lang w:val="en-US"/>
        </w:rPr>
        <w:t>T</w:t>
      </w:r>
      <w:r w:rsidR="00DC1636">
        <w:rPr>
          <w:rFonts w:ascii="Times New Roman" w:hAnsi="Times New Roman" w:cs="Times New Roman"/>
          <w:lang w:val="en-US"/>
        </w:rPr>
        <w:t xml:space="preserve">he key step is to find the elements </w:t>
      </w:r>
      <w:r w:rsidR="004068BF">
        <w:rPr>
          <w:rFonts w:ascii="Times New Roman" w:hAnsi="Times New Roman" w:cs="Times New Roman"/>
          <w:lang w:val="en-US"/>
        </w:rPr>
        <w:t>for additive SNP-heritability,</w:t>
      </w:r>
      <w:r w:rsidR="00DC1636">
        <w:rPr>
          <w:rFonts w:ascii="Times New Roman" w:hAnsi="Times New Roman" w:cs="Times New Roman"/>
          <w:lang w:val="en-US"/>
        </w:rPr>
        <w:t xml:space="preserve"> </w:t>
      </w:r>
      <m:oMath>
        <m:nary>
          <m:naryPr>
            <m:chr m:val="∑"/>
            <m:limLoc m:val="subSup"/>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A,ik</m:t>
                </m:r>
              </m:sub>
            </m:sSub>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A,jk</m:t>
                </m:r>
              </m:sub>
            </m:sSub>
            <m:sSup>
              <m:sSupPr>
                <m:ctrlPr>
                  <w:rPr>
                    <w:rFonts w:ascii="Cambria Math" w:hAnsi="Cambria Math" w:cs="Times New Roman"/>
                    <w:i/>
                    <w:lang w:val="en-US"/>
                  </w:rPr>
                </m:ctrlPr>
              </m:sSupPr>
              <m:e>
                <m:d>
                  <m:dPr>
                    <m:begChr m:val="["/>
                    <m:endChr m:val="]"/>
                    <m:ctrlPr>
                      <w:rPr>
                        <w:rFonts w:ascii="Cambria Math" w:hAnsi="Cambria Math" w:cs="Times New Roman"/>
                        <w:i/>
                        <w:lang w:val="en-US"/>
                      </w:rPr>
                    </m:ctrlPr>
                  </m:dPr>
                  <m:e>
                    <m:r>
                      <w:rPr>
                        <w:rFonts w:ascii="Cambria Math" w:hAnsi="Cambria Math" w:cs="Times New Roman"/>
                        <w:lang w:val="en-US"/>
                      </w:rPr>
                      <m:t>E</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i</m:t>
                            </m:r>
                          </m:sub>
                        </m:sSub>
                      </m:e>
                      <m:e>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A,ik</m:t>
                            </m:r>
                          </m:sub>
                        </m:sSub>
                      </m:e>
                    </m:d>
                    <m:r>
                      <w:rPr>
                        <w:rFonts w:ascii="Cambria Math" w:hAnsi="Cambria Math" w:cs="Times New Roman"/>
                        <w:lang w:val="en-US"/>
                      </w:rPr>
                      <m:t>-E</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j</m:t>
                            </m:r>
                          </m:sub>
                        </m:sSub>
                      </m:e>
                      <m:e>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A,jk</m:t>
                            </m:r>
                          </m:sub>
                        </m:sSub>
                      </m:e>
                    </m:d>
                  </m:e>
                </m:d>
              </m:e>
              <m:sup>
                <m:r>
                  <w:rPr>
                    <w:rFonts w:ascii="Cambria Math" w:hAnsi="Cambria Math" w:cs="Times New Roman"/>
                    <w:lang w:val="en-US"/>
                  </w:rPr>
                  <m:t>2</m:t>
                </m:r>
              </m:sup>
            </m:sSup>
            <m:r>
              <w:rPr>
                <w:rFonts w:ascii="Cambria Math" w:hAnsi="Cambria Math" w:cs="Times New Roman"/>
                <w:lang w:val="en-US"/>
              </w:rPr>
              <m:t>p</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ik</m:t>
                    </m:r>
                  </m:sub>
                </m:sSub>
              </m:e>
            </m:d>
            <m:r>
              <w:rPr>
                <w:rFonts w:ascii="Cambria Math" w:hAnsi="Cambria Math" w:cs="Times New Roman"/>
                <w:lang w:val="en-US"/>
              </w:rPr>
              <m:t>p(</m:t>
            </m:r>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jk</m:t>
                </m:r>
              </m:sub>
            </m:sSub>
            <m:r>
              <w:rPr>
                <w:rFonts w:ascii="Cambria Math" w:hAnsi="Cambria Math" w:cs="Times New Roman"/>
                <w:lang w:val="en-US"/>
              </w:rPr>
              <m:t>)</m:t>
            </m:r>
          </m:e>
        </m:nary>
      </m:oMath>
      <w:r w:rsidR="001D46EA">
        <w:rPr>
          <w:rFonts w:ascii="Times New Roman" w:hAnsi="Times New Roman" w:cs="Times New Roman"/>
          <w:lang w:val="en-US"/>
        </w:rPr>
        <w:t xml:space="preserve">, for a biallelic locus, there are nine possible combinations for </w:t>
      </w:r>
      <m:oMath>
        <m:r>
          <w:rPr>
            <w:rFonts w:ascii="Cambria Math" w:hAnsi="Cambria Math" w:cs="Times New Roman"/>
            <w:lang w:val="en-US"/>
          </w:rPr>
          <m:t>E</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i</m:t>
                </m:r>
              </m:sub>
            </m:sSub>
          </m:e>
          <m:e>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A,ik</m:t>
                </m:r>
              </m:sub>
            </m:sSub>
          </m:e>
        </m:d>
      </m:oMath>
      <w:r w:rsidR="00331DB2">
        <w:rPr>
          <w:rFonts w:ascii="Times New Roman" w:hAnsi="Times New Roman" w:cs="Times New Roman"/>
          <w:lang w:val="en-US"/>
        </w:rPr>
        <w:t xml:space="preserve"> and </w:t>
      </w:r>
      <m:oMath>
        <m:r>
          <w:rPr>
            <w:rFonts w:ascii="Cambria Math" w:hAnsi="Cambria Math" w:cs="Times New Roman"/>
            <w:lang w:val="en-US"/>
          </w:rPr>
          <m:t>E</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j</m:t>
                </m:r>
              </m:sub>
            </m:sSub>
          </m:e>
          <m:e>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A,jk</m:t>
                </m:r>
              </m:sub>
            </m:sSub>
          </m:e>
        </m:d>
      </m:oMath>
      <w:r w:rsidR="00331DB2">
        <w:rPr>
          <w:rFonts w:ascii="Times New Roman" w:hAnsi="Times New Roman" w:cs="Times New Roman"/>
          <w:lang w:val="en-US"/>
        </w:rPr>
        <w:t>, respectively, as</w:t>
      </w:r>
      <w:r w:rsidR="00DC1636">
        <w:rPr>
          <w:rFonts w:ascii="Times New Roman" w:hAnsi="Times New Roman" w:cs="Times New Roman"/>
          <w:lang w:val="en-US"/>
        </w:rPr>
        <w:t xml:space="preserve"> found in </w:t>
      </w:r>
      <w:r w:rsidR="00DC1636" w:rsidRPr="00DC1636">
        <w:rPr>
          <w:rFonts w:ascii="Times New Roman" w:hAnsi="Times New Roman" w:cs="Times New Roman"/>
          <w:highlight w:val="cyan"/>
          <w:lang w:val="en-US"/>
        </w:rPr>
        <w:t>Table X</w:t>
      </w:r>
      <w:r w:rsidR="00DC1636">
        <w:rPr>
          <w:rFonts w:ascii="Times New Roman" w:hAnsi="Times New Roman" w:cs="Times New Roman"/>
          <w:lang w:val="en-US"/>
        </w:rPr>
        <w:t>.</w:t>
      </w:r>
      <w:r w:rsidR="00331DB2">
        <w:rPr>
          <w:rFonts w:ascii="Times New Roman" w:hAnsi="Times New Roman" w:cs="Times New Roman"/>
          <w:lang w:val="en-US"/>
        </w:rPr>
        <w:t xml:space="preserve"> The technical details in defining each element please refer to </w:t>
      </w:r>
      <w:r w:rsidR="00562DA4">
        <w:rPr>
          <w:rFonts w:ascii="Times New Roman" w:hAnsi="Times New Roman" w:cs="Times New Roman"/>
          <w:lang w:val="en-US"/>
        </w:rPr>
        <w:t xml:space="preserve">Chen </w:t>
      </w:r>
      <w:r w:rsidR="00562DA4">
        <w:rPr>
          <w:rFonts w:ascii="Times New Roman" w:hAnsi="Times New Roman" w:cs="Times New Roman"/>
          <w:lang w:val="en-US"/>
        </w:rPr>
        <w:fldChar w:fldCharType="begin" w:fldLock="1"/>
      </w:r>
      <w:r w:rsidR="00562DA4">
        <w:rPr>
          <w:rFonts w:ascii="Times New Roman" w:hAnsi="Times New Roman" w:cs="Times New Roman"/>
          <w:lang w:val="en-US"/>
        </w:rPr>
        <w:instrText>ADDIN CSL_CITATION {"citationItems":[{"id":"ITEM-1","itemData":{"DOI":"10.3389/fgene.2014.00107","ISSN":"1664-8021","author":[{"dropping-particle":"","family":"Chen","given":"Guo-Bo","non-dropping-particle":"","parse-names":false,"suffix":""}],"container-title":"Frontiers in Genetics","id":"ITEM-1","issue":"April","issued":{"date-parts":[["2014","4","30"]]},"page":"107","title":"Estimating heritability of complex traits from genome-wide association studies using IBS-based Haseman-Elston regression","type":"article-journal","volume":"5"},"suppress-author":1,"uris":["http://www.mendeley.com/documents/?uuid=6a67445d-400c-41a4-ac65-a49919bf8dbc"]}],"mendeley":{"formattedCitation":"(2014)","plainTextFormattedCitation":"(2014)","previouslyFormattedCitation":"(Chen, 2014)"},"properties":{"noteIndex":0},"schema":"https://github.com/citation-style-language/schema/raw/master/csl-citation.json"}</w:instrText>
      </w:r>
      <w:r w:rsidR="00562DA4">
        <w:rPr>
          <w:rFonts w:ascii="Times New Roman" w:hAnsi="Times New Roman" w:cs="Times New Roman"/>
          <w:lang w:val="en-US"/>
        </w:rPr>
        <w:fldChar w:fldCharType="separate"/>
      </w:r>
      <w:r w:rsidR="00562DA4" w:rsidRPr="00562DA4">
        <w:rPr>
          <w:rFonts w:ascii="Times New Roman" w:hAnsi="Times New Roman" w:cs="Times New Roman"/>
          <w:noProof/>
          <w:lang w:val="en-US"/>
        </w:rPr>
        <w:t>(2014)</w:t>
      </w:r>
      <w:r w:rsidR="00562DA4">
        <w:rPr>
          <w:rFonts w:ascii="Times New Roman" w:hAnsi="Times New Roman" w:cs="Times New Roman"/>
          <w:lang w:val="en-US"/>
        </w:rPr>
        <w:fldChar w:fldCharType="end"/>
      </w:r>
      <w:r w:rsidR="00331DB2">
        <w:rPr>
          <w:rFonts w:ascii="Times New Roman" w:hAnsi="Times New Roman" w:cs="Times New Roman"/>
          <w:lang w:val="en-US"/>
        </w:rPr>
        <w:t>.</w:t>
      </w:r>
    </w:p>
    <w:p w14:paraId="7FA4EC5F" w14:textId="77777777" w:rsidR="00155076" w:rsidRDefault="00155076" w:rsidP="00D060DB">
      <w:pPr>
        <w:spacing w:line="360" w:lineRule="auto"/>
        <w:rPr>
          <w:rFonts w:ascii="Times New Roman" w:hAnsi="Times New Roman" w:cs="Times New Roman"/>
          <w:lang w:val="en-US" w:eastAsia="zh-CN"/>
        </w:rPr>
      </w:pPr>
    </w:p>
    <w:p w14:paraId="32B050E4" w14:textId="229B9A73" w:rsidR="00FE09B5" w:rsidRDefault="004068BF" w:rsidP="002A4AE9">
      <w:pPr>
        <w:spacing w:line="360" w:lineRule="auto"/>
        <w:rPr>
          <w:rFonts w:ascii="Times New Roman" w:hAnsi="Times New Roman" w:cs="Times New Roman"/>
          <w:lang w:val="en-US" w:eastAsia="zh-CN"/>
        </w:rPr>
      </w:pPr>
      <w:r>
        <w:rPr>
          <w:rFonts w:ascii="Times New Roman" w:hAnsi="Times New Roman" w:cs="Times New Roman"/>
          <w:lang w:val="en-US"/>
        </w:rPr>
        <w:t>Upon</w:t>
      </w:r>
      <w:r w:rsidR="00072FBA">
        <w:rPr>
          <w:rFonts w:ascii="Times New Roman" w:hAnsi="Times New Roman" w:cs="Times New Roman"/>
          <w:lang w:val="en-US"/>
        </w:rPr>
        <w:t xml:space="preserve"> </w:t>
      </w:r>
      <m:oMath>
        <m:sSub>
          <m:sSubPr>
            <m:ctrlPr>
              <w:rPr>
                <w:rFonts w:ascii="Cambria Math" w:hAnsi="Cambria Math" w:cs="Times New Roman"/>
                <w:i/>
                <w:lang w:val="en-US"/>
              </w:rPr>
            </m:ctrlPr>
          </m:sSubPr>
          <m:e>
            <m:r>
              <m:rPr>
                <m:sty m:val="b"/>
              </m:rPr>
              <w:rPr>
                <w:rFonts w:ascii="Cambria Math" w:hAnsi="Cambria Math" w:cs="Times New Roman"/>
                <w:lang w:val="en-US"/>
              </w:rPr>
              <m:t>Ω</m:t>
            </m:r>
          </m:e>
          <m:sub>
            <m:r>
              <w:rPr>
                <w:rFonts w:ascii="Cambria Math" w:hAnsi="Cambria Math" w:cs="Times New Roman"/>
                <w:lang w:val="en-US"/>
              </w:rPr>
              <m:t>A</m:t>
            </m:r>
          </m:sub>
        </m:sSub>
      </m:oMath>
      <w:r>
        <w:rPr>
          <w:rFonts w:ascii="Times New Roman" w:hAnsi="Times New Roman" w:cs="Times New Roman"/>
          <w:lang w:val="en-US"/>
        </w:rPr>
        <w:t xml:space="preserve"> is fitted in </w:t>
      </w:r>
      <w:r>
        <w:rPr>
          <w:rFonts w:ascii="Times New Roman" w:hAnsi="Times New Roman" w:cs="Times New Roman" w:hint="eastAsia"/>
          <w:lang w:val="en-US" w:eastAsia="zh-CN"/>
        </w:rPr>
        <w:t>Eq 1</w:t>
      </w:r>
      <w:r w:rsidR="00072FBA">
        <w:rPr>
          <w:rFonts w:ascii="Times New Roman" w:hAnsi="Times New Roman" w:cs="Times New Roman"/>
          <w:lang w:val="en-US"/>
        </w:rPr>
        <w:t>, t</w:t>
      </w:r>
      <w:r w:rsidR="00155076">
        <w:rPr>
          <w:rFonts w:ascii="Times New Roman" w:hAnsi="Times New Roman" w:cs="Times New Roman"/>
          <w:lang w:val="en-US"/>
        </w:rPr>
        <w:t xml:space="preserve">he derived SNP-based heritability </w:t>
      </w:r>
      <w:r w:rsidR="00072FBA">
        <w:rPr>
          <w:rFonts w:ascii="Times New Roman" w:hAnsi="Times New Roman" w:cs="Times New Roman"/>
          <w:lang w:val="en-US"/>
        </w:rPr>
        <w:t>is</w:t>
      </w:r>
      <w:r w:rsidR="00010B5E">
        <w:rPr>
          <w:rFonts w:ascii="Times New Roman" w:hAnsi="Times New Roman" w:cs="Times New Roman" w:hint="eastAsia"/>
          <w:lang w:val="en-US" w:eastAsia="zh-CN"/>
        </w:rPr>
        <w:t xml:space="preserve"> </w:t>
      </w:r>
      <m:oMath>
        <m:sSubSup>
          <m:sSubSupPr>
            <m:ctrlPr>
              <w:rPr>
                <w:rFonts w:ascii="Cambria Math" w:hAnsi="Cambria Math" w:cs="Times New Roman"/>
                <w:i/>
                <w:highlight w:val="yellow"/>
                <w:lang w:val="en-US"/>
              </w:rPr>
            </m:ctrlPr>
          </m:sSubSupPr>
          <m:e>
            <m:r>
              <w:rPr>
                <w:rFonts w:ascii="Cambria Math" w:hAnsi="Cambria Math" w:cs="Times New Roman"/>
                <w:highlight w:val="yellow"/>
                <w:lang w:val="en-US"/>
              </w:rPr>
              <m:t>h</m:t>
            </m:r>
          </m:e>
          <m:sub>
            <m:r>
              <w:rPr>
                <w:rFonts w:ascii="Cambria Math" w:hAnsi="Cambria Math" w:cs="Times New Roman"/>
                <w:highlight w:val="yellow"/>
                <w:lang w:val="en-US"/>
              </w:rPr>
              <m:t>SNP.A</m:t>
            </m:r>
          </m:sub>
          <m:sup>
            <m:r>
              <w:rPr>
                <w:rFonts w:ascii="Cambria Math" w:hAnsi="Cambria Math" w:cs="Times New Roman"/>
                <w:highlight w:val="yellow"/>
                <w:lang w:val="en-US"/>
              </w:rPr>
              <m:t>2</m:t>
            </m:r>
          </m:sup>
        </m:sSubSup>
        <m:r>
          <m:rPr>
            <m:scr m:val="script"/>
          </m:rPr>
          <w:rPr>
            <w:rFonts w:ascii="Cambria Math" w:hAnsi="Cambria Math" w:cs="Times New Roman"/>
            <w:lang w:val="en-US"/>
          </w:rPr>
          <m:t>=m</m:t>
        </m:r>
        <m:f>
          <m:fPr>
            <m:ctrlPr>
              <w:rPr>
                <w:rFonts w:ascii="Cambria Math" w:hAnsi="Cambria Math" w:cs="Times New Roman"/>
                <w:i/>
                <w:lang w:val="en-US"/>
              </w:rPr>
            </m:ctrlPr>
          </m:fPr>
          <m:num>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nary>
                  <m:naryPr>
                    <m:chr m:val="∑"/>
                    <m:limLoc m:val="undOvr"/>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up>
                    <m:r>
                      <m:rPr>
                        <m:scr m:val="script"/>
                      </m:rPr>
                      <w:rPr>
                        <w:rFonts w:ascii="Cambria Math" w:hAnsi="Cambria Math" w:cs="Times New Roman"/>
                        <w:lang w:val="en-US"/>
                      </w:rPr>
                      <m:t>l</m:t>
                    </m:r>
                  </m:sup>
                  <m:e>
                    <m:nary>
                      <m:naryPr>
                        <m:chr m:val="∑"/>
                        <m:limLoc m:val="undOvr"/>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up>
                        <m:r>
                          <m:rPr>
                            <m:scr m:val="script"/>
                          </m:rPr>
                          <w:rPr>
                            <w:rFonts w:ascii="Cambria Math" w:hAnsi="Cambria Math" w:cs="Times New Roman"/>
                            <w:lang w:val="en-US"/>
                          </w:rPr>
                          <m:t>l</m:t>
                        </m:r>
                      </m:sup>
                      <m:e>
                        <m:sSub>
                          <m:sSubPr>
                            <m:ctrlPr>
                              <w:rPr>
                                <w:rFonts w:ascii="Cambria Math" w:hAnsi="Cambria Math" w:cs="Times New Roman"/>
                                <w:i/>
                                <w:lang w:val="en-US"/>
                              </w:rPr>
                            </m:ctrlPr>
                          </m:sSubPr>
                          <m:e>
                            <m:r>
                              <w:rPr>
                                <w:rFonts w:ascii="Cambria Math" w:hAnsi="Cambria Math" w:cs="Times New Roman"/>
                                <w:lang w:val="en-US"/>
                              </w:rPr>
                              <m:t>ρ</m:t>
                            </m:r>
                          </m:e>
                          <m:sub>
                            <m:r>
                              <w:rPr>
                                <w:rFonts w:ascii="Cambria Math" w:hAnsi="Cambria Math" w:cs="Times New Roman"/>
                                <w:lang w:val="en-US"/>
                              </w:rPr>
                              <m:t>k,</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ρ</m:t>
                            </m:r>
                          </m:e>
                          <m:sub>
                            <m:r>
                              <w:rPr>
                                <w:rFonts w:ascii="Cambria Math" w:hAnsi="Cambria Math" w:cs="Times New Roman"/>
                                <w:lang w:val="en-US"/>
                              </w:rPr>
                              <m:t>k,</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l</m:t>
                                    </m:r>
                                  </m:sub>
                                </m:sSub>
                              </m:e>
                              <m:sub>
                                <m:r>
                                  <w:rPr>
                                    <w:rFonts w:ascii="Cambria Math" w:hAnsi="Cambria Math" w:cs="Times New Roman"/>
                                    <w:lang w:val="en-US"/>
                                  </w:rPr>
                                  <m:t>1</m:t>
                                </m:r>
                              </m:sub>
                            </m:sSub>
                            <m:sSub>
                              <m:sSubPr>
                                <m:ctrlPr>
                                  <w:rPr>
                                    <w:rFonts w:ascii="Cambria Math" w:hAnsi="Cambria Math" w:cs="Times New Roman"/>
                                    <w:i/>
                                    <w:lang w:val="en-US"/>
                                  </w:rPr>
                                </m:ctrlPr>
                              </m:sSubPr>
                              <m:e>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l</m:t>
                                    </m:r>
                                  </m:sub>
                                </m:sSub>
                              </m:e>
                              <m:sub>
                                <m:r>
                                  <w:rPr>
                                    <w:rFonts w:ascii="Cambria Math" w:hAnsi="Cambria Math" w:cs="Times New Roman"/>
                                    <w:lang w:val="en-US"/>
                                  </w:rPr>
                                  <m:t>1</m:t>
                                </m:r>
                              </m:sub>
                            </m:sSub>
                          </m:e>
                        </m:rad>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l</m:t>
                                    </m:r>
                                  </m:sub>
                                </m:sSub>
                              </m:e>
                              <m:sub>
                                <m:r>
                                  <w:rPr>
                                    <w:rFonts w:ascii="Cambria Math" w:hAnsi="Cambria Math" w:cs="Times New Roman"/>
                                    <w:lang w:val="en-US"/>
                                  </w:rPr>
                                  <m:t>2</m:t>
                                </m:r>
                              </m:sub>
                            </m:sSub>
                            <m:sSub>
                              <m:sSubPr>
                                <m:ctrlPr>
                                  <w:rPr>
                                    <w:rFonts w:ascii="Cambria Math" w:hAnsi="Cambria Math" w:cs="Times New Roman"/>
                                    <w:i/>
                                    <w:lang w:val="en-US"/>
                                  </w:rPr>
                                </m:ctrlPr>
                              </m:sSubPr>
                              <m:e>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l</m:t>
                                    </m:r>
                                  </m:sub>
                                </m:sSub>
                              </m:e>
                              <m:sub>
                                <m:r>
                                  <w:rPr>
                                    <w:rFonts w:ascii="Cambria Math" w:hAnsi="Cambria Math" w:cs="Times New Roman"/>
                                    <w:lang w:val="en-US"/>
                                  </w:rPr>
                                  <m:t>2</m:t>
                                </m:r>
                              </m:sub>
                            </m:sSub>
                          </m:e>
                        </m:rad>
                        <m:sSub>
                          <m:sSubPr>
                            <m:ctrlPr>
                              <w:rPr>
                                <w:rFonts w:ascii="Cambria Math" w:hAnsi="Cambria Math" w:cs="Times New Roman"/>
                                <w:i/>
                                <w:lang w:val="en-US"/>
                              </w:rPr>
                            </m:ctrlPr>
                          </m:sSubPr>
                          <m:e>
                            <m:r>
                              <w:rPr>
                                <w:rFonts w:ascii="Cambria Math" w:hAnsi="Cambria Math" w:cs="Times New Roman"/>
                                <w:lang w:val="en-US"/>
                              </w:rPr>
                              <m:t>β</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β</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e>
                    </m:nary>
                  </m:e>
                </m:nary>
              </m:e>
            </m:nary>
          </m:num>
          <m:den>
            <m:nary>
              <m:naryPr>
                <m:chr m:val="∑"/>
                <m:limLoc m:val="undOvr"/>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r>
                  <w:rPr>
                    <w:rFonts w:ascii="Cambria Math" w:hAnsi="Cambria Math" w:cs="Times New Roman"/>
                    <w:lang w:val="en-US"/>
                  </w:rPr>
                  <m:t>=1</m:t>
                </m:r>
              </m:sub>
              <m:sup>
                <m:r>
                  <m:rPr>
                    <m:scr m:val="script"/>
                  </m:rPr>
                  <w:rPr>
                    <w:rFonts w:ascii="Cambria Math" w:hAnsi="Cambria Math" w:cs="Times New Roman"/>
                    <w:lang w:val="en-US"/>
                  </w:rPr>
                  <m:t>m</m:t>
                </m:r>
              </m:sup>
              <m:e>
                <m:nary>
                  <m:naryPr>
                    <m:chr m:val="∑"/>
                    <m:limLoc m:val="subSup"/>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2</m:t>
                        </m:r>
                      </m:sub>
                    </m:sSub>
                    <m:r>
                      <w:rPr>
                        <w:rFonts w:ascii="Cambria Math" w:hAnsi="Cambria Math" w:cs="Times New Roman"/>
                        <w:lang w:val="en-US"/>
                      </w:rPr>
                      <m:t>=1</m:t>
                    </m:r>
                  </m:sub>
                  <m:sup>
                    <m:r>
                      <m:rPr>
                        <m:scr m:val="script"/>
                      </m:rPr>
                      <w:rPr>
                        <w:rFonts w:ascii="Cambria Math" w:hAnsi="Cambria Math" w:cs="Times New Roman"/>
                        <w:lang w:val="en-US"/>
                      </w:rPr>
                      <m:t>m</m:t>
                    </m:r>
                  </m:sup>
                  <m:e>
                    <m:sSubSup>
                      <m:sSubSupPr>
                        <m:ctrlPr>
                          <w:rPr>
                            <w:rFonts w:ascii="Cambria Math" w:hAnsi="Cambria Math" w:cs="Times New Roman"/>
                            <w:i/>
                            <w:lang w:val="en-US"/>
                          </w:rPr>
                        </m:ctrlPr>
                      </m:sSubSupPr>
                      <m:e>
                        <m:r>
                          <w:rPr>
                            <w:rFonts w:ascii="Cambria Math" w:hAnsi="Cambria Math" w:cs="Times New Roman"/>
                            <w:lang w:val="en-US"/>
                          </w:rPr>
                          <m:t>ρ</m:t>
                        </m:r>
                      </m:e>
                      <m: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2</m:t>
                            </m:r>
                          </m:sub>
                        </m:sSub>
                      </m:sub>
                      <m:sup>
                        <m:r>
                          <w:rPr>
                            <w:rFonts w:ascii="Cambria Math" w:hAnsi="Cambria Math" w:cs="Times New Roman"/>
                            <w:lang w:val="en-US"/>
                          </w:rPr>
                          <m:t>2</m:t>
                        </m:r>
                      </m:sup>
                    </m:sSubSup>
                  </m:e>
                </m:nary>
              </m:e>
            </m:nary>
          </m:den>
        </m:f>
      </m:oMath>
      <w:r w:rsidR="00010B5E">
        <w:rPr>
          <w:rFonts w:ascii="Times New Roman" w:hAnsi="Times New Roman" w:cs="Times New Roman"/>
          <w:lang w:val="en-US"/>
        </w:rPr>
        <w:t xml:space="preserve">, this expression is equivalent to Eq 10 in Chen’s original paper </w:t>
      </w:r>
      <w:r w:rsidR="00010B5E">
        <w:rPr>
          <w:rFonts w:ascii="Times New Roman" w:hAnsi="Times New Roman" w:cs="Times New Roman"/>
          <w:lang w:val="en-US"/>
        </w:rPr>
        <w:fldChar w:fldCharType="begin" w:fldLock="1"/>
      </w:r>
      <w:r w:rsidR="00DC1636">
        <w:rPr>
          <w:rFonts w:ascii="Times New Roman" w:hAnsi="Times New Roman" w:cs="Times New Roman"/>
          <w:lang w:val="en-US"/>
        </w:rPr>
        <w:instrText>ADDIN CSL_CITATION {"citationItems":[{"id":"ITEM-1","itemData":{"DOI":"10.3389/fgene.2014.00107","ISSN":"1664-8021","author":[{"dropping-particle":"","family":"Chen","given":"Guo-Bo","non-dropping-particle":"","parse-names":false,"suffix":""}],"container-title":"Frontiers in Genetics","id":"ITEM-1","issue":"April","issued":{"date-parts":[["2014","4","30"]]},"page":"107","title":"Estimating heritability of complex traits from genome-wide association studies using IBS-based Haseman-Elston regression","type":"article-journal","volume":"5"},"uris":["http://www.mendeley.com/documents/?uuid=6a67445d-400c-41a4-ac65-a49919bf8dbc"]}],"mendeley":{"formattedCitation":"(Chen, 2014)","plainTextFormattedCitation":"(Chen, 2014)","previouslyFormattedCitation":"(Chen, 2014)"},"properties":{"noteIndex":0},"schema":"https://github.com/citation-style-language/schema/raw/master/csl-citation.json"}</w:instrText>
      </w:r>
      <w:r w:rsidR="00010B5E">
        <w:rPr>
          <w:rFonts w:ascii="Times New Roman" w:hAnsi="Times New Roman" w:cs="Times New Roman"/>
          <w:lang w:val="en-US"/>
        </w:rPr>
        <w:fldChar w:fldCharType="separate"/>
      </w:r>
      <w:r w:rsidR="00010B5E" w:rsidRPr="00155076">
        <w:rPr>
          <w:rFonts w:ascii="Times New Roman" w:hAnsi="Times New Roman" w:cs="Times New Roman"/>
          <w:noProof/>
          <w:lang w:val="en-US"/>
        </w:rPr>
        <w:t>(Chen, 2014)</w:t>
      </w:r>
      <w:r w:rsidR="00010B5E">
        <w:rPr>
          <w:rFonts w:ascii="Times New Roman" w:hAnsi="Times New Roman" w:cs="Times New Roman"/>
          <w:lang w:val="en-US"/>
        </w:rPr>
        <w:fldChar w:fldCharType="end"/>
      </w:r>
      <w:r w:rsidR="00010B5E">
        <w:rPr>
          <w:rFonts w:ascii="Times New Roman" w:hAnsi="Times New Roman" w:cs="Times New Roman"/>
          <w:lang w:val="en-US"/>
        </w:rPr>
        <w:t>. Here we shorthand SNP-based heritability in matrix notations</w:t>
      </w:r>
    </w:p>
    <w:p w14:paraId="35D2A1BA" w14:textId="1F0FEBB3" w:rsidR="00B65C28" w:rsidRDefault="009E233B" w:rsidP="00B012DB">
      <w:pPr>
        <w:spacing w:line="360" w:lineRule="auto"/>
        <w:jc w:val="center"/>
        <w:rPr>
          <w:rFonts w:ascii="Times New Roman" w:hAnsi="Times New Roman" w:cs="Times New Roman"/>
          <w:b/>
          <w:lang w:val="en-US"/>
        </w:rPr>
      </w:pPr>
      <m:oMath>
        <m:sSubSup>
          <m:sSubSupPr>
            <m:ctrlPr>
              <w:rPr>
                <w:rFonts w:ascii="Cambria Math" w:hAnsi="Cambria Math" w:cs="Times New Roman"/>
                <w:i/>
                <w:highlight w:val="yellow"/>
                <w:lang w:val="en-US"/>
              </w:rPr>
            </m:ctrlPr>
          </m:sSubSupPr>
          <m:e>
            <m:r>
              <w:rPr>
                <w:rFonts w:ascii="Cambria Math" w:hAnsi="Cambria Math" w:cs="Times New Roman"/>
                <w:highlight w:val="yellow"/>
                <w:lang w:val="en-US"/>
              </w:rPr>
              <m:t>h</m:t>
            </m:r>
          </m:e>
          <m:sub>
            <m:r>
              <w:rPr>
                <w:rFonts w:ascii="Cambria Math" w:hAnsi="Cambria Math" w:cs="Times New Roman"/>
                <w:highlight w:val="yellow"/>
                <w:lang w:val="en-US"/>
              </w:rPr>
              <m:t>SNP.A</m:t>
            </m:r>
          </m:sub>
          <m:sup>
            <m:r>
              <w:rPr>
                <w:rFonts w:ascii="Cambria Math" w:hAnsi="Cambria Math" w:cs="Times New Roman"/>
                <w:highlight w:val="yellow"/>
                <w:lang w:val="en-US"/>
              </w:rPr>
              <m:t>2</m:t>
            </m:r>
          </m:sup>
        </m:sSubSup>
        <m:r>
          <m:rPr>
            <m:sty m:val="bi"/>
          </m:rPr>
          <w:rPr>
            <w:rFonts w:ascii="Cambria Math" w:hAnsi="Cambria Math" w:cs="Times New Roman"/>
            <w:lang w:val="en-US"/>
          </w:rPr>
          <m:t>=</m:t>
        </m:r>
        <m:r>
          <m:rPr>
            <m:scr m:val="script"/>
          </m:rPr>
          <w:rPr>
            <w:rFonts w:ascii="Cambria Math" w:hAnsi="Cambria Math" w:cs="Times New Roman"/>
            <w:lang w:val="en-US"/>
          </w:rPr>
          <m:t>m</m:t>
        </m:r>
        <m:r>
          <m:rPr>
            <m:sty m:val="bi"/>
          </m:rPr>
          <w:rPr>
            <w:rFonts w:ascii="Cambria Math" w:hAnsi="Cambria Math" w:cs="Times New Roman"/>
            <w:lang w:val="en-US"/>
          </w:rPr>
          <m:t>βH</m:t>
        </m:r>
        <m:d>
          <m:dPr>
            <m:begChr m:val="{"/>
            <m:endChr m:val="}"/>
            <m:ctrlPr>
              <w:rPr>
                <w:rFonts w:ascii="Cambria Math" w:hAnsi="Cambria Math" w:cs="Times New Roman"/>
                <w:b/>
                <w:i/>
                <w:lang w:val="en-US"/>
              </w:rPr>
            </m:ctrlPr>
          </m:dPr>
          <m:e>
            <m:f>
              <m:fPr>
                <m:ctrlPr>
                  <w:rPr>
                    <w:rFonts w:ascii="Cambria Math" w:hAnsi="Cambria Math" w:cs="Times New Roman"/>
                    <w:i/>
                    <w:lang w:val="en-US"/>
                  </w:rPr>
                </m:ctrlPr>
              </m:fPr>
              <m:num>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m:t>
                        </m:r>
                      </m:sub>
                    </m:sSub>
                  </m:e>
                </m:nary>
              </m:num>
              <m:den>
                <m:sSup>
                  <m:sSupPr>
                    <m:ctrlPr>
                      <w:rPr>
                        <w:rFonts w:ascii="Cambria Math" w:hAnsi="Cambria Math" w:cs="Times New Roman"/>
                        <w:i/>
                        <w:lang w:val="en-US"/>
                      </w:rPr>
                    </m:ctrlPr>
                  </m:sSupPr>
                  <m:e>
                    <m:r>
                      <m:rPr>
                        <m:sty m:val="bi"/>
                      </m:rPr>
                      <w:rPr>
                        <w:rFonts w:ascii="Cambria Math" w:hAnsi="Cambria Math" w:cs="Times New Roman"/>
                        <w:lang w:val="en-US"/>
                      </w:rPr>
                      <m:t>1</m:t>
                    </m:r>
                    <m:ctrlPr>
                      <w:rPr>
                        <w:rFonts w:ascii="Cambria Math" w:hAnsi="Cambria Math" w:cs="Times New Roman"/>
                        <w:b/>
                        <w:i/>
                        <w:lang w:val="en-US"/>
                      </w:rPr>
                    </m:ctrlPr>
                  </m:e>
                  <m:sup>
                    <m:r>
                      <w:rPr>
                        <w:rFonts w:ascii="Cambria Math" w:hAnsi="Cambria Math" w:cs="Times New Roman"/>
                        <w:lang w:val="en-US"/>
                      </w:rPr>
                      <m:t>T</m:t>
                    </m:r>
                  </m:sup>
                </m:sSup>
                <m:r>
                  <m:rPr>
                    <m:sty m:val="bi"/>
                  </m:rPr>
                  <w:rPr>
                    <w:rFonts w:ascii="Cambria Math" w:hAnsi="Cambria Math" w:cs="Times New Roman"/>
                    <w:lang w:val="en-US"/>
                  </w:rPr>
                  <m:t>P</m:t>
                </m:r>
                <m:r>
                  <m:rPr>
                    <m:sty m:val="bi"/>
                  </m:rPr>
                  <w:rPr>
                    <w:rFonts w:ascii="Cambria Math" w:hAnsi="Cambria Math" w:cs="Times New Roman"/>
                    <w:lang w:val="en-US"/>
                  </w:rPr>
                  <m:t>1</m:t>
                </m:r>
              </m:den>
            </m:f>
            <m:ctrlPr>
              <w:rPr>
                <w:rFonts w:ascii="Cambria Math" w:hAnsi="Cambria Math" w:cs="Times New Roman"/>
                <w:i/>
                <w:lang w:val="en-US"/>
              </w:rPr>
            </m:ctrlPr>
          </m:e>
        </m:d>
        <m:r>
          <m:rPr>
            <m:sty m:val="bi"/>
          </m:rPr>
          <w:rPr>
            <w:rFonts w:ascii="Cambria Math" w:hAnsi="Cambria Math" w:cs="Times New Roman"/>
            <w:lang w:val="en-US"/>
          </w:rPr>
          <m:t>Hβ</m:t>
        </m:r>
      </m:oMath>
      <w:r w:rsidR="0057480E">
        <w:rPr>
          <w:rFonts w:ascii="Times New Roman" w:hAnsi="Times New Roman" w:cs="Times New Roman"/>
          <w:b/>
          <w:lang w:val="en-US"/>
        </w:rPr>
        <w:t xml:space="preserve"> (Eq 6</w:t>
      </w:r>
      <w:r w:rsidR="00947C0D">
        <w:rPr>
          <w:rFonts w:ascii="Times New Roman" w:hAnsi="Times New Roman" w:cs="Times New Roman"/>
          <w:b/>
          <w:lang w:val="en-US"/>
        </w:rPr>
        <w:t>)</w:t>
      </w:r>
    </w:p>
    <w:p w14:paraId="41BF6C9C" w14:textId="3B7FA480" w:rsidR="00947C0D" w:rsidRDefault="00BD090B" w:rsidP="002A4AE9">
      <w:pPr>
        <w:spacing w:line="360" w:lineRule="auto"/>
        <w:rPr>
          <w:rFonts w:ascii="Times New Roman" w:hAnsi="Times New Roman" w:cs="Times New Roman"/>
          <w:lang w:val="en-US" w:eastAsia="zh-CN"/>
        </w:rPr>
      </w:pPr>
      <w:r w:rsidRPr="00BD090B">
        <w:rPr>
          <w:rFonts w:ascii="Times New Roman" w:hAnsi="Times New Roman" w:cs="Times New Roman"/>
          <w:lang w:val="en-US"/>
        </w:rPr>
        <w:t xml:space="preserve">in </w:t>
      </w:r>
      <w:r>
        <w:rPr>
          <w:rFonts w:ascii="Times New Roman" w:hAnsi="Times New Roman" w:cs="Times New Roman"/>
          <w:lang w:val="en-US"/>
        </w:rPr>
        <w:t>which</w:t>
      </w:r>
      <w:r w:rsidR="00562DA4">
        <w:rPr>
          <w:rFonts w:ascii="Times New Roman" w:hAnsi="Times New Roman" w:cs="Times New Roman"/>
          <w:lang w:val="en-US"/>
        </w:rPr>
        <w:t xml:space="preserve"> </w:t>
      </w:r>
      <m:oMath>
        <m:r>
          <m:rPr>
            <m:sty m:val="bi"/>
          </m:rPr>
          <w:rPr>
            <w:rFonts w:ascii="Cambria Math" w:hAnsi="Cambria Math" w:cs="Times New Roman"/>
            <w:lang w:val="en-US"/>
          </w:rPr>
          <m:t>β</m:t>
        </m:r>
      </m:oMath>
      <w:r w:rsidR="00562DA4">
        <w:rPr>
          <w:rFonts w:ascii="Times New Roman" w:hAnsi="Times New Roman" w:cs="Times New Roman"/>
          <w:b/>
          <w:lang w:val="en-US"/>
        </w:rPr>
        <w:t xml:space="preserve"> </w:t>
      </w:r>
      <w:r w:rsidR="00562DA4" w:rsidRPr="00562DA4">
        <w:rPr>
          <w:rFonts w:ascii="Times New Roman" w:hAnsi="Times New Roman" w:cs="Times New Roman"/>
          <w:lang w:val="en-US"/>
        </w:rPr>
        <w:t>is</w:t>
      </w:r>
      <w:r w:rsidR="00562DA4">
        <w:rPr>
          <w:rFonts w:ascii="Times New Roman" w:hAnsi="Times New Roman" w:cs="Times New Roman"/>
          <w:lang w:val="en-US"/>
        </w:rPr>
        <w:t xml:space="preserve"> the vector for additive </w:t>
      </w:r>
      <w:r w:rsidR="00DC391E">
        <w:rPr>
          <w:rFonts w:ascii="Times New Roman" w:hAnsi="Times New Roman" w:cs="Times New Roman"/>
          <w:lang w:val="en-US"/>
        </w:rPr>
        <w:t>effects,</w:t>
      </w:r>
      <w:r>
        <w:rPr>
          <w:rFonts w:ascii="Times New Roman" w:hAnsi="Times New Roman" w:cs="Times New Roman"/>
          <w:lang w:val="en-US"/>
        </w:rPr>
        <w:t xml:space="preserve"> </w:t>
      </w:r>
      <m:oMath>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m:t>
            </m:r>
          </m:sub>
        </m:sSub>
        <m:r>
          <w:rPr>
            <w:rFonts w:ascii="Cambria Math" w:hAnsi="Cambria Math" w:cs="Times New Roman"/>
            <w:lang w:val="en-US"/>
          </w:rPr>
          <m:t>=</m:t>
        </m:r>
        <m:sSubSup>
          <m:sSubSupPr>
            <m:ctrlPr>
              <w:rPr>
                <w:rFonts w:ascii="Cambria Math" w:hAnsi="Cambria Math" w:cs="Times New Roman"/>
                <w:i/>
                <w:lang w:val="en-US"/>
              </w:rPr>
            </m:ctrlPr>
          </m:sSubSupPr>
          <m:e>
            <m:r>
              <m:rPr>
                <m:sty m:val="bi"/>
              </m:rPr>
              <w:rPr>
                <w:rFonts w:ascii="Cambria Math" w:hAnsi="Cambria Math" w:cs="Times New Roman"/>
                <w:lang w:val="en-US"/>
              </w:rPr>
              <m:t>v</m:t>
            </m:r>
          </m:e>
          <m:sub>
            <m:r>
              <w:rPr>
                <w:rFonts w:ascii="Cambria Math" w:hAnsi="Cambria Math" w:cs="Times New Roman"/>
                <w:lang w:val="en-US"/>
              </w:rPr>
              <m:t>k</m:t>
            </m:r>
          </m:sub>
          <m:sup>
            <m:r>
              <w:rPr>
                <w:rFonts w:ascii="Cambria Math" w:hAnsi="Cambria Math" w:cs="Times New Roman"/>
                <w:lang w:val="en-US"/>
              </w:rPr>
              <m:t>T</m:t>
            </m:r>
          </m:sup>
        </m:sSubSup>
        <m:sSub>
          <m:sSubPr>
            <m:ctrlPr>
              <w:rPr>
                <w:rFonts w:ascii="Cambria Math" w:hAnsi="Cambria Math" w:cs="Times New Roman"/>
                <w:i/>
                <w:lang w:val="en-US"/>
              </w:rPr>
            </m:ctrlPr>
          </m:sSubPr>
          <m:e>
            <m:r>
              <m:rPr>
                <m:sty m:val="bi"/>
              </m:rPr>
              <w:rPr>
                <w:rFonts w:ascii="Cambria Math" w:hAnsi="Cambria Math" w:cs="Times New Roman"/>
                <w:lang w:val="en-US"/>
              </w:rPr>
              <m:t>v</m:t>
            </m:r>
          </m:e>
          <m:sub>
            <m:r>
              <w:rPr>
                <w:rFonts w:ascii="Cambria Math" w:hAnsi="Cambria Math" w:cs="Times New Roman"/>
                <w:lang w:val="en-US"/>
              </w:rPr>
              <m:t>k</m:t>
            </m:r>
          </m:sub>
        </m:sSub>
        <m:r>
          <w:rPr>
            <w:rFonts w:ascii="Cambria Math" w:hAnsi="Cambria Math" w:cs="Times New Roman"/>
          </w:rPr>
          <m:t>=</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k,1</m:t>
                      </m:r>
                    </m:sub>
                    <m:sup>
                      <m:r>
                        <w:rPr>
                          <w:rFonts w:ascii="Cambria Math" w:hAnsi="Cambria Math" w:cs="Times New Roman"/>
                        </w:rPr>
                        <m:t>2</m:t>
                      </m:r>
                    </m:sup>
                  </m:sSubSup>
                </m:e>
                <m:e>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k,1</m:t>
                      </m:r>
                    </m:sub>
                  </m:sSub>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m:t>
                      </m:r>
                      <m:r>
                        <m:rPr>
                          <m:scr m:val="script"/>
                        </m:rPr>
                        <w:rPr>
                          <w:rFonts w:ascii="Cambria Math" w:hAnsi="Cambria Math" w:cs="Times New Roman"/>
                        </w:rPr>
                        <m:t>,l</m:t>
                      </m:r>
                    </m:sub>
                  </m:sSub>
                </m:e>
              </m:mr>
              <m:mr>
                <m:e>
                  <m:r>
                    <w:rPr>
                      <w:rFonts w:ascii="Cambria Math" w:hAnsi="Cambria Math" w:cs="Times New Roman"/>
                    </w:rPr>
                    <m:t>⋮</m:t>
                  </m:r>
                </m:e>
                <m:e>
                  <m:r>
                    <w:rPr>
                      <w:rFonts w:ascii="Cambria Math" w:hAnsi="Cambria Math" w:cs="Times New Roman"/>
                    </w:rPr>
                    <m:t>⋱</m:t>
                  </m:r>
                </m:e>
                <m:e>
                  <m:r>
                    <w:rPr>
                      <w:rFonts w:ascii="Cambria Math" w:hAnsi="Cambria Math" w:cs="Times New Roman"/>
                    </w:rPr>
                    <m:t>⋮</m:t>
                  </m:r>
                </m:e>
              </m:mr>
              <m:mr>
                <m:e>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m:t>
                      </m:r>
                      <m:r>
                        <m:rPr>
                          <m:scr m:val="script"/>
                        </m:rP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k,1</m:t>
                      </m:r>
                    </m:sub>
                  </m:sSub>
                </m:e>
                <m:e>
                  <m:r>
                    <w:rPr>
                      <w:rFonts w:ascii="Cambria Math" w:hAnsi="Cambria Math" w:cs="Times New Roman"/>
                    </w:rPr>
                    <m:t>⋯</m:t>
                  </m:r>
                </m:e>
                <m:e>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m:t>
                      </m:r>
                      <m:r>
                        <m:rPr>
                          <m:scr m:val="script"/>
                        </m:rPr>
                        <w:rPr>
                          <w:rFonts w:ascii="Cambria Math" w:hAnsi="Cambria Math" w:cs="Times New Roman"/>
                        </w:rPr>
                        <m:t>,l</m:t>
                      </m:r>
                    </m:sub>
                    <m:sup>
                      <m:r>
                        <w:rPr>
                          <w:rFonts w:ascii="Cambria Math" w:hAnsi="Cambria Math" w:cs="Times New Roman"/>
                        </w:rPr>
                        <m:t>2</m:t>
                      </m:r>
                    </m:sup>
                  </m:sSubSup>
                </m:e>
              </m:mr>
            </m:m>
          </m:e>
        </m:d>
      </m:oMath>
      <w:r>
        <w:rPr>
          <w:rFonts w:ascii="Times New Roman" w:hAnsi="Times New Roman" w:cs="Times New Roman"/>
          <w:lang w:val="en-US"/>
        </w:rPr>
        <w:t xml:space="preserve"> an </w:t>
      </w:r>
      <m:oMath>
        <m:r>
          <m:rPr>
            <m:scr m:val="script"/>
          </m:rPr>
          <w:rPr>
            <w:rFonts w:ascii="Cambria Math" w:hAnsi="Cambria Math" w:cs="Times New Roman"/>
            <w:lang w:val="en-US"/>
          </w:rPr>
          <m:t>l×l</m:t>
        </m:r>
      </m:oMath>
      <w:r>
        <w:rPr>
          <w:rFonts w:ascii="Times New Roman" w:hAnsi="Times New Roman" w:cs="Times New Roman"/>
          <w:lang w:val="en-US"/>
        </w:rPr>
        <w:t xml:space="preserve"> matrix that describes the correlation between causal variants via the </w:t>
      </w:r>
      <m:oMath>
        <m:sSup>
          <m:sSupPr>
            <m:ctrlPr>
              <w:rPr>
                <w:rFonts w:ascii="Cambria Math" w:hAnsi="Cambria Math" w:cs="Times New Roman"/>
                <w:i/>
                <w:lang w:val="en-US"/>
              </w:rPr>
            </m:ctrlPr>
          </m:sSupPr>
          <m:e>
            <m:r>
              <w:rPr>
                <w:rFonts w:ascii="Cambria Math" w:hAnsi="Cambria Math" w:cs="Times New Roman"/>
                <w:lang w:val="en-US"/>
              </w:rPr>
              <m:t>k</m:t>
            </m:r>
          </m:e>
          <m:sup>
            <m:r>
              <w:rPr>
                <w:rFonts w:ascii="Cambria Math" w:hAnsi="Cambria Math" w:cs="Times New Roman"/>
                <w:lang w:val="en-US"/>
              </w:rPr>
              <m:t>th</m:t>
            </m:r>
          </m:sup>
        </m:sSup>
      </m:oMath>
      <w:r>
        <w:rPr>
          <w:rFonts w:ascii="Times New Roman" w:hAnsi="Times New Roman" w:cs="Times New Roman"/>
          <w:lang w:val="en-US"/>
        </w:rPr>
        <w:t xml:space="preserve"> marker</w:t>
      </w:r>
      <w:r w:rsidR="00155076">
        <w:rPr>
          <w:rFonts w:ascii="Times New Roman" w:hAnsi="Times New Roman" w:cs="Times New Roman"/>
          <w:lang w:val="en-US"/>
        </w:rPr>
        <w:t>,</w:t>
      </w:r>
      <w:r w:rsidR="00710394">
        <w:rPr>
          <w:rFonts w:ascii="Times New Roman" w:hAnsi="Times New Roman" w:cs="Times New Roman"/>
          <w:lang w:val="en-US"/>
        </w:rPr>
        <w:t xml:space="preserve"> </w:t>
      </w:r>
      <m:oMath>
        <m:r>
          <m:rPr>
            <m:sty m:val="bi"/>
          </m:rPr>
          <w:rPr>
            <w:rFonts w:ascii="Cambria Math" w:hAnsi="Cambria Math" w:cs="Times New Roman"/>
            <w:lang w:val="en-US"/>
          </w:rPr>
          <m:t>H</m:t>
        </m:r>
      </m:oMath>
      <w:r w:rsidR="00710394">
        <w:rPr>
          <w:rFonts w:ascii="Times New Roman" w:hAnsi="Times New Roman" w:cs="Times New Roman"/>
          <w:b/>
          <w:lang w:val="en-US"/>
        </w:rPr>
        <w:t xml:space="preserve"> </w:t>
      </w:r>
      <w:r w:rsidR="00710394" w:rsidRPr="00710394">
        <w:rPr>
          <w:rFonts w:ascii="Times New Roman" w:hAnsi="Times New Roman" w:cs="Times New Roman"/>
          <w:lang w:val="en-US"/>
        </w:rPr>
        <w:t xml:space="preserve">is </w:t>
      </w:r>
      <w:r w:rsidR="00710394">
        <w:rPr>
          <w:rFonts w:ascii="Times New Roman" w:hAnsi="Times New Roman" w:cs="Times New Roman"/>
          <w:lang w:val="en-US"/>
        </w:rPr>
        <w:t xml:space="preserve">a diagonal matrix with element </w:t>
      </w:r>
      <m:oMath>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l</m:t>
            </m:r>
          </m:sub>
        </m:sSub>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l</m:t>
            </m:r>
          </m:sub>
        </m:sSub>
      </m:oMath>
      <w:r w:rsidR="005A1B03">
        <w:rPr>
          <w:rFonts w:ascii="Times New Roman" w:hAnsi="Times New Roman" w:cs="Times New Roman"/>
          <w:lang w:val="en-US"/>
        </w:rPr>
        <w:t>,</w:t>
      </w:r>
      <w:r w:rsidR="00155076">
        <w:rPr>
          <w:rFonts w:ascii="Times New Roman" w:hAnsi="Times New Roman" w:cs="Times New Roman"/>
          <w:lang w:val="en-US"/>
        </w:rPr>
        <w:t xml:space="preserve"> </w:t>
      </w:r>
      <m:oMath>
        <m:r>
          <m:rPr>
            <m:sty m:val="bi"/>
          </m:rPr>
          <w:rPr>
            <w:rFonts w:ascii="Cambria Math" w:hAnsi="Cambria Math" w:cs="Times New Roman"/>
            <w:lang w:val="en-US"/>
          </w:rPr>
          <m:t>P</m:t>
        </m:r>
      </m:oMath>
      <w:r w:rsidR="00FE3409">
        <w:rPr>
          <w:rFonts w:ascii="Times New Roman" w:hAnsi="Times New Roman" w:cs="Times New Roman"/>
          <w:b/>
          <w:i/>
          <w:lang w:val="en-US"/>
        </w:rPr>
        <w:t xml:space="preserve"> </w:t>
      </w:r>
      <w:r w:rsidR="00FE3409">
        <w:rPr>
          <w:rFonts w:ascii="Times New Roman" w:hAnsi="Times New Roman" w:cs="Times New Roman"/>
          <w:lang w:val="en-US"/>
        </w:rPr>
        <w:t xml:space="preserve">is a </w:t>
      </w:r>
      <m:oMath>
        <m:r>
          <m:rPr>
            <m:scr m:val="script"/>
          </m:rPr>
          <w:rPr>
            <w:rFonts w:ascii="Cambria Math" w:hAnsi="Cambria Math" w:cs="Times New Roman"/>
            <w:lang w:val="en-US"/>
          </w:rPr>
          <m:t>m×m</m:t>
        </m:r>
      </m:oMath>
      <w:r w:rsidR="00FE3409">
        <w:rPr>
          <w:rFonts w:ascii="Times New Roman" w:hAnsi="Times New Roman" w:cs="Times New Roman"/>
          <w:lang w:val="en-US"/>
        </w:rPr>
        <w:t xml:space="preserve"> matrix that </w:t>
      </w:r>
      <m:oMath>
        <m:sSub>
          <m:sSubPr>
            <m:ctrlPr>
              <w:rPr>
                <w:rFonts w:ascii="Cambria Math" w:hAnsi="Cambria Math" w:cs="Times New Roman"/>
                <w:i/>
                <w:lang w:val="en-US"/>
              </w:rPr>
            </m:ctrlPr>
          </m:sSubPr>
          <m:e>
            <m:r>
              <w:rPr>
                <w:rFonts w:ascii="Cambria Math" w:hAnsi="Cambria Math" w:cs="Times New Roman"/>
                <w:lang w:val="en-US"/>
              </w:rPr>
              <m:t>P</m:t>
            </m:r>
          </m:e>
          <m: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2</m:t>
                </m:r>
              </m:sub>
            </m:sSub>
          </m:sub>
        </m:sSub>
        <m: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lang w:val="en-US"/>
              </w:rPr>
              <m:t>ρ</m:t>
            </m:r>
          </m:e>
          <m: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2</m:t>
                </m:r>
              </m:sub>
            </m:sSub>
          </m:sub>
          <m:sup>
            <m:r>
              <w:rPr>
                <w:rFonts w:ascii="Cambria Math" w:hAnsi="Cambria Math" w:cs="Times New Roman"/>
                <w:lang w:val="en-US"/>
              </w:rPr>
              <m:t>2</m:t>
            </m:r>
          </m:sup>
        </m:sSubSup>
      </m:oMath>
      <w:r>
        <w:rPr>
          <w:rFonts w:ascii="Times New Roman" w:hAnsi="Times New Roman" w:cs="Times New Roman"/>
          <w:lang w:val="en-US"/>
        </w:rPr>
        <w:t>.</w:t>
      </w:r>
      <w:r w:rsidR="00DC391E">
        <w:rPr>
          <w:rFonts w:ascii="Times New Roman" w:hAnsi="Times New Roman" w:cs="Times New Roman"/>
          <w:lang w:val="en-US"/>
        </w:rPr>
        <w:t xml:space="preserve"> </w:t>
      </w:r>
      <m:oMath>
        <m:r>
          <m:rPr>
            <m:sty m:val="bi"/>
          </m:rPr>
          <w:rPr>
            <w:rFonts w:ascii="Cambria Math" w:hAnsi="Cambria Math" w:cs="Times New Roman"/>
            <w:lang w:val="en-US"/>
          </w:rPr>
          <m:t>1</m:t>
        </m:r>
      </m:oMath>
      <w:r w:rsidR="00DC391E">
        <w:rPr>
          <w:rFonts w:ascii="Times New Roman" w:hAnsi="Times New Roman" w:cs="Times New Roman"/>
          <w:b/>
          <w:lang w:val="en-US"/>
        </w:rPr>
        <w:t xml:space="preserve"> </w:t>
      </w:r>
      <w:r w:rsidR="00DC391E" w:rsidRPr="00DC391E">
        <w:rPr>
          <w:rFonts w:ascii="Times New Roman" w:hAnsi="Times New Roman" w:cs="Times New Roman"/>
          <w:lang w:val="en-US"/>
        </w:rPr>
        <w:t xml:space="preserve">is </w:t>
      </w:r>
      <w:r w:rsidR="00DC391E">
        <w:rPr>
          <w:rFonts w:ascii="Times New Roman" w:hAnsi="Times New Roman" w:cs="Times New Roman"/>
          <w:lang w:val="en-US"/>
        </w:rPr>
        <w:t>the vector of 1.</w:t>
      </w:r>
    </w:p>
    <w:p w14:paraId="1741760C" w14:textId="77777777" w:rsidR="00BD090B" w:rsidRPr="00BD090B" w:rsidRDefault="00BD090B" w:rsidP="002A4AE9">
      <w:pPr>
        <w:spacing w:line="360" w:lineRule="auto"/>
        <w:rPr>
          <w:rFonts w:ascii="Times New Roman" w:hAnsi="Times New Roman" w:cs="Times New Roman"/>
          <w:lang w:val="en-US"/>
        </w:rPr>
      </w:pPr>
    </w:p>
    <w:p w14:paraId="588B34F0" w14:textId="524F657C" w:rsidR="004C7F54" w:rsidRPr="00A47DEB" w:rsidRDefault="008F669E" w:rsidP="002A4AE9">
      <w:pPr>
        <w:spacing w:line="360" w:lineRule="auto"/>
        <w:rPr>
          <w:rFonts w:ascii="Times New Roman" w:hAnsi="Times New Roman" w:cs="Times New Roman"/>
          <w:lang w:val="en-US"/>
        </w:rPr>
      </w:pPr>
      <w:r>
        <w:rPr>
          <w:rFonts w:ascii="Times New Roman" w:hAnsi="Times New Roman" w:cs="Times New Roman"/>
          <w:lang w:val="en-US"/>
        </w:rPr>
        <w:lastRenderedPageBreak/>
        <w:t xml:space="preserve">As a comparison, </w:t>
      </w:r>
      <w:r w:rsidR="0044615D">
        <w:rPr>
          <w:rFonts w:ascii="Times New Roman" w:hAnsi="Times New Roman" w:cs="Times New Roman"/>
          <w:lang w:val="en-US"/>
        </w:rPr>
        <w:t xml:space="preserve">“genomic-heritability” </w:t>
      </w:r>
      <w:r w:rsidR="00B012DB">
        <w:rPr>
          <w:rFonts w:ascii="Times New Roman" w:hAnsi="Times New Roman" w:cs="Times New Roman"/>
          <w:lang w:val="en-US"/>
        </w:rPr>
        <w:t>is</w:t>
      </w:r>
      <w:r w:rsidR="0044615D">
        <w:rPr>
          <w:rFonts w:ascii="Times New Roman" w:hAnsi="Times New Roman" w:cs="Times New Roman"/>
          <w:lang w:val="en-US"/>
        </w:rPr>
        <w:t xml:space="preserve"> emphasized by </w:t>
      </w:r>
      <w:r w:rsidR="00A47DEB">
        <w:rPr>
          <w:rFonts w:ascii="Times New Roman" w:hAnsi="Times New Roman" w:cs="Times New Roman"/>
          <w:lang w:val="en-US"/>
        </w:rPr>
        <w:t xml:space="preserve">de los Campos et al </w:t>
      </w:r>
      <w:r w:rsidR="00A47DEB">
        <w:rPr>
          <w:rFonts w:ascii="Times New Roman" w:hAnsi="Times New Roman" w:cs="Times New Roman"/>
          <w:lang w:val="en-US"/>
        </w:rPr>
        <w:fldChar w:fldCharType="begin" w:fldLock="1"/>
      </w:r>
      <w:r w:rsidR="00155076">
        <w:rPr>
          <w:rFonts w:ascii="Times New Roman" w:hAnsi="Times New Roman" w:cs="Times New Roman"/>
          <w:lang w:val="en-US"/>
        </w:rPr>
        <w:instrText>ADDIN CSL_CITATION {"citationItems":[{"id":"ITEM-1","itemData":{"DOI":"10.1371/journal.pgen.1005048","ISSN":"1553-7404","author":[{"dropping-particle":"","family":"los Campos","given":"Gustavo","non-dropping-particle":"de","parse-names":false,"suffix":""},{"dropping-particle":"","family":"Sorensen","given":"Daniel","non-dropping-particle":"","parse-names":false,"suffix":""},{"dropping-particle":"","family":"Gianola","given":"Daniel","non-dropping-particle":"","parse-names":false,"suffix":""}],"container-title":"PLoS Genetics","id":"ITEM-1","issue":"5","issued":{"date-parts":[["2015"]]},"page":"e1005048","title":"Genomic heritability: what is it?","type":"article-journal","volume":"11"},"suppress-author":1,"uris":["http://www.mendeley.com/documents/?uuid=3e736fe1-8c19-4f39-af98-db9d31486b70"]}],"mendeley":{"formattedCitation":"(2015)","plainTextFormattedCitation":"(2015)","previouslyFormattedCitation":"(2015)"},"properties":{"noteIndex":0},"schema":"https://github.com/citation-style-language/schema/raw/master/csl-citation.json"}</w:instrText>
      </w:r>
      <w:r w:rsidR="00A47DEB">
        <w:rPr>
          <w:rFonts w:ascii="Times New Roman" w:hAnsi="Times New Roman" w:cs="Times New Roman"/>
          <w:lang w:val="en-US"/>
        </w:rPr>
        <w:fldChar w:fldCharType="separate"/>
      </w:r>
      <w:r w:rsidR="00A47DEB" w:rsidRPr="00A47DEB">
        <w:rPr>
          <w:rFonts w:ascii="Times New Roman" w:hAnsi="Times New Roman" w:cs="Times New Roman"/>
          <w:noProof/>
          <w:lang w:val="en-US"/>
        </w:rPr>
        <w:t>(2015)</w:t>
      </w:r>
      <w:r w:rsidR="00A47DEB">
        <w:rPr>
          <w:rFonts w:ascii="Times New Roman" w:hAnsi="Times New Roman" w:cs="Times New Roman"/>
          <w:lang w:val="en-US"/>
        </w:rPr>
        <w:fldChar w:fldCharType="end"/>
      </w:r>
      <w:r w:rsidR="00A47DEB">
        <w:rPr>
          <w:rFonts w:ascii="Times New Roman" w:hAnsi="Times New Roman" w:cs="Times New Roman"/>
          <w:lang w:val="en-US"/>
        </w:rPr>
        <w:t xml:space="preserve">, in which </w:t>
      </w:r>
      <m:oMath>
        <m:r>
          <w:rPr>
            <w:rFonts w:ascii="Cambria Math" w:hAnsi="Cambria Math" w:cs="Times New Roman"/>
            <w:lang w:val="en-US"/>
          </w:rPr>
          <m:t>2pq</m:t>
        </m:r>
      </m:oMath>
      <w:r>
        <w:rPr>
          <w:rFonts w:ascii="Times New Roman" w:hAnsi="Times New Roman" w:cs="Times New Roman"/>
          <w:lang w:val="en-US"/>
        </w:rPr>
        <w:t xml:space="preserve"> is introduced as weight</w:t>
      </w:r>
      <w:r w:rsidR="0092768D">
        <w:rPr>
          <w:rFonts w:ascii="Times New Roman" w:hAnsi="Times New Roman" w:cs="Times New Roman"/>
          <w:lang w:val="en-US"/>
        </w:rPr>
        <w:t xml:space="preserve"> </w:t>
      </w:r>
      <w:r>
        <w:rPr>
          <w:rFonts w:ascii="Times New Roman" w:hAnsi="Times New Roman" w:cs="Times New Roman"/>
          <w:lang w:val="en-US"/>
        </w:rPr>
        <w:t xml:space="preserve">for </w:t>
      </w:r>
      <w:r w:rsidR="00B012DB">
        <w:rPr>
          <w:rFonts w:ascii="Times New Roman" w:hAnsi="Times New Roman" w:cs="Times New Roman"/>
          <w:lang w:val="en-US"/>
        </w:rPr>
        <w:t>the genetic relatedness</w:t>
      </w:r>
      <w:r w:rsidR="00A47DEB">
        <w:rPr>
          <w:rFonts w:ascii="Times New Roman" w:hAnsi="Times New Roman" w:cs="Times New Roman"/>
          <w:lang w:val="en-US"/>
        </w:rPr>
        <w:t xml:space="preserve">. </w:t>
      </w:r>
      <w:r w:rsidR="00DC391E">
        <w:rPr>
          <w:rFonts w:ascii="Times New Roman" w:hAnsi="Times New Roman" w:cs="Times New Roman"/>
          <w:lang w:val="en-US"/>
        </w:rPr>
        <w:t xml:space="preserve">If we take </w:t>
      </w:r>
      <m:oMath>
        <m:r>
          <w:rPr>
            <w:rFonts w:ascii="Cambria Math" w:hAnsi="Cambria Math" w:cs="Times New Roman"/>
            <w:lang w:val="en-US"/>
          </w:rPr>
          <m:t>2pq</m:t>
        </m:r>
      </m:oMath>
      <w:r w:rsidR="00DC391E">
        <w:rPr>
          <w:rFonts w:ascii="Times New Roman" w:hAnsi="Times New Roman" w:cs="Times New Roman"/>
          <w:lang w:val="en-US"/>
        </w:rPr>
        <w:t xml:space="preserve"> as weight to </w:t>
      </w:r>
      <m:oMath>
        <m:sSub>
          <m:sSubPr>
            <m:ctrlPr>
              <w:rPr>
                <w:rFonts w:ascii="Cambria Math" w:hAnsi="Cambria Math" w:cs="Times New Roman"/>
                <w:b/>
              </w:rPr>
            </m:ctrlPr>
          </m:sSubPr>
          <m:e>
            <m:r>
              <m:rPr>
                <m:sty m:val="b"/>
              </m:rPr>
              <w:rPr>
                <w:rFonts w:ascii="Cambria Math" w:hAnsi="Cambria Math" w:cs="Times New Roman"/>
              </w:rPr>
              <m:t>Ω</m:t>
            </m:r>
          </m:e>
          <m:sub>
            <m:r>
              <w:rPr>
                <w:rFonts w:ascii="Cambria Math" w:hAnsi="Cambria Math" w:cs="Times New Roman"/>
              </w:rPr>
              <m:t>A</m:t>
            </m:r>
          </m:sub>
        </m:sSub>
      </m:oMath>
      <w:r w:rsidR="00A47DEB">
        <w:rPr>
          <w:rFonts w:ascii="Times New Roman" w:hAnsi="Times New Roman" w:cs="Times New Roman"/>
        </w:rPr>
        <w:t xml:space="preserve">, the genomic-heritability, denoted as </w:t>
      </w:r>
      <m:oMath>
        <m:sSubSup>
          <m:sSubSupPr>
            <m:ctrlPr>
              <w:rPr>
                <w:rFonts w:ascii="Cambria Math" w:hAnsi="Cambria Math" w:cs="Times New Roman"/>
                <w:i/>
                <w:lang w:val="en-US"/>
              </w:rPr>
            </m:ctrlPr>
          </m:sSubSupPr>
          <m:e>
            <m:acc>
              <m:accPr>
                <m:chr m:val="̃"/>
                <m:ctrlPr>
                  <w:rPr>
                    <w:rFonts w:ascii="Cambria Math" w:hAnsi="Cambria Math" w:cs="Times New Roman"/>
                    <w:i/>
                    <w:lang w:val="en-US"/>
                  </w:rPr>
                </m:ctrlPr>
              </m:accPr>
              <m:e>
                <m:r>
                  <w:rPr>
                    <w:rFonts w:ascii="Cambria Math" w:hAnsi="Cambria Math" w:cs="Times New Roman"/>
                    <w:lang w:val="en-US"/>
                  </w:rPr>
                  <m:t>h</m:t>
                </m:r>
              </m:e>
            </m:acc>
          </m:e>
          <m:sub>
            <m:r>
              <w:rPr>
                <w:rFonts w:ascii="Cambria Math" w:hAnsi="Cambria Math" w:cs="Times New Roman"/>
                <w:lang w:val="en-US"/>
              </w:rPr>
              <m:t>SNP</m:t>
            </m:r>
          </m:sub>
          <m:sup>
            <m:r>
              <w:rPr>
                <w:rFonts w:ascii="Cambria Math" w:hAnsi="Cambria Math" w:cs="Times New Roman"/>
                <w:lang w:val="en-US"/>
              </w:rPr>
              <m:t>2</m:t>
            </m:r>
          </m:sup>
        </m:sSubSup>
      </m:oMath>
      <w:r w:rsidR="00A47DEB">
        <w:rPr>
          <w:rFonts w:ascii="Times New Roman" w:hAnsi="Times New Roman" w:cs="Times New Roman"/>
          <w:b/>
          <w:lang w:val="en-US"/>
        </w:rPr>
        <w:t xml:space="preserve"> </w:t>
      </w:r>
      <w:r w:rsidR="00A47DEB" w:rsidRPr="00A47DEB">
        <w:rPr>
          <w:rFonts w:ascii="Times New Roman" w:hAnsi="Times New Roman" w:cs="Times New Roman"/>
          <w:lang w:val="en-US"/>
        </w:rPr>
        <w:t>herein</w:t>
      </w:r>
      <w:r w:rsidR="00A47DEB">
        <w:rPr>
          <w:rFonts w:ascii="Times New Roman" w:hAnsi="Times New Roman" w:cs="Times New Roman"/>
          <w:lang w:val="en-US"/>
        </w:rPr>
        <w:t>, has it</w:t>
      </w:r>
      <w:r w:rsidR="00AE6881">
        <w:rPr>
          <w:rFonts w:ascii="Times New Roman" w:hAnsi="Times New Roman" w:cs="Times New Roman"/>
          <w:lang w:val="en-US"/>
        </w:rPr>
        <w:t>s</w:t>
      </w:r>
      <w:r w:rsidR="00A47DEB">
        <w:rPr>
          <w:rFonts w:ascii="Times New Roman" w:hAnsi="Times New Roman" w:cs="Times New Roman"/>
          <w:lang w:val="en-US"/>
        </w:rPr>
        <w:t xml:space="preserve"> mathematical structure</w:t>
      </w:r>
    </w:p>
    <w:p w14:paraId="64AF2AE1" w14:textId="2F933C0E" w:rsidR="004C7F54" w:rsidRPr="004C7F54" w:rsidRDefault="009E233B" w:rsidP="00B012DB">
      <w:pPr>
        <w:spacing w:line="360" w:lineRule="auto"/>
        <w:jc w:val="center"/>
        <w:rPr>
          <w:rFonts w:ascii="Times New Roman" w:hAnsi="Times New Roman" w:cs="Times New Roman"/>
          <w:lang w:val="en-US"/>
        </w:rPr>
      </w:pPr>
      <m:oMath>
        <m:sSubSup>
          <m:sSubSupPr>
            <m:ctrlPr>
              <w:rPr>
                <w:rFonts w:ascii="Cambria Math" w:hAnsi="Cambria Math" w:cs="Times New Roman"/>
                <w:i/>
                <w:lang w:val="en-US"/>
              </w:rPr>
            </m:ctrlPr>
          </m:sSubSupPr>
          <m:e>
            <m:acc>
              <m:accPr>
                <m:chr m:val="̃"/>
                <m:ctrlPr>
                  <w:rPr>
                    <w:rFonts w:ascii="Cambria Math" w:hAnsi="Cambria Math" w:cs="Times New Roman"/>
                    <w:i/>
                    <w:lang w:val="en-US"/>
                  </w:rPr>
                </m:ctrlPr>
              </m:accPr>
              <m:e>
                <m:r>
                  <w:rPr>
                    <w:rFonts w:ascii="Cambria Math" w:hAnsi="Cambria Math" w:cs="Times New Roman"/>
                    <w:lang w:val="en-US"/>
                  </w:rPr>
                  <m:t>h</m:t>
                </m:r>
              </m:e>
            </m:acc>
          </m:e>
          <m:sub>
            <m:r>
              <w:rPr>
                <w:rFonts w:ascii="Cambria Math" w:hAnsi="Cambria Math" w:cs="Times New Roman"/>
                <w:lang w:val="en-US"/>
              </w:rPr>
              <m:t>S</m:t>
            </m:r>
            <m:r>
              <w:rPr>
                <w:rFonts w:ascii="Cambria Math" w:hAnsi="Cambria Math" w:cs="Times New Roman"/>
                <w:lang w:val="en-US"/>
              </w:rPr>
              <m:t>NP.A</m:t>
            </m:r>
          </m:sub>
          <m:sup>
            <m:r>
              <w:rPr>
                <w:rFonts w:ascii="Cambria Math" w:hAnsi="Cambria Math" w:cs="Times New Roman"/>
                <w:lang w:val="en-US"/>
              </w:rPr>
              <m:t>2</m:t>
            </m:r>
          </m:sup>
        </m:sSubSup>
        <m:r>
          <m:rPr>
            <m:sty m:val="bi"/>
          </m:rPr>
          <w:rPr>
            <w:rFonts w:ascii="Cambria Math" w:hAnsi="Cambria Math" w:cs="Times New Roman"/>
            <w:lang w:val="en-US"/>
          </w:rPr>
          <m:t>=tr(W)βH</m:t>
        </m:r>
        <m:d>
          <m:dPr>
            <m:begChr m:val="{"/>
            <m:endChr m:val="}"/>
            <m:ctrlPr>
              <w:rPr>
                <w:rFonts w:ascii="Cambria Math" w:hAnsi="Cambria Math" w:cs="Times New Roman"/>
                <w:b/>
                <w:i/>
                <w:lang w:val="en-US"/>
              </w:rPr>
            </m:ctrlPr>
          </m:dPr>
          <m:e>
            <m:f>
              <m:fPr>
                <m:ctrlPr>
                  <w:rPr>
                    <w:rFonts w:ascii="Cambria Math" w:hAnsi="Cambria Math" w:cs="Times New Roman"/>
                    <w:i/>
                    <w:lang w:val="en-US"/>
                  </w:rPr>
                </m:ctrlPr>
              </m:fPr>
              <m:num>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k</m:t>
                        </m:r>
                      </m:sub>
                    </m:sSub>
                    <m:nary>
                      <m:naryPr>
                        <m:chr m:val="∑"/>
                        <m:subHide m:val="1"/>
                        <m:supHide m:val="1"/>
                        <m:ctrlPr>
                          <w:rPr>
                            <w:rFonts w:ascii="Cambria Math" w:hAnsi="Cambria Math" w:cs="Times New Roman"/>
                            <w:i/>
                            <w:lang w:val="en-US"/>
                          </w:rPr>
                        </m:ctrlPr>
                      </m:naryPr>
                      <m:sub>
                        <m:ctrlPr>
                          <w:rPr>
                            <w:rFonts w:ascii="Cambria Math" w:hAnsi="Cambria Math" w:cs="Cambria Math"/>
                            <w:i/>
                            <w:lang w:val="en-US"/>
                          </w:rPr>
                        </m:ctrlPr>
                      </m:sub>
                      <m:sup>
                        <m:ctrlPr>
                          <w:rPr>
                            <w:rFonts w:ascii="Cambria Math" w:hAnsi="Cambria Math" w:cs="Cambria Math"/>
                            <w:i/>
                            <w:lang w:val="en-US"/>
                          </w:rPr>
                        </m:ctrlPr>
                      </m:sup>
                      <m:e>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m:t>
                            </m:r>
                          </m:sub>
                        </m:sSub>
                        <m:ctrlPr>
                          <w:rPr>
                            <w:rFonts w:ascii="Cambria Math" w:hAnsi="Cambria Math" w:cs="Cambria Math"/>
                            <w:i/>
                            <w:lang w:val="en-US"/>
                          </w:rPr>
                        </m:ctrlPr>
                      </m:e>
                    </m:nary>
                  </m:e>
                </m:nary>
              </m:num>
              <m:den>
                <m:sSup>
                  <m:sSupPr>
                    <m:ctrlPr>
                      <w:rPr>
                        <w:rFonts w:ascii="Cambria Math" w:hAnsi="Cambria Math" w:cs="Times New Roman"/>
                        <w:i/>
                        <w:lang w:val="en-US"/>
                      </w:rPr>
                    </m:ctrlPr>
                  </m:sSupPr>
                  <m:e>
                    <m:r>
                      <m:rPr>
                        <m:sty m:val="bi"/>
                      </m:rPr>
                      <w:rPr>
                        <w:rFonts w:ascii="Cambria Math" w:hAnsi="Cambria Math" w:cs="Times New Roman"/>
                        <w:lang w:val="en-US"/>
                      </w:rPr>
                      <m:t>w</m:t>
                    </m:r>
                  </m:e>
                  <m:sup>
                    <m:r>
                      <w:rPr>
                        <w:rFonts w:ascii="Cambria Math" w:hAnsi="Cambria Math" w:cs="Times New Roman"/>
                        <w:lang w:val="en-US"/>
                      </w:rPr>
                      <m:t>T</m:t>
                    </m:r>
                  </m:sup>
                </m:sSup>
                <m:r>
                  <m:rPr>
                    <m:sty m:val="bi"/>
                  </m:rPr>
                  <w:rPr>
                    <w:rFonts w:ascii="Cambria Math" w:hAnsi="Cambria Math" w:cs="Times New Roman"/>
                    <w:lang w:val="en-US"/>
                  </w:rPr>
                  <m:t>Pw</m:t>
                </m:r>
              </m:den>
            </m:f>
            <m:ctrlPr>
              <w:rPr>
                <w:rFonts w:ascii="Cambria Math" w:hAnsi="Cambria Math" w:cs="Times New Roman"/>
                <w:i/>
                <w:lang w:val="en-US"/>
              </w:rPr>
            </m:ctrlPr>
          </m:e>
        </m:d>
        <m:r>
          <m:rPr>
            <m:sty m:val="bi"/>
          </m:rPr>
          <w:rPr>
            <w:rFonts w:ascii="Cambria Math" w:hAnsi="Cambria Math" w:cs="Times New Roman"/>
            <w:lang w:val="en-US"/>
          </w:rPr>
          <m:t>Hβ</m:t>
        </m:r>
      </m:oMath>
      <w:r w:rsidR="00A47DEB">
        <w:rPr>
          <w:rFonts w:ascii="Times New Roman" w:hAnsi="Times New Roman" w:cs="Times New Roman"/>
          <w:b/>
          <w:lang w:val="en-US"/>
        </w:rPr>
        <w:t xml:space="preserve"> </w:t>
      </w:r>
      <w:r w:rsidR="00A47DEB" w:rsidRPr="00375127">
        <w:rPr>
          <w:rFonts w:ascii="Times New Roman" w:hAnsi="Times New Roman" w:cs="Times New Roman"/>
          <w:lang w:val="en-US"/>
        </w:rPr>
        <w:t>(Eq 7)</w:t>
      </w:r>
    </w:p>
    <w:p w14:paraId="56E4B355" w14:textId="2D9C01A8" w:rsidR="00947C0D" w:rsidRDefault="008F669E" w:rsidP="002A4AE9">
      <w:pPr>
        <w:spacing w:line="360" w:lineRule="auto"/>
        <w:rPr>
          <w:rFonts w:ascii="Times New Roman" w:hAnsi="Times New Roman" w:cs="Times New Roman"/>
          <w:lang w:val="en-US"/>
        </w:rPr>
      </w:pPr>
      <w:r>
        <w:rPr>
          <w:rFonts w:ascii="Times New Roman" w:hAnsi="Times New Roman" w:cs="Times New Roman"/>
          <w:lang w:val="en-US"/>
        </w:rPr>
        <w:t>Obviously,</w:t>
      </w:r>
      <w:r w:rsidR="00BD090B">
        <w:rPr>
          <w:rFonts w:ascii="Times New Roman" w:hAnsi="Times New Roman" w:cs="Times New Roman"/>
          <w:lang w:val="en-US"/>
        </w:rPr>
        <w:t xml:space="preserve"> </w:t>
      </w:r>
      <m:oMath>
        <m:sSubSup>
          <m:sSubSupPr>
            <m:ctrlPr>
              <w:rPr>
                <w:rFonts w:ascii="Cambria Math" w:hAnsi="Cambria Math" w:cs="Times New Roman"/>
                <w:i/>
                <w:lang w:val="en-US"/>
              </w:rPr>
            </m:ctrlPr>
          </m:sSubSupPr>
          <m:e>
            <m:acc>
              <m:accPr>
                <m:chr m:val="̃"/>
                <m:ctrlPr>
                  <w:rPr>
                    <w:rFonts w:ascii="Cambria Math" w:hAnsi="Cambria Math" w:cs="Times New Roman"/>
                    <w:i/>
                    <w:lang w:val="en-US"/>
                  </w:rPr>
                </m:ctrlPr>
              </m:accPr>
              <m:e>
                <m:r>
                  <w:rPr>
                    <w:rFonts w:ascii="Cambria Math" w:hAnsi="Cambria Math" w:cs="Times New Roman"/>
                    <w:lang w:val="en-US"/>
                  </w:rPr>
                  <m:t>h</m:t>
                </m:r>
              </m:e>
            </m:acc>
          </m:e>
          <m:sub>
            <m:r>
              <w:rPr>
                <w:rFonts w:ascii="Cambria Math" w:hAnsi="Cambria Math" w:cs="Times New Roman"/>
                <w:lang w:val="en-US"/>
              </w:rPr>
              <m:t>SNP.A</m:t>
            </m:r>
          </m:sub>
          <m:sup>
            <m:r>
              <w:rPr>
                <w:rFonts w:ascii="Cambria Math" w:hAnsi="Cambria Math" w:cs="Times New Roman"/>
                <w:lang w:val="en-US"/>
              </w:rPr>
              <m:t>2</m:t>
            </m:r>
          </m:sup>
        </m:sSubSup>
      </m:oMath>
      <w:r w:rsidR="00BD090B">
        <w:rPr>
          <w:rFonts w:ascii="Times New Roman" w:hAnsi="Times New Roman" w:cs="Times New Roman"/>
          <w:lang w:val="en-US"/>
        </w:rPr>
        <w:t xml:space="preserve"> will be </w:t>
      </w:r>
      <m:oMath>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SNP.A</m:t>
            </m:r>
          </m:sub>
          <m:sup>
            <m:r>
              <w:rPr>
                <w:rFonts w:ascii="Cambria Math" w:hAnsi="Cambria Math" w:cs="Times New Roman"/>
                <w:lang w:val="en-US"/>
              </w:rPr>
              <m:t>2</m:t>
            </m:r>
          </m:sup>
        </m:sSubSup>
      </m:oMath>
      <w:r w:rsidR="00BD090B">
        <w:rPr>
          <w:rFonts w:ascii="Times New Roman" w:hAnsi="Times New Roman" w:cs="Times New Roman"/>
          <w:lang w:val="en-US"/>
        </w:rPr>
        <w:t xml:space="preserve"> have </w:t>
      </w:r>
      <m:oMath>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k</m:t>
            </m:r>
          </m:sub>
        </m:sSub>
      </m:oMath>
      <w:r w:rsidR="00BD090B">
        <w:rPr>
          <w:rFonts w:ascii="Times New Roman" w:hAnsi="Times New Roman" w:cs="Times New Roman"/>
          <w:lang w:val="en-US"/>
        </w:rPr>
        <w:t xml:space="preserve"> set to 1 – no weights</w:t>
      </w:r>
      <w:r w:rsidR="00AE6881">
        <w:rPr>
          <w:rFonts w:ascii="Times New Roman" w:hAnsi="Times New Roman" w:cs="Times New Roman"/>
          <w:lang w:val="en-US"/>
        </w:rPr>
        <w:t xml:space="preserve"> consequently</w:t>
      </w:r>
      <w:r w:rsidR="00BD090B">
        <w:rPr>
          <w:rFonts w:ascii="Times New Roman" w:hAnsi="Times New Roman" w:cs="Times New Roman"/>
          <w:lang w:val="en-US"/>
        </w:rPr>
        <w:t>.</w:t>
      </w:r>
    </w:p>
    <w:p w14:paraId="17FA2AA7" w14:textId="77777777" w:rsidR="004C7F54" w:rsidRDefault="004C7F54" w:rsidP="002A4AE9">
      <w:pPr>
        <w:spacing w:line="360" w:lineRule="auto"/>
        <w:rPr>
          <w:rFonts w:ascii="Times New Roman" w:hAnsi="Times New Roman" w:cs="Times New Roman"/>
          <w:lang w:val="en-US"/>
        </w:rPr>
      </w:pPr>
    </w:p>
    <w:p w14:paraId="6BF906C5" w14:textId="0F089BE7" w:rsidR="00375127" w:rsidRPr="00375127" w:rsidRDefault="00B012DB" w:rsidP="002A4AE9">
      <w:pPr>
        <w:spacing w:line="360" w:lineRule="auto"/>
        <w:rPr>
          <w:rFonts w:ascii="Times New Roman" w:hAnsi="Times New Roman" w:cs="Times New Roman"/>
          <w:b/>
          <w:lang w:val="en-US"/>
        </w:rPr>
      </w:pPr>
      <w:r>
        <w:rPr>
          <w:rFonts w:ascii="Times New Roman" w:hAnsi="Times New Roman" w:cs="Times New Roman"/>
          <w:b/>
          <w:u w:val="single"/>
          <w:lang w:val="en-US" w:eastAsia="zh-CN"/>
        </w:rPr>
        <w:t>SNP-based heritability</w:t>
      </w:r>
      <w:r w:rsidR="00375127">
        <w:rPr>
          <w:rFonts w:ascii="Times New Roman" w:hAnsi="Times New Roman" w:cs="Times New Roman"/>
          <w:b/>
          <w:u w:val="single"/>
          <w:lang w:val="en-US" w:eastAsia="zh-CN"/>
        </w:rPr>
        <w:t xml:space="preserve"> for </w:t>
      </w:r>
      <w:r w:rsidR="00072FBA">
        <w:rPr>
          <w:rFonts w:ascii="Times New Roman" w:hAnsi="Times New Roman" w:cs="Times New Roman"/>
          <w:b/>
          <w:u w:val="single"/>
          <w:lang w:val="en-US" w:eastAsia="zh-CN"/>
        </w:rPr>
        <w:t>dominance</w:t>
      </w:r>
      <w:r w:rsidR="00375127">
        <w:rPr>
          <w:rFonts w:ascii="Times New Roman" w:hAnsi="Times New Roman" w:cs="Times New Roman"/>
          <w:b/>
          <w:u w:val="single"/>
          <w:lang w:val="en-US" w:eastAsia="zh-CN"/>
        </w:rPr>
        <w:t xml:space="preserve"> variance</w:t>
      </w:r>
    </w:p>
    <w:p w14:paraId="1E9AF746" w14:textId="43322FAF" w:rsidR="00DC1636" w:rsidRDefault="006B45C5" w:rsidP="002A4AE9">
      <w:pPr>
        <w:spacing w:line="360" w:lineRule="auto"/>
        <w:rPr>
          <w:rFonts w:ascii="Times New Roman" w:hAnsi="Times New Roman" w:cs="Times New Roman"/>
        </w:rPr>
      </w:pPr>
      <w:r>
        <w:rPr>
          <w:rFonts w:ascii="Times New Roman" w:hAnsi="Times New Roman" w:cs="Times New Roman"/>
          <w:lang w:val="en-US"/>
        </w:rPr>
        <w:t xml:space="preserve">Similarly, if </w:t>
      </w:r>
      <m:oMath>
        <m:r>
          <m:rPr>
            <m:sty m:val="b"/>
          </m:rPr>
          <w:rPr>
            <w:rFonts w:ascii="Cambria Math" w:hAnsi="Cambria Math" w:cs="Times New Roman"/>
          </w:rPr>
          <m:t>Ω</m:t>
        </m:r>
      </m:oMath>
      <w:r>
        <w:rPr>
          <w:rFonts w:ascii="Times New Roman" w:hAnsi="Times New Roman" w:cs="Times New Roman"/>
          <w:b/>
        </w:rPr>
        <w:t xml:space="preserve"> </w:t>
      </w:r>
      <w:r w:rsidRPr="006B45C5">
        <w:rPr>
          <w:rFonts w:ascii="Times New Roman" w:hAnsi="Times New Roman" w:cs="Times New Roman"/>
        </w:rPr>
        <w:t xml:space="preserve">is </w:t>
      </w:r>
      <w:r>
        <w:rPr>
          <w:rFonts w:ascii="Times New Roman" w:hAnsi="Times New Roman" w:cs="Times New Roman"/>
        </w:rPr>
        <w:t>co</w:t>
      </w:r>
      <w:r w:rsidR="00EA60F9">
        <w:rPr>
          <w:rFonts w:ascii="Times New Roman" w:hAnsi="Times New Roman" w:cs="Times New Roman"/>
        </w:rPr>
        <w:t>nstructed for dominance effect</w:t>
      </w:r>
      <w:r w:rsidR="00B012DB">
        <w:rPr>
          <w:rFonts w:ascii="Times New Roman" w:hAnsi="Times New Roman" w:cs="Times New Roman"/>
        </w:rPr>
        <w:t xml:space="preserve"> and fitted into Eq 1</w:t>
      </w:r>
      <w:r w:rsidR="00EA60F9">
        <w:rPr>
          <w:rFonts w:ascii="Times New Roman" w:hAnsi="Times New Roman" w:cs="Times New Roman"/>
        </w:rPr>
        <w:t>,</w:t>
      </w:r>
      <w:r w:rsidR="00DC1636">
        <w:rPr>
          <w:rFonts w:ascii="Times New Roman" w:hAnsi="Times New Roman" w:cs="Times New Roman"/>
        </w:rPr>
        <w:t xml:space="preserve"> it is to find the elements, in </w:t>
      </w:r>
      <w:r w:rsidR="00DC1636" w:rsidRPr="00DC1636">
        <w:rPr>
          <w:rFonts w:ascii="Times New Roman" w:hAnsi="Times New Roman" w:cs="Times New Roman"/>
          <w:highlight w:val="cyan"/>
        </w:rPr>
        <w:t>Table X,</w:t>
      </w:r>
      <w:r w:rsidR="00DC1636">
        <w:rPr>
          <w:rFonts w:ascii="Times New Roman" w:hAnsi="Times New Roman" w:cs="Times New Roman"/>
        </w:rPr>
        <w:t xml:space="preserve"> for </w:t>
      </w:r>
      <m:oMath>
        <m:nary>
          <m:naryPr>
            <m:chr m:val="∑"/>
            <m:limLoc m:val="subSup"/>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D,ik</m:t>
                </m:r>
              </m:sub>
            </m:sSub>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D,jk</m:t>
                </m:r>
              </m:sub>
            </m:sSub>
            <m:sSup>
              <m:sSupPr>
                <m:ctrlPr>
                  <w:rPr>
                    <w:rFonts w:ascii="Cambria Math" w:hAnsi="Cambria Math" w:cs="Times New Roman"/>
                    <w:i/>
                    <w:lang w:val="en-US"/>
                  </w:rPr>
                </m:ctrlPr>
              </m:sSupPr>
              <m:e>
                <m:d>
                  <m:dPr>
                    <m:begChr m:val="["/>
                    <m:endChr m:val="]"/>
                    <m:ctrlPr>
                      <w:rPr>
                        <w:rFonts w:ascii="Cambria Math" w:hAnsi="Cambria Math" w:cs="Times New Roman"/>
                        <w:i/>
                        <w:lang w:val="en-US"/>
                      </w:rPr>
                    </m:ctrlPr>
                  </m:dPr>
                  <m:e>
                    <m:r>
                      <w:rPr>
                        <w:rFonts w:ascii="Cambria Math" w:hAnsi="Cambria Math" w:cs="Times New Roman"/>
                        <w:lang w:val="en-US"/>
                      </w:rPr>
                      <m:t>E</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i</m:t>
                            </m:r>
                          </m:sub>
                        </m:sSub>
                      </m:e>
                      <m:e>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D,ik</m:t>
                            </m:r>
                          </m:sub>
                        </m:sSub>
                      </m:e>
                    </m:d>
                    <m:r>
                      <w:rPr>
                        <w:rFonts w:ascii="Cambria Math" w:hAnsi="Cambria Math" w:cs="Times New Roman"/>
                        <w:lang w:val="en-US"/>
                      </w:rPr>
                      <m:t>-E</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j</m:t>
                            </m:r>
                          </m:sub>
                        </m:sSub>
                      </m:e>
                      <m:e>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D,jk</m:t>
                            </m:r>
                          </m:sub>
                        </m:sSub>
                      </m:e>
                    </m:d>
                  </m:e>
                </m:d>
              </m:e>
              <m:sup>
                <m:r>
                  <w:rPr>
                    <w:rFonts w:ascii="Cambria Math" w:hAnsi="Cambria Math" w:cs="Times New Roman"/>
                    <w:lang w:val="en-US"/>
                  </w:rPr>
                  <m:t>2</m:t>
                </m:r>
              </m:sup>
            </m:sSup>
            <m:r>
              <w:rPr>
                <w:rFonts w:ascii="Cambria Math" w:hAnsi="Cambria Math" w:cs="Times New Roman"/>
                <w:lang w:val="en-US"/>
              </w:rPr>
              <m:t>p</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ik</m:t>
                    </m:r>
                  </m:sub>
                </m:sSub>
              </m:e>
            </m:d>
            <m:r>
              <w:rPr>
                <w:rFonts w:ascii="Cambria Math" w:hAnsi="Cambria Math" w:cs="Times New Roman"/>
                <w:lang w:val="en-US"/>
              </w:rPr>
              <m:t>p(</m:t>
            </m:r>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jk</m:t>
                </m:r>
              </m:sub>
            </m:sSub>
            <m:r>
              <w:rPr>
                <w:rFonts w:ascii="Cambria Math" w:hAnsi="Cambria Math" w:cs="Times New Roman"/>
                <w:lang w:val="en-US"/>
              </w:rPr>
              <m:t>)</m:t>
            </m:r>
          </m:e>
        </m:nary>
      </m:oMath>
    </w:p>
    <w:p w14:paraId="4E4EF1A3" w14:textId="51FF9A77" w:rsidR="006B45C5" w:rsidRPr="00B22E6D" w:rsidRDefault="009E233B" w:rsidP="002A4AE9">
      <w:pPr>
        <w:spacing w:line="360" w:lineRule="auto"/>
        <w:rPr>
          <w:rFonts w:ascii="Times New Roman" w:hAnsi="Times New Roman" w:cs="Times New Roman"/>
          <w:lang w:val="en-US"/>
        </w:rPr>
      </w:pPr>
      <m:oMathPara>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SNP,D</m:t>
              </m:r>
            </m:sub>
            <m:sup>
              <m:r>
                <w:rPr>
                  <w:rFonts w:ascii="Cambria Math" w:hAnsi="Cambria Math" w:cs="Times New Roman"/>
                </w:rPr>
                <m:t>2</m:t>
              </m:r>
            </m:sup>
          </m:sSubSup>
          <m:r>
            <m:rPr>
              <m:scr m:val="script"/>
            </m:rPr>
            <w:rPr>
              <w:rFonts w:ascii="Cambria Math" w:hAnsi="Cambria Math" w:cs="Times New Roman"/>
            </w:rPr>
            <m:t>=m</m:t>
          </m:r>
          <m:sSup>
            <m:sSupPr>
              <m:ctrlPr>
                <w:rPr>
                  <w:rFonts w:ascii="Cambria Math" w:hAnsi="Cambria Math" w:cs="Times New Roman"/>
                  <w:i/>
                </w:rPr>
              </m:ctrlPr>
            </m:sSupPr>
            <m:e>
              <m:r>
                <m:rPr>
                  <m:sty m:val="bi"/>
                </m:rPr>
                <w:rPr>
                  <w:rFonts w:ascii="Cambria Math" w:hAnsi="Cambria Math" w:cs="Times New Roman"/>
                </w:rPr>
                <m:t>d</m:t>
              </m:r>
            </m:e>
            <m:sup>
              <m:r>
                <w:rPr>
                  <w:rFonts w:ascii="Cambria Math" w:hAnsi="Cambria Math" w:cs="Times New Roman"/>
                </w:rPr>
                <m:t>T</m:t>
              </m:r>
            </m:sup>
          </m:s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nary>
                        <m:naryPr>
                          <m:chr m:val="∑"/>
                          <m:subHide m:val="1"/>
                          <m:supHide m:val="1"/>
                          <m:ctrlPr>
                            <w:rPr>
                              <w:rFonts w:ascii="Cambria Math" w:hAnsi="Cambria Math" w:cs="Times New Roman"/>
                              <w:i/>
                              <w:lang w:val="en-US"/>
                            </w:rPr>
                          </m:ctrlPr>
                        </m:naryPr>
                        <m:sub>
                          <m:ctrlPr>
                            <w:rPr>
                              <w:rFonts w:ascii="Cambria Math" w:hAnsi="Cambria Math" w:cs="Cambria Math"/>
                              <w:i/>
                              <w:lang w:val="en-US"/>
                            </w:rPr>
                          </m:ctrlPr>
                        </m:sub>
                        <m:sup>
                          <m:ctrlPr>
                            <w:rPr>
                              <w:rFonts w:ascii="Cambria Math" w:hAnsi="Cambria Math" w:cs="Cambria Math"/>
                              <w:i/>
                              <w:lang w:val="en-US"/>
                            </w:rPr>
                          </m:ctrlPr>
                        </m:sup>
                        <m:e>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k,D</m:t>
                              </m:r>
                            </m:sub>
                          </m:sSub>
                          <m:ctrlPr>
                            <w:rPr>
                              <w:rFonts w:ascii="Cambria Math" w:hAnsi="Cambria Math" w:cs="Cambria Math"/>
                              <w:i/>
                              <w:lang w:val="en-US"/>
                            </w:rPr>
                          </m:ctrlPr>
                        </m:e>
                      </m:nary>
                    </m:e>
                  </m:nary>
                </m:num>
                <m:den>
                  <m:sSup>
                    <m:sSupPr>
                      <m:ctrlPr>
                        <w:rPr>
                          <w:rFonts w:ascii="Cambria Math" w:hAnsi="Cambria Math" w:cs="Times New Roman"/>
                          <w:b/>
                          <w:i/>
                        </w:rPr>
                      </m:ctrlPr>
                    </m:sSupPr>
                    <m:e>
                      <m:r>
                        <m:rPr>
                          <m:sty m:val="bi"/>
                        </m:rPr>
                        <w:rPr>
                          <w:rFonts w:ascii="Cambria Math" w:hAnsi="Cambria Math" w:cs="Times New Roman"/>
                        </w:rPr>
                        <m:t>1</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D</m:t>
                      </m:r>
                    </m:sub>
                  </m:sSub>
                  <m:r>
                    <m:rPr>
                      <m:sty m:val="bi"/>
                    </m:rPr>
                    <w:rPr>
                      <w:rFonts w:ascii="Cambria Math" w:hAnsi="Cambria Math" w:cs="Times New Roman"/>
                    </w:rPr>
                    <m:t>1</m:t>
                  </m:r>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m:t>
              </m:r>
            </m:sub>
          </m:sSub>
          <m:r>
            <m:rPr>
              <m:sty m:val="bi"/>
            </m:rPr>
            <w:rPr>
              <w:rFonts w:ascii="Cambria Math" w:hAnsi="Cambria Math" w:cs="Times New Roman"/>
            </w:rPr>
            <m:t>d</m:t>
          </m:r>
        </m:oMath>
      </m:oMathPara>
    </w:p>
    <w:p w14:paraId="47478E48" w14:textId="65B77188" w:rsidR="006B45C5" w:rsidRDefault="00AE6881" w:rsidP="002A4AE9">
      <w:pPr>
        <w:spacing w:line="360" w:lineRule="auto"/>
        <w:rPr>
          <w:rFonts w:ascii="Times New Roman" w:hAnsi="Times New Roman" w:cs="Times New Roman"/>
        </w:rPr>
      </w:pPr>
      <w:r>
        <w:rPr>
          <w:rFonts w:ascii="Times New Roman" w:hAnsi="Times New Roman" w:cs="Times New Roman"/>
          <w:lang w:val="en-US"/>
        </w:rPr>
        <w:t>in which</w:t>
      </w:r>
      <w:r w:rsidR="00C02CEB">
        <w:rPr>
          <w:rFonts w:ascii="Times New Roman" w:hAnsi="Times New Roman" w:cs="Times New Roman"/>
          <w:lang w:val="en-US"/>
        </w:rPr>
        <w:t xml:space="preserve"> </w:t>
      </w:r>
      <m:oMath>
        <m:r>
          <m:rPr>
            <m:sty m:val="bi"/>
          </m:rPr>
          <w:rPr>
            <w:rFonts w:ascii="Cambria Math" w:hAnsi="Cambria Math" w:cs="Times New Roman"/>
          </w:rPr>
          <m:t>d</m:t>
        </m:r>
      </m:oMath>
      <w:r w:rsidR="00C02CEB">
        <w:rPr>
          <w:rFonts w:ascii="Times New Roman" w:hAnsi="Times New Roman" w:cs="Times New Roman"/>
          <w:b/>
        </w:rPr>
        <w:t xml:space="preserve"> </w:t>
      </w:r>
      <w:r w:rsidR="00C02CEB" w:rsidRPr="00C02CEB">
        <w:rPr>
          <w:rFonts w:ascii="Times New Roman" w:hAnsi="Times New Roman" w:cs="Times New Roman"/>
        </w:rPr>
        <w:t>is</w:t>
      </w:r>
      <w:r w:rsidR="00C02CEB">
        <w:rPr>
          <w:rFonts w:ascii="Times New Roman" w:hAnsi="Times New Roman" w:cs="Times New Roman"/>
          <w:lang w:val="en-US"/>
        </w:rPr>
        <w:t xml:space="preserve"> the vector for the dominance effects,</w:t>
      </w:r>
      <w:r>
        <w:rPr>
          <w:rFonts w:ascii="Times New Roman" w:hAnsi="Times New Roman" w:cs="Times New Roman"/>
          <w:lang w:val="en-US"/>
        </w:rPr>
        <w:t xml:space="preserve"> </w:t>
      </w:r>
      <m:oMath>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k,D</m:t>
            </m:r>
          </m:sub>
        </m:sSub>
        <m:r>
          <w:rPr>
            <w:rFonts w:ascii="Cambria Math" w:hAnsi="Cambria Math" w:cs="Times New Roman"/>
            <w:lang w:val="en-US"/>
          </w:rPr>
          <m:t>=</m:t>
        </m:r>
        <m:sSubSup>
          <m:sSubSupPr>
            <m:ctrlPr>
              <w:rPr>
                <w:rFonts w:ascii="Cambria Math" w:hAnsi="Cambria Math" w:cs="Times New Roman"/>
                <w:i/>
                <w:lang w:val="en-US"/>
              </w:rPr>
            </m:ctrlPr>
          </m:sSubSupPr>
          <m:e>
            <m:r>
              <m:rPr>
                <m:sty m:val="bi"/>
              </m:rPr>
              <w:rPr>
                <w:rFonts w:ascii="Cambria Math" w:hAnsi="Cambria Math" w:cs="Times New Roman"/>
                <w:lang w:val="en-US"/>
              </w:rPr>
              <m:t>v</m:t>
            </m:r>
          </m:e>
          <m:sub>
            <m:r>
              <w:rPr>
                <w:rFonts w:ascii="Cambria Math" w:hAnsi="Cambria Math" w:cs="Times New Roman"/>
                <w:lang w:val="en-US"/>
              </w:rPr>
              <m:t>D,k</m:t>
            </m:r>
          </m:sub>
          <m:sup>
            <m:r>
              <w:rPr>
                <w:rFonts w:ascii="Cambria Math" w:hAnsi="Cambria Math" w:cs="Times New Roman"/>
                <w:lang w:val="en-US"/>
              </w:rPr>
              <m:t>T</m:t>
            </m:r>
          </m:sup>
        </m:sSubSup>
        <m:sSub>
          <m:sSubPr>
            <m:ctrlPr>
              <w:rPr>
                <w:rFonts w:ascii="Cambria Math" w:hAnsi="Cambria Math" w:cs="Times New Roman"/>
                <w:i/>
                <w:lang w:val="en-US"/>
              </w:rPr>
            </m:ctrlPr>
          </m:sSubPr>
          <m:e>
            <m:r>
              <m:rPr>
                <m:sty m:val="bi"/>
              </m:rPr>
              <w:rPr>
                <w:rFonts w:ascii="Cambria Math" w:hAnsi="Cambria Math" w:cs="Times New Roman"/>
                <w:lang w:val="en-US"/>
              </w:rPr>
              <m:t>v</m:t>
            </m:r>
          </m:e>
          <m:sub>
            <m:r>
              <w:rPr>
                <w:rFonts w:ascii="Cambria Math" w:hAnsi="Cambria Math" w:cs="Times New Roman"/>
                <w:lang w:val="en-US"/>
              </w:rPr>
              <m:t>D,k</m:t>
            </m:r>
          </m:sub>
        </m:sSub>
        <m:r>
          <w:rPr>
            <w:rFonts w:ascii="Cambria Math" w:hAnsi="Cambria Math" w:cs="Times New Roman"/>
            <w:lang w:val="en-US"/>
          </w:rPr>
          <m:t>=</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k,1</m:t>
                      </m:r>
                    </m:sub>
                    <m:sup>
                      <m:r>
                        <w:rPr>
                          <w:rFonts w:ascii="Cambria Math" w:hAnsi="Cambria Math" w:cs="Times New Roman"/>
                        </w:rPr>
                        <m:t>4</m:t>
                      </m:r>
                    </m:sup>
                  </m:sSubSup>
                </m:e>
                <m:e>
                  <m:r>
                    <w:rPr>
                      <w:rFonts w:ascii="Cambria Math" w:hAnsi="Cambria Math" w:cs="Times New Roman"/>
                    </w:rPr>
                    <m:t>⋯</m:t>
                  </m:r>
                </m:e>
                <m:e>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k,1</m:t>
                      </m:r>
                    </m:sub>
                    <m:sup>
                      <m:r>
                        <w:rPr>
                          <w:rFonts w:ascii="Cambria Math" w:hAnsi="Cambria Math" w:cs="Times New Roman"/>
                        </w:rPr>
                        <m:t>2</m:t>
                      </m:r>
                    </m:sup>
                  </m:sSubSup>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m:t>
                      </m:r>
                      <m:r>
                        <m:rPr>
                          <m:scr m:val="script"/>
                        </m:rPr>
                        <w:rPr>
                          <w:rFonts w:ascii="Cambria Math" w:hAnsi="Cambria Math" w:cs="Times New Roman"/>
                        </w:rPr>
                        <m:t>,l</m:t>
                      </m:r>
                    </m:sub>
                    <m:sup>
                      <m:r>
                        <w:rPr>
                          <w:rFonts w:ascii="Cambria Math" w:hAnsi="Cambria Math" w:cs="Times New Roman"/>
                        </w:rPr>
                        <m:t>2</m:t>
                      </m:r>
                    </m:sup>
                  </m:sSubSup>
                </m:e>
              </m:mr>
              <m:mr>
                <m:e>
                  <m:r>
                    <w:rPr>
                      <w:rFonts w:ascii="Cambria Math" w:hAnsi="Cambria Math" w:cs="Times New Roman"/>
                    </w:rPr>
                    <m:t>⋮</m:t>
                  </m:r>
                </m:e>
                <m:e>
                  <m:r>
                    <w:rPr>
                      <w:rFonts w:ascii="Cambria Math" w:hAnsi="Cambria Math" w:cs="Times New Roman"/>
                    </w:rPr>
                    <m:t>⋱</m:t>
                  </m:r>
                </m:e>
                <m:e>
                  <m:r>
                    <w:rPr>
                      <w:rFonts w:ascii="Cambria Math" w:hAnsi="Cambria Math" w:cs="Times New Roman"/>
                    </w:rPr>
                    <m:t>⋮</m:t>
                  </m:r>
                </m:e>
              </m:mr>
              <m:mr>
                <m:e>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m:t>
                      </m:r>
                      <m:r>
                        <m:rPr>
                          <m:scr m:val="script"/>
                        </m:rPr>
                        <w:rPr>
                          <w:rFonts w:ascii="Cambria Math" w:hAnsi="Cambria Math" w:cs="Times New Roman"/>
                        </w:rPr>
                        <m:t>,l</m:t>
                      </m:r>
                    </m:sub>
                    <m:sup>
                      <m:r>
                        <w:rPr>
                          <w:rFonts w:ascii="Cambria Math" w:hAnsi="Cambria Math" w:cs="Times New Roman"/>
                        </w:rPr>
                        <m:t>2</m:t>
                      </m:r>
                    </m:sup>
                  </m:sSubSup>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k,1</m:t>
                      </m:r>
                    </m:sub>
                    <m:sup>
                      <m:r>
                        <w:rPr>
                          <w:rFonts w:ascii="Cambria Math" w:hAnsi="Cambria Math" w:cs="Times New Roman"/>
                        </w:rPr>
                        <m:t>2</m:t>
                      </m:r>
                    </m:sup>
                  </m:sSubSup>
                </m:e>
                <m:e>
                  <m:r>
                    <w:rPr>
                      <w:rFonts w:ascii="Cambria Math" w:hAnsi="Cambria Math" w:cs="Times New Roman"/>
                    </w:rPr>
                    <m:t>⋯</m:t>
                  </m:r>
                </m:e>
                <m:e>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m:t>
                      </m:r>
                      <m:r>
                        <m:rPr>
                          <m:scr m:val="script"/>
                        </m:rPr>
                        <w:rPr>
                          <w:rFonts w:ascii="Cambria Math" w:hAnsi="Cambria Math" w:cs="Times New Roman"/>
                        </w:rPr>
                        <m:t>,l</m:t>
                      </m:r>
                    </m:sub>
                    <m:sup>
                      <m:r>
                        <w:rPr>
                          <w:rFonts w:ascii="Cambria Math" w:hAnsi="Cambria Math" w:cs="Times New Roman"/>
                        </w:rPr>
                        <m:t>4</m:t>
                      </m:r>
                    </m:sup>
                  </m:sSubSup>
                </m:e>
              </m:mr>
            </m:m>
          </m:e>
        </m:d>
      </m:oMath>
      <w:r w:rsidR="009F7F1B">
        <w:rPr>
          <w:rFonts w:ascii="Times New Roman" w:hAnsi="Times New Roman" w:cs="Times New Roman"/>
          <w:lang w:val="en-US"/>
        </w:rPr>
        <w:t xml:space="preserve">, and </w:t>
      </w:r>
      <m:oMath>
        <m:sSub>
          <m:sSubPr>
            <m:ctrlPr>
              <w:rPr>
                <w:rFonts w:ascii="Cambria Math" w:hAnsi="Cambria Math" w:cs="Times New Roman"/>
                <w:b/>
                <w:i/>
                <w:lang w:val="en-US"/>
              </w:rPr>
            </m:ctrlPr>
          </m:sSubPr>
          <m:e>
            <m:r>
              <m:rPr>
                <m:sty m:val="bi"/>
              </m:rPr>
              <w:rPr>
                <w:rFonts w:ascii="Cambria Math" w:hAnsi="Cambria Math" w:cs="Times New Roman"/>
                <w:lang w:val="en-US"/>
              </w:rPr>
              <m:t>v</m:t>
            </m:r>
          </m:e>
          <m:sub>
            <m:r>
              <w:rPr>
                <w:rFonts w:ascii="Cambria Math" w:hAnsi="Cambria Math" w:cs="Times New Roman"/>
                <w:lang w:val="en-US"/>
              </w:rPr>
              <m:t>D</m:t>
            </m:r>
            <m:r>
              <m:rPr>
                <m:sty m:val="bi"/>
              </m:rPr>
              <w:rPr>
                <w:rFonts w:ascii="Cambria Math" w:hAnsi="Cambria Math" w:cs="Times New Roman"/>
                <w:lang w:val="en-US"/>
              </w:rPr>
              <m:t>,</m:t>
            </m:r>
            <m:r>
              <w:rPr>
                <w:rFonts w:ascii="Cambria Math" w:hAnsi="Cambria Math" w:cs="Times New Roman"/>
                <w:lang w:val="en-US"/>
              </w:rPr>
              <m:t>k</m:t>
            </m:r>
          </m:sub>
        </m:sSub>
        <m:r>
          <m:rPr>
            <m:sty m:val="bi"/>
          </m:rPr>
          <w:rPr>
            <w:rFonts w:ascii="Cambria Math" w:hAnsi="Cambria Math" w:cs="Times New Roman"/>
            <w:lang w:val="en-US"/>
          </w:rPr>
          <m:t>=[</m:t>
        </m:r>
        <m:sSubSup>
          <m:sSubSupPr>
            <m:ctrlPr>
              <w:rPr>
                <w:rFonts w:ascii="Cambria Math" w:hAnsi="Cambria Math" w:cs="Times New Roman"/>
                <w:b/>
                <w:i/>
                <w:lang w:val="en-US"/>
              </w:rPr>
            </m:ctrlPr>
          </m:sSubSupPr>
          <m:e>
            <m:r>
              <w:rPr>
                <w:rFonts w:ascii="Cambria Math" w:hAnsi="Cambria Math" w:cs="Times New Roman"/>
                <w:lang w:val="en-US"/>
              </w:rPr>
              <m:t>ρ</m:t>
            </m:r>
          </m:e>
          <m:sub>
            <m:r>
              <w:rPr>
                <w:rFonts w:ascii="Cambria Math" w:hAnsi="Cambria Math" w:cs="Times New Roman"/>
                <w:lang w:val="en-US"/>
              </w:rPr>
              <m:t>k</m:t>
            </m:r>
            <m:r>
              <m:rPr>
                <m:sty m:val="bi"/>
              </m:rPr>
              <w:rPr>
                <w:rFonts w:ascii="Cambria Math" w:hAnsi="Cambria Math" w:cs="Times New Roman"/>
                <w:lang w:val="en-US"/>
              </w:rPr>
              <m:t>,</m:t>
            </m:r>
            <m:r>
              <w:rPr>
                <w:rFonts w:ascii="Cambria Math" w:hAnsi="Cambria Math" w:cs="Times New Roman"/>
                <w:lang w:val="en-US"/>
              </w:rPr>
              <m:t>1</m:t>
            </m:r>
          </m:sub>
          <m:sup>
            <m:r>
              <w:rPr>
                <w:rFonts w:ascii="Cambria Math" w:hAnsi="Cambria Math" w:cs="Times New Roman"/>
                <w:lang w:val="en-US"/>
              </w:rPr>
              <m:t>2</m:t>
            </m:r>
            <m:ctrlPr>
              <w:rPr>
                <w:rFonts w:ascii="Cambria Math" w:hAnsi="Cambria Math" w:cs="Times New Roman"/>
                <w:i/>
                <w:lang w:val="en-US"/>
              </w:rPr>
            </m:ctrlPr>
          </m:sup>
        </m:sSubSup>
        <m:r>
          <m:rPr>
            <m:sty m:val="bi"/>
          </m:rPr>
          <w:rPr>
            <w:rFonts w:ascii="Cambria Math" w:hAnsi="Cambria Math" w:cs="Times New Roman"/>
            <w:lang w:val="en-US"/>
          </w:rPr>
          <m:t>,</m:t>
        </m:r>
        <m:sSubSup>
          <m:sSubSupPr>
            <m:ctrlPr>
              <w:rPr>
                <w:rFonts w:ascii="Cambria Math" w:hAnsi="Cambria Math" w:cs="Times New Roman"/>
                <w:b/>
                <w:i/>
                <w:lang w:val="en-US"/>
              </w:rPr>
            </m:ctrlPr>
          </m:sSubSupPr>
          <m:e>
            <m:r>
              <w:rPr>
                <w:rFonts w:ascii="Cambria Math" w:hAnsi="Cambria Math" w:cs="Times New Roman"/>
                <w:lang w:val="en-US"/>
              </w:rPr>
              <m:t>ρ</m:t>
            </m:r>
          </m:e>
          <m:sub>
            <m:r>
              <w:rPr>
                <w:rFonts w:ascii="Cambria Math" w:hAnsi="Cambria Math" w:cs="Times New Roman"/>
                <w:lang w:val="en-US"/>
              </w:rPr>
              <m:t>k</m:t>
            </m:r>
            <m:r>
              <m:rPr>
                <m:sty m:val="bi"/>
              </m:rPr>
              <w:rPr>
                <w:rFonts w:ascii="Cambria Math" w:hAnsi="Cambria Math" w:cs="Times New Roman"/>
                <w:lang w:val="en-US"/>
              </w:rPr>
              <m:t>,</m:t>
            </m:r>
            <m:r>
              <w:rPr>
                <w:rFonts w:ascii="Cambria Math" w:hAnsi="Cambria Math" w:cs="Times New Roman"/>
                <w:lang w:val="en-US"/>
              </w:rPr>
              <m:t>2</m:t>
            </m:r>
          </m:sub>
          <m:sup>
            <m:r>
              <w:rPr>
                <w:rFonts w:ascii="Cambria Math" w:hAnsi="Cambria Math" w:cs="Times New Roman"/>
                <w:lang w:val="en-US"/>
              </w:rPr>
              <m:t>2</m:t>
            </m:r>
            <m:ctrlPr>
              <w:rPr>
                <w:rFonts w:ascii="Cambria Math" w:hAnsi="Cambria Math" w:cs="Times New Roman"/>
                <w:i/>
                <w:lang w:val="en-US"/>
              </w:rPr>
            </m:ctrlPr>
          </m:sup>
        </m:sSubSup>
        <m:r>
          <m:rPr>
            <m:sty m:val="bi"/>
          </m:rP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lang w:val="en-US"/>
              </w:rPr>
              <m:t>ρ</m:t>
            </m:r>
            <m:ctrlPr>
              <w:rPr>
                <w:rFonts w:ascii="Cambria Math" w:hAnsi="Cambria Math" w:cs="Times New Roman"/>
                <w:b/>
                <w:i/>
                <w:lang w:val="en-US"/>
              </w:rPr>
            </m:ctrlPr>
          </m:e>
          <m:sub>
            <m:r>
              <w:rPr>
                <w:rFonts w:ascii="Cambria Math" w:hAnsi="Cambria Math" w:cs="Times New Roman"/>
                <w:lang w:val="en-US"/>
              </w:rPr>
              <m:t>k</m:t>
            </m:r>
            <m:r>
              <m:rPr>
                <m:scr m:val="script"/>
              </m:rPr>
              <w:rPr>
                <w:rFonts w:ascii="Cambria Math" w:hAnsi="Cambria Math" w:cs="Times New Roman"/>
                <w:lang w:val="en-US"/>
              </w:rPr>
              <m:t>,l</m:t>
            </m:r>
          </m:sub>
          <m:sup>
            <m:r>
              <w:rPr>
                <w:rFonts w:ascii="Cambria Math" w:hAnsi="Cambria Math" w:cs="Times New Roman"/>
                <w:lang w:val="en-US"/>
              </w:rPr>
              <m:t>2</m:t>
            </m:r>
          </m:sup>
        </m:sSubSup>
        <m:r>
          <w:rPr>
            <w:rFonts w:ascii="Cambria Math" w:hAnsi="Cambria Math" w:cs="Times New Roman"/>
            <w:lang w:val="en-US"/>
          </w:rPr>
          <m:t>]</m:t>
        </m:r>
      </m:oMath>
      <w:r w:rsidR="009F7F1B">
        <w:rPr>
          <w:rFonts w:ascii="Times New Roman" w:hAnsi="Times New Roman" w:cs="Times New Roman"/>
          <w:lang w:val="en-US"/>
        </w:rPr>
        <w:t xml:space="preserve"> indicating the LD between the marker and the causal variant regarding the dominance effects.</w:t>
      </w:r>
      <w:r w:rsidR="00B012DB" w:rsidDel="00B012DB">
        <w:rPr>
          <w:rFonts w:ascii="Times New Roman" w:hAnsi="Times New Roman" w:cs="Times New Roman"/>
          <w:lang w:val="en-US"/>
        </w:rPr>
        <w:t xml:space="preserve"> </w:t>
      </w:r>
      <w:r w:rsidR="00E00742">
        <w:rPr>
          <w:rFonts w:ascii="Times New Roman" w:hAnsi="Times New Roman" w:cs="Times New Roman"/>
          <w:lang w:val="en-US"/>
        </w:rPr>
        <w:t xml:space="preserve">Similar to “genomic heritability”, we can introduce </w:t>
      </w:r>
      <m:oMath>
        <m:r>
          <w:rPr>
            <w:rFonts w:ascii="Cambria Math" w:hAnsi="Cambria Math" w:cs="Times New Roman"/>
            <w:lang w:val="en-US"/>
          </w:rPr>
          <m:t>4</m:t>
        </m:r>
        <m:sSup>
          <m:sSupPr>
            <m:ctrlPr>
              <w:rPr>
                <w:rFonts w:ascii="Cambria Math" w:hAnsi="Cambria Math" w:cs="Times New Roman"/>
                <w:i/>
                <w:lang w:val="en-US"/>
              </w:rPr>
            </m:ctrlPr>
          </m:sSupPr>
          <m:e>
            <m:r>
              <w:rPr>
                <w:rFonts w:ascii="Cambria Math" w:hAnsi="Cambria Math" w:cs="Times New Roman"/>
                <w:lang w:val="en-US"/>
              </w:rPr>
              <m:t>p</m:t>
            </m:r>
          </m:e>
          <m:sup>
            <m:r>
              <w:rPr>
                <w:rFonts w:ascii="Cambria Math" w:hAnsi="Cambria Math" w:cs="Times New Roman"/>
                <w:lang w:val="en-US"/>
              </w:rPr>
              <m:t>2</m:t>
            </m:r>
          </m:sup>
        </m:sSup>
        <m:sSup>
          <m:sSupPr>
            <m:ctrlPr>
              <w:rPr>
                <w:rFonts w:ascii="Cambria Math" w:hAnsi="Cambria Math" w:cs="Times New Roman"/>
                <w:i/>
                <w:lang w:val="en-US"/>
              </w:rPr>
            </m:ctrlPr>
          </m:sSupPr>
          <m:e>
            <m:r>
              <w:rPr>
                <w:rFonts w:ascii="Cambria Math" w:hAnsi="Cambria Math" w:cs="Times New Roman"/>
                <w:lang w:val="en-US"/>
              </w:rPr>
              <m:t>q</m:t>
            </m:r>
          </m:e>
          <m:sup>
            <m:r>
              <w:rPr>
                <w:rFonts w:ascii="Cambria Math" w:hAnsi="Cambria Math" w:cs="Times New Roman"/>
                <w:lang w:val="en-US"/>
              </w:rPr>
              <m:t>2</m:t>
            </m:r>
          </m:sup>
        </m:sSup>
      </m:oMath>
      <w:r w:rsidR="006B45C5">
        <w:rPr>
          <w:rFonts w:ascii="Times New Roman" w:hAnsi="Times New Roman" w:cs="Times New Roman"/>
          <w:lang w:val="en-US"/>
        </w:rPr>
        <w:t xml:space="preserve"> </w:t>
      </w:r>
      <w:r w:rsidR="00F3468E">
        <w:rPr>
          <w:rFonts w:ascii="Times New Roman" w:hAnsi="Times New Roman" w:cs="Times New Roman"/>
          <w:lang w:val="en-US"/>
        </w:rPr>
        <w:t>to</w:t>
      </w:r>
      <w:r w:rsidR="006B45C5">
        <w:rPr>
          <w:rFonts w:ascii="Times New Roman" w:hAnsi="Times New Roman" w:cs="Times New Roman"/>
          <w:lang w:val="en-US"/>
        </w:rPr>
        <w:t xml:space="preserve"> </w:t>
      </w:r>
      <m:oMath>
        <m:sSub>
          <m:sSubPr>
            <m:ctrlPr>
              <w:rPr>
                <w:rFonts w:ascii="Cambria Math" w:hAnsi="Cambria Math" w:cs="Times New Roman"/>
                <w:b/>
              </w:rPr>
            </m:ctrlPr>
          </m:sSubPr>
          <m:e>
            <m:r>
              <m:rPr>
                <m:sty m:val="b"/>
              </m:rPr>
              <w:rPr>
                <w:rFonts w:ascii="Cambria Math" w:hAnsi="Cambria Math" w:cs="Times New Roman"/>
              </w:rPr>
              <m:t>Ω</m:t>
            </m:r>
          </m:e>
          <m:sub>
            <m:r>
              <w:rPr>
                <w:rFonts w:ascii="Cambria Math" w:hAnsi="Cambria Math" w:cs="Times New Roman"/>
              </w:rPr>
              <m:t>D</m:t>
            </m:r>
          </m:sub>
        </m:sSub>
      </m:oMath>
      <w:r w:rsidR="00B012DB">
        <w:rPr>
          <w:rFonts w:ascii="Times New Roman" w:hAnsi="Times New Roman" w:cs="Times New Roman"/>
        </w:rPr>
        <w:t>, the regression coefficient is</w:t>
      </w:r>
    </w:p>
    <w:p w14:paraId="63E86789" w14:textId="659CC5FD" w:rsidR="006B45C5" w:rsidRPr="006B45C5" w:rsidRDefault="009E233B" w:rsidP="002A4AE9">
      <w:pPr>
        <w:spacing w:line="360" w:lineRule="auto"/>
        <w:rPr>
          <w:rFonts w:ascii="Times New Roman" w:hAnsi="Times New Roman" w:cs="Times New Roman"/>
          <w:b/>
        </w:rPr>
      </w:pPr>
      <m:oMathPara>
        <m:oMath>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SNP,D</m:t>
              </m:r>
            </m:sub>
            <m:sup>
              <m:r>
                <w:rPr>
                  <w:rFonts w:ascii="Cambria Math" w:hAnsi="Cambria Math" w:cs="Times New Roman"/>
                </w:rPr>
                <m:t>2</m:t>
              </m:r>
            </m:sup>
          </m:sSubSup>
          <m:r>
            <w:rPr>
              <w:rFonts w:ascii="Cambria Math" w:hAnsi="Cambria Math" w:cs="Times New Roman"/>
            </w:rPr>
            <m:t>=</m:t>
          </m:r>
          <m:r>
            <m:rPr>
              <m:sty m:val="p"/>
            </m:rPr>
            <w:rPr>
              <w:rFonts w:ascii="Cambria Math" w:hAnsi="Cambria Math" w:cs="Times New Roman"/>
            </w:rPr>
            <m:t>tr</m:t>
          </m:r>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D</m:t>
              </m:r>
            </m:sub>
          </m:sSub>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d</m:t>
              </m:r>
            </m:e>
            <m:sup>
              <m:r>
                <w:rPr>
                  <w:rFonts w:ascii="Cambria Math" w:hAnsi="Cambria Math" w:cs="Times New Roman"/>
                </w:rPr>
                <m:t>T</m:t>
              </m:r>
            </m:sup>
          </m:s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D,k</m:t>
                          </m:r>
                        </m:sub>
                      </m:sSub>
                      <m:nary>
                        <m:naryPr>
                          <m:chr m:val="∑"/>
                          <m:subHide m:val="1"/>
                          <m:supHide m:val="1"/>
                          <m:ctrlPr>
                            <w:rPr>
                              <w:rFonts w:ascii="Cambria Math" w:hAnsi="Cambria Math" w:cs="Times New Roman"/>
                              <w:i/>
                              <w:lang w:val="en-US"/>
                            </w:rPr>
                          </m:ctrlPr>
                        </m:naryPr>
                        <m:sub>
                          <m:ctrlPr>
                            <w:rPr>
                              <w:rFonts w:ascii="Cambria Math" w:hAnsi="Cambria Math" w:cs="Cambria Math"/>
                              <w:i/>
                              <w:lang w:val="en-US"/>
                            </w:rPr>
                          </m:ctrlPr>
                        </m:sub>
                        <m:sup>
                          <m:ctrlPr>
                            <w:rPr>
                              <w:rFonts w:ascii="Cambria Math" w:hAnsi="Cambria Math" w:cs="Cambria Math"/>
                              <w:i/>
                              <w:lang w:val="en-US"/>
                            </w:rPr>
                          </m:ctrlPr>
                        </m:sup>
                        <m:e>
                          <m:sSubSup>
                            <m:sSubSupPr>
                              <m:ctrlPr>
                                <w:rPr>
                                  <w:rFonts w:ascii="Cambria Math" w:hAnsi="Cambria Math" w:cs="Cambria Math"/>
                                  <w:i/>
                                  <w:lang w:val="en-US"/>
                                </w:rPr>
                              </m:ctrlPr>
                            </m:sSubSupPr>
                            <m:e>
                              <m:r>
                                <m:rPr>
                                  <m:sty m:val="bi"/>
                                </m:rPr>
                                <w:rPr>
                                  <w:rFonts w:ascii="Cambria Math" w:hAnsi="Cambria Math" w:cs="Cambria Math"/>
                                  <w:lang w:val="en-US"/>
                                </w:rPr>
                                <m:t>v</m:t>
                              </m:r>
                            </m:e>
                            <m:sub>
                              <m:r>
                                <w:rPr>
                                  <w:rFonts w:ascii="Cambria Math" w:hAnsi="Cambria Math" w:cs="Cambria Math"/>
                                  <w:lang w:val="en-US"/>
                                </w:rPr>
                                <m:t>D,k</m:t>
                              </m:r>
                            </m:sub>
                            <m:sup>
                              <m:r>
                                <w:rPr>
                                  <w:rFonts w:ascii="Cambria Math" w:hAnsi="Cambria Math" w:cs="Cambria Math"/>
                                  <w:lang w:val="en-US"/>
                                </w:rPr>
                                <m:t>T</m:t>
                              </m:r>
                            </m:sup>
                          </m:sSubSup>
                          <m:sSub>
                            <m:sSubPr>
                              <m:ctrlPr>
                                <w:rPr>
                                  <w:rFonts w:ascii="Cambria Math" w:hAnsi="Cambria Math" w:cs="Cambria Math"/>
                                  <w:i/>
                                  <w:lang w:val="en-US"/>
                                </w:rPr>
                              </m:ctrlPr>
                            </m:sSubPr>
                            <m:e>
                              <m:r>
                                <m:rPr>
                                  <m:sty m:val="bi"/>
                                </m:rPr>
                                <w:rPr>
                                  <w:rFonts w:ascii="Cambria Math" w:hAnsi="Cambria Math" w:cs="Cambria Math"/>
                                  <w:lang w:val="en-US"/>
                                </w:rPr>
                                <m:t>v</m:t>
                              </m:r>
                            </m:e>
                            <m:sub>
                              <m:r>
                                <w:rPr>
                                  <w:rFonts w:ascii="Cambria Math" w:hAnsi="Cambria Math" w:cs="Cambria Math"/>
                                  <w:lang w:val="en-US"/>
                                </w:rPr>
                                <m:t>D,k</m:t>
                              </m:r>
                            </m:sub>
                          </m:sSub>
                          <m:ctrlPr>
                            <w:rPr>
                              <w:rFonts w:ascii="Cambria Math" w:hAnsi="Cambria Math" w:cs="Cambria Math"/>
                              <w:i/>
                              <w:lang w:val="en-US"/>
                            </w:rPr>
                          </m:ctrlPr>
                        </m:e>
                      </m:nary>
                    </m:e>
                  </m:nary>
                </m:num>
                <m:den>
                  <m:sSubSup>
                    <m:sSubSupPr>
                      <m:ctrlPr>
                        <w:rPr>
                          <w:rFonts w:ascii="Cambria Math" w:hAnsi="Cambria Math" w:cs="Times New Roman"/>
                          <w:b/>
                          <w:i/>
                        </w:rPr>
                      </m:ctrlPr>
                    </m:sSubSupPr>
                    <m:e>
                      <m:r>
                        <m:rPr>
                          <m:sty m:val="bi"/>
                        </m:rPr>
                        <w:rPr>
                          <w:rFonts w:ascii="Cambria Math" w:hAnsi="Cambria Math" w:cs="Times New Roman"/>
                        </w:rPr>
                        <m:t>w</m:t>
                      </m:r>
                    </m:e>
                    <m:sub>
                      <m:r>
                        <w:rPr>
                          <w:rFonts w:ascii="Cambria Math" w:hAnsi="Cambria Math" w:cs="Times New Roman"/>
                        </w:rPr>
                        <m:t>D</m:t>
                      </m:r>
                    </m:sub>
                    <m:sup>
                      <m:r>
                        <w:rPr>
                          <w:rFonts w:ascii="Cambria Math" w:hAnsi="Cambria Math" w:cs="Times New Roman"/>
                        </w:rPr>
                        <m:t>T</m:t>
                      </m:r>
                      <m:ctrlPr>
                        <w:rPr>
                          <w:rFonts w:ascii="Cambria Math" w:hAnsi="Cambria Math" w:cs="Times New Roman"/>
                          <w:i/>
                        </w:rPr>
                      </m:ctrlPr>
                    </m:sup>
                  </m:sSub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D</m:t>
                      </m:r>
                    </m:sub>
                  </m:sSub>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D</m:t>
                      </m:r>
                    </m:sub>
                  </m:sSub>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m:t>
              </m:r>
            </m:sub>
          </m:sSub>
          <m:r>
            <m:rPr>
              <m:sty m:val="bi"/>
            </m:rPr>
            <w:rPr>
              <w:rFonts w:ascii="Cambria Math" w:hAnsi="Cambria Math" w:cs="Times New Roman"/>
            </w:rPr>
            <m:t>d</m:t>
          </m:r>
        </m:oMath>
      </m:oMathPara>
    </w:p>
    <w:p w14:paraId="34D22E96" w14:textId="6EE1A085" w:rsidR="00022F6C" w:rsidRDefault="00A47DEB" w:rsidP="002A4AE9">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So, </w:t>
      </w:r>
      <w:r w:rsidR="00B012DB">
        <w:rPr>
          <w:rFonts w:ascii="Times New Roman" w:hAnsi="Times New Roman" w:cs="Times New Roman"/>
          <w:lang w:val="en-US" w:eastAsia="zh-CN"/>
        </w:rPr>
        <w:t xml:space="preserve">upon the analysis above </w:t>
      </w:r>
      <w:r>
        <w:rPr>
          <w:rFonts w:ascii="Times New Roman" w:hAnsi="Times New Roman" w:cs="Times New Roman"/>
          <w:lang w:val="en-US" w:eastAsia="zh-CN"/>
        </w:rPr>
        <w:t>four SNP-heritability/genomic-heritabil</w:t>
      </w:r>
      <w:r w:rsidR="00022F6C">
        <w:rPr>
          <w:rFonts w:ascii="Times New Roman" w:hAnsi="Times New Roman" w:cs="Times New Roman"/>
          <w:lang w:val="en-US" w:eastAsia="zh-CN"/>
        </w:rPr>
        <w:t>i</w:t>
      </w:r>
      <w:r>
        <w:rPr>
          <w:rFonts w:ascii="Times New Roman" w:hAnsi="Times New Roman" w:cs="Times New Roman"/>
          <w:lang w:val="en-US" w:eastAsia="zh-CN"/>
        </w:rPr>
        <w:t xml:space="preserve">ty can be </w:t>
      </w:r>
      <w:r w:rsidR="00CE1305">
        <w:rPr>
          <w:rFonts w:ascii="Times New Roman" w:hAnsi="Times New Roman" w:cs="Times New Roman"/>
          <w:lang w:val="en-US" w:eastAsia="zh-CN"/>
        </w:rPr>
        <w:t>derived.</w:t>
      </w:r>
    </w:p>
    <w:p w14:paraId="01241AD2" w14:textId="77777777" w:rsidR="00022F6C" w:rsidRDefault="00022F6C" w:rsidP="002A4AE9">
      <w:pPr>
        <w:spacing w:line="360" w:lineRule="auto"/>
        <w:rPr>
          <w:rFonts w:ascii="Times New Roman" w:hAnsi="Times New Roman" w:cs="Times New Roman"/>
          <w:lang w:val="en-US" w:eastAsia="zh-CN"/>
        </w:rPr>
      </w:pPr>
    </w:p>
    <w:p w14:paraId="1DE70522" w14:textId="240DD8AB" w:rsidR="000319EA" w:rsidRDefault="00022F6C" w:rsidP="002A4AE9">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Furthermore, for a pair of </w:t>
      </w:r>
      <w:r w:rsidR="00A05E25">
        <w:rPr>
          <w:rFonts w:ascii="Times New Roman" w:hAnsi="Times New Roman" w:cs="Times New Roman"/>
          <w:lang w:val="en-US" w:eastAsia="zh-CN"/>
        </w:rPr>
        <w:t>traits</w:t>
      </w:r>
      <w:r>
        <w:rPr>
          <w:rFonts w:ascii="Times New Roman" w:hAnsi="Times New Roman" w:cs="Times New Roman"/>
          <w:lang w:val="en-US" w:eastAsia="zh-CN"/>
        </w:rPr>
        <w:t>, their corresponding SNP-based coheritability can be derived correspondingl</w:t>
      </w:r>
      <w:r w:rsidR="00665439">
        <w:rPr>
          <w:rFonts w:ascii="Times New Roman" w:hAnsi="Times New Roman" w:cs="Times New Roman"/>
          <w:lang w:val="en-US" w:eastAsia="zh-CN"/>
        </w:rPr>
        <w:t>y,</w:t>
      </w:r>
      <w:r w:rsidR="00B22E6D">
        <w:rPr>
          <w:rFonts w:ascii="Times New Roman" w:hAnsi="Times New Roman" w:cs="Times New Roman"/>
          <w:lang w:val="en-US" w:eastAsia="zh-CN"/>
        </w:rPr>
        <w:t xml:space="preserve"> summarized in </w:t>
      </w:r>
      <w:r w:rsidR="00B22E6D" w:rsidRPr="00B22E6D">
        <w:rPr>
          <w:rFonts w:ascii="Times New Roman" w:hAnsi="Times New Roman" w:cs="Times New Roman"/>
          <w:highlight w:val="yellow"/>
          <w:lang w:val="en-US" w:eastAsia="zh-CN"/>
        </w:rPr>
        <w:t>Table X</w:t>
      </w:r>
      <w:r w:rsidR="00B22E6D">
        <w:rPr>
          <w:rFonts w:ascii="Times New Roman" w:hAnsi="Times New Roman" w:cs="Times New Roman"/>
          <w:lang w:val="en-US" w:eastAsia="zh-CN"/>
        </w:rPr>
        <w:t>.</w:t>
      </w:r>
      <w:r w:rsidR="00A05E25">
        <w:rPr>
          <w:rFonts w:ascii="Times New Roman" w:hAnsi="Times New Roman" w:cs="Times New Roman"/>
          <w:lang w:val="en-US" w:eastAsia="zh-CN"/>
        </w:rPr>
        <w:t xml:space="preserve"> Compared with SNP-heritability</w:t>
      </w:r>
      <w:r w:rsidR="000319EA">
        <w:rPr>
          <w:rFonts w:ascii="Times New Roman" w:hAnsi="Times New Roman" w:cs="Times New Roman"/>
          <w:lang w:val="en-US" w:eastAsia="zh-CN"/>
        </w:rPr>
        <w:t xml:space="preserve">, for example </w:t>
      </w:r>
      <m:oMath>
        <m:sSubSup>
          <m:sSubSupPr>
            <m:ctrlPr>
              <w:rPr>
                <w:rFonts w:ascii="Cambria Math" w:hAnsi="Cambria Math" w:cs="Times New Roman"/>
                <w:i/>
                <w:lang w:val="en-US" w:eastAsia="zh-CN"/>
              </w:rPr>
            </m:ctrlPr>
          </m:sSubSupPr>
          <m:e>
            <m:r>
              <w:rPr>
                <w:rFonts w:ascii="Cambria Math" w:hAnsi="Cambria Math" w:cs="Times New Roman"/>
                <w:lang w:val="en-US" w:eastAsia="zh-CN"/>
              </w:rPr>
              <m:t>h</m:t>
            </m:r>
          </m:e>
          <m:sub>
            <m:r>
              <w:rPr>
                <w:rFonts w:ascii="Cambria Math" w:hAnsi="Cambria Math" w:cs="Times New Roman"/>
                <w:lang w:val="en-US" w:eastAsia="zh-CN"/>
              </w:rPr>
              <m:t>SNP.A</m:t>
            </m:r>
          </m:sub>
          <m:sup>
            <m:r>
              <w:rPr>
                <w:rFonts w:ascii="Cambria Math" w:hAnsi="Cambria Math" w:cs="Times New Roman"/>
                <w:lang w:val="en-US" w:eastAsia="zh-CN"/>
              </w:rPr>
              <m:t>2</m:t>
            </m:r>
          </m:sup>
        </m:sSubSup>
      </m:oMath>
      <w:r w:rsidR="000319EA">
        <w:rPr>
          <w:rFonts w:ascii="Times New Roman" w:hAnsi="Times New Roman" w:cs="Times New Roman"/>
          <w:lang w:val="en-US" w:eastAsia="zh-CN"/>
        </w:rPr>
        <w:t>,</w:t>
      </w:r>
      <w:r w:rsidR="00A05E25">
        <w:rPr>
          <w:rFonts w:ascii="Times New Roman" w:hAnsi="Times New Roman" w:cs="Times New Roman"/>
          <w:lang w:val="en-US" w:eastAsia="zh-CN"/>
        </w:rPr>
        <w:t xml:space="preserve"> that has symmetric mathematic form, the co-heritability in contrast</w:t>
      </w:r>
      <w:r w:rsidR="00F3468E">
        <w:rPr>
          <w:rFonts w:ascii="Times New Roman" w:hAnsi="Times New Roman" w:cs="Times New Roman"/>
          <w:lang w:val="en-US" w:eastAsia="zh-CN"/>
        </w:rPr>
        <w:t>,</w:t>
      </w:r>
    </w:p>
    <w:p w14:paraId="4A12508B" w14:textId="248107F2" w:rsidR="000319EA" w:rsidRDefault="009E233B" w:rsidP="002A4AE9">
      <w:pPr>
        <w:spacing w:line="360" w:lineRule="auto"/>
        <w:rPr>
          <w:rFonts w:ascii="Times New Roman" w:hAnsi="Times New Roman" w:cs="Times New Roman"/>
          <w:lang w:val="en-US" w:eastAsia="zh-CN"/>
        </w:rPr>
      </w:pPr>
      <m:oMathPara>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r>
            <m:rPr>
              <m:scr m:val="script"/>
            </m:rPr>
            <w:rPr>
              <w:rFonts w:ascii="Cambria Math" w:hAnsi="Cambria Math" w:cs="Times New Roman"/>
            </w:rPr>
            <m:t>=m</m:t>
          </m:r>
          <m:sSubSup>
            <m:sSubSupPr>
              <m:ctrlPr>
                <w:rPr>
                  <w:rFonts w:ascii="Cambria Math" w:hAnsi="Cambria Math" w:cs="Times New Roman"/>
                  <w:i/>
                </w:rPr>
              </m:ctrlPr>
            </m:sSubSupPr>
            <m:e>
              <m:r>
                <m:rPr>
                  <m:sty m:val="bi"/>
                </m:rPr>
                <w:rPr>
                  <w:rFonts w:ascii="Cambria Math" w:hAnsi="Cambria Math" w:cs="Times New Roman"/>
                </w:rPr>
                <m:t>β</m:t>
              </m:r>
              <m:ctrlPr>
                <w:rPr>
                  <w:rFonts w:ascii="Cambria Math" w:hAnsi="Cambria Math" w:cs="Times New Roman"/>
                  <w:b/>
                  <w:i/>
                </w:rPr>
              </m:ctrlPr>
            </m:e>
            <m:sub>
              <m:r>
                <w:rPr>
                  <w:rFonts w:ascii="Cambria Math" w:hAnsi="Cambria Math" w:cs="Times New Roman"/>
                </w:rPr>
                <m:t>1</m:t>
              </m:r>
            </m:sub>
            <m:sup>
              <m:r>
                <w:rPr>
                  <w:rFonts w:ascii="Cambria Math" w:hAnsi="Cambria Math" w:cs="Times New Roman"/>
                </w:rPr>
                <m:t>T</m:t>
              </m:r>
            </m:sup>
          </m:sSub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A,1</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acc>
                            <m:accPr>
                              <m:chr m:val="̃"/>
                              <m:ctrlPr>
                                <w:rPr>
                                  <w:rFonts w:ascii="Cambria Math" w:hAnsi="Cambria Math" w:cs="Times New Roman"/>
                                  <w:b/>
                                  <w:i/>
                                </w:rPr>
                              </m:ctrlPr>
                            </m:accPr>
                            <m:e>
                              <m:r>
                                <m:rPr>
                                  <m:scr m:val="script"/>
                                  <m:sty m:val="bi"/>
                                </m:rPr>
                                <w:rPr>
                                  <w:rFonts w:ascii="Cambria Math" w:hAnsi="Cambria Math" w:cs="Times New Roman"/>
                                </w:rPr>
                                <m:t>M</m:t>
                              </m:r>
                            </m:e>
                          </m:acc>
                        </m:e>
                        <m:sub>
                          <m:r>
                            <w:rPr>
                              <w:rFonts w:ascii="Cambria Math" w:hAnsi="Cambria Math" w:cs="Times New Roman"/>
                            </w:rPr>
                            <m:t>A,k</m:t>
                          </m:r>
                        </m:sub>
                      </m:sSub>
                    </m:e>
                  </m:nary>
                </m:num>
                <m:den>
                  <m:sSup>
                    <m:sSupPr>
                      <m:ctrlPr>
                        <w:rPr>
                          <w:rFonts w:ascii="Cambria Math" w:hAnsi="Cambria Math" w:cs="Times New Roman"/>
                          <w:b/>
                          <w:i/>
                        </w:rPr>
                      </m:ctrlPr>
                    </m:sSupPr>
                    <m:e>
                      <m:r>
                        <m:rPr>
                          <m:sty m:val="bi"/>
                        </m:rPr>
                        <w:rPr>
                          <w:rFonts w:ascii="Cambria Math" w:hAnsi="Cambria Math" w:cs="Times New Roman"/>
                        </w:rPr>
                        <m:t>1</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A</m:t>
                      </m:r>
                    </m:sub>
                  </m:sSub>
                  <m:r>
                    <m:rPr>
                      <m:sty m:val="bi"/>
                    </m:rPr>
                    <w:rPr>
                      <w:rFonts w:ascii="Cambria Math" w:hAnsi="Cambria Math" w:cs="Times New Roman"/>
                    </w:rPr>
                    <m:t>1</m:t>
                  </m:r>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A,2</m:t>
              </m:r>
            </m:sub>
          </m:sSub>
          <m:sSub>
            <m:sSubPr>
              <m:ctrlPr>
                <w:rPr>
                  <w:rFonts w:ascii="Cambria Math" w:hAnsi="Cambria Math" w:cs="Times New Roman"/>
                  <w:b/>
                  <w:i/>
                </w:rPr>
              </m:ctrlPr>
            </m:sSubPr>
            <m:e>
              <m:r>
                <m:rPr>
                  <m:sty m:val="bi"/>
                </m:rPr>
                <w:rPr>
                  <w:rFonts w:ascii="Cambria Math" w:hAnsi="Cambria Math" w:cs="Times New Roman"/>
                </w:rPr>
                <m:t>β</m:t>
              </m:r>
            </m:e>
            <m:sub>
              <m:r>
                <m:rPr>
                  <m:sty m:val="bi"/>
                </m:rPr>
                <w:rPr>
                  <w:rFonts w:ascii="Cambria Math" w:hAnsi="Cambria Math" w:cs="Times New Roman"/>
                </w:rPr>
                <m:t>2</m:t>
              </m:r>
            </m:sub>
          </m:sSub>
        </m:oMath>
      </m:oMathPara>
    </w:p>
    <w:p w14:paraId="79FA296C" w14:textId="7D62665D" w:rsidR="00A47DEB" w:rsidRDefault="00A05E25" w:rsidP="002A4AE9">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has </w:t>
      </w:r>
      <w:r w:rsidR="000319EA">
        <w:rPr>
          <w:rFonts w:ascii="Times New Roman" w:hAnsi="Times New Roman" w:cs="Times New Roman"/>
          <w:lang w:val="en-US" w:eastAsia="zh-CN"/>
        </w:rPr>
        <w:t xml:space="preserve">an </w:t>
      </w:r>
      <w:r>
        <w:rPr>
          <w:rFonts w:ascii="Times New Roman" w:hAnsi="Times New Roman" w:cs="Times New Roman"/>
          <w:lang w:val="en-US" w:eastAsia="zh-CN"/>
        </w:rPr>
        <w:t xml:space="preserve">asymmetric form because of </w:t>
      </w:r>
      <m:oMath>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l</m:t>
            </m:r>
          </m:e>
          <m:sub>
            <m:r>
              <w:rPr>
                <w:rFonts w:ascii="Cambria Math" w:hAnsi="Cambria Math" w:cs="Times New Roman"/>
                <w:lang w:val="en-US" w:eastAsia="zh-CN"/>
              </w:rPr>
              <m:t>1</m:t>
            </m:r>
          </m:sub>
        </m:sSub>
      </m:oMath>
      <w:r>
        <w:rPr>
          <w:rFonts w:ascii="Times New Roman" w:hAnsi="Times New Roman" w:cs="Times New Roman"/>
          <w:lang w:val="en-US" w:eastAsia="zh-CN"/>
        </w:rPr>
        <w:t xml:space="preserve"> and </w:t>
      </w:r>
      <m:oMath>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l</m:t>
            </m:r>
          </m:e>
          <m:sub>
            <m:r>
              <w:rPr>
                <w:rFonts w:ascii="Cambria Math" w:hAnsi="Cambria Math" w:cs="Times New Roman"/>
                <w:lang w:val="en-US" w:eastAsia="zh-CN"/>
              </w:rPr>
              <m:t>2</m:t>
            </m:r>
          </m:sub>
        </m:sSub>
      </m:oMath>
      <w:r>
        <w:rPr>
          <w:rFonts w:ascii="Times New Roman" w:hAnsi="Times New Roman" w:cs="Times New Roman"/>
          <w:lang w:val="en-US" w:eastAsia="zh-CN"/>
        </w:rPr>
        <w:t xml:space="preserve"> causal variants underlying the</w:t>
      </w:r>
      <w:r w:rsidR="000319EA">
        <w:rPr>
          <w:rFonts w:ascii="Times New Roman" w:hAnsi="Times New Roman" w:cs="Times New Roman"/>
          <w:lang w:val="en-US" w:eastAsia="zh-CN"/>
        </w:rPr>
        <w:t xml:space="preserve"> pair of</w:t>
      </w:r>
      <w:r>
        <w:rPr>
          <w:rFonts w:ascii="Times New Roman" w:hAnsi="Times New Roman" w:cs="Times New Roman"/>
          <w:lang w:val="en-US" w:eastAsia="zh-CN"/>
        </w:rPr>
        <w:t xml:space="preserve"> traits.</w:t>
      </w:r>
      <m:oMath>
        <m:r>
          <w:rPr>
            <w:rFonts w:ascii="Cambria Math" w:hAnsi="Cambria Math" w:cs="Times New Roman"/>
          </w:rPr>
          <m:t xml:space="preserve"> </m:t>
        </m:r>
        <m:sSub>
          <m:sSubPr>
            <m:ctrlPr>
              <w:rPr>
                <w:rFonts w:ascii="Cambria Math" w:hAnsi="Cambria Math" w:cs="Times New Roman"/>
                <w:i/>
              </w:rPr>
            </m:ctrlPr>
          </m:sSubPr>
          <m:e>
            <m:r>
              <m:rPr>
                <m:sty m:val="bi"/>
              </m:rP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oMath>
      <w:r w:rsidR="004E36ED">
        <w:rPr>
          <w:rFonts w:ascii="Times New Roman" w:hAnsi="Times New Roman" w:cs="Times New Roman"/>
          <w:lang w:val="en-US" w:eastAsia="zh-CN"/>
        </w:rPr>
        <w:t xml:space="preserve"> has the length of </w:t>
      </w:r>
      <m:oMath>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l</m:t>
            </m:r>
          </m:e>
          <m:sub>
            <m:r>
              <w:rPr>
                <w:rFonts w:ascii="Cambria Math" w:hAnsi="Cambria Math" w:cs="Times New Roman"/>
                <w:lang w:val="en-US" w:eastAsia="zh-CN"/>
              </w:rPr>
              <m:t>1</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l</m:t>
            </m:r>
          </m:e>
          <m:sub>
            <m:r>
              <w:rPr>
                <w:rFonts w:ascii="Cambria Math" w:hAnsi="Cambria Math" w:cs="Times New Roman"/>
                <w:lang w:val="en-US" w:eastAsia="zh-CN"/>
              </w:rPr>
              <m:t>2</m:t>
            </m:r>
          </m:sub>
        </m:sSub>
        <m:r>
          <w:rPr>
            <w:rFonts w:ascii="Cambria Math" w:hAnsi="Cambria Math" w:cs="Times New Roman"/>
            <w:lang w:val="en-US" w:eastAsia="zh-CN"/>
          </w:rPr>
          <m:t>)</m:t>
        </m:r>
      </m:oMath>
      <w:r w:rsidR="004E36ED">
        <w:rPr>
          <w:rFonts w:ascii="Times New Roman" w:hAnsi="Times New Roman" w:cs="Times New Roman"/>
          <w:lang w:val="en-US" w:eastAsia="zh-CN"/>
        </w:rPr>
        <w:t xml:space="preserve">, </w:t>
      </w:r>
      <m:oMath>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A,1</m:t>
            </m:r>
          </m:sub>
        </m:sSub>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A,2</m:t>
            </m:r>
          </m:sub>
        </m:sSub>
        <m:r>
          <w:rPr>
            <w:rFonts w:ascii="Cambria Math" w:hAnsi="Cambria Math" w:cs="Times New Roman"/>
          </w:rPr>
          <m:t>)</m:t>
        </m:r>
      </m:oMath>
      <w:r w:rsidR="004E36ED">
        <w:rPr>
          <w:rFonts w:ascii="Times New Roman" w:hAnsi="Times New Roman" w:cs="Times New Roman"/>
        </w:rPr>
        <w:t xml:space="preserve"> a diagonal matrix of </w:t>
      </w:r>
      <m:oMath>
        <m:sSub>
          <m:sSubPr>
            <m:ctrlPr>
              <w:rPr>
                <w:rFonts w:ascii="Cambria Math" w:hAnsi="Cambria Math" w:cs="Times New Roman"/>
                <w:i/>
              </w:rPr>
            </m:ctrlPr>
          </m:sSubPr>
          <m:e>
            <m:r>
              <m:rPr>
                <m:scr m:val="script"/>
              </m:rPr>
              <w:rPr>
                <w:rFonts w:ascii="Cambria Math" w:hAnsi="Cambria Math" w:cs="Times New Roman"/>
              </w:rPr>
              <m:t>l</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m:rPr>
                <m:scr m:val="script"/>
              </m:rPr>
              <w:rPr>
                <w:rFonts w:ascii="Cambria Math" w:hAnsi="Cambria Math" w:cs="Times New Roman"/>
              </w:rPr>
              <m:t>l</m:t>
            </m:r>
          </m:e>
          <m:sub>
            <m:r>
              <w:rPr>
                <w:rFonts w:ascii="Cambria Math" w:hAnsi="Cambria Math" w:cs="Times New Roman"/>
              </w:rPr>
              <m:t>2</m:t>
            </m:r>
          </m:sub>
        </m:sSub>
        <m:r>
          <w:rPr>
            <w:rFonts w:ascii="Cambria Math" w:hAnsi="Cambria Math" w:cs="Times New Roman"/>
          </w:rPr>
          <m:t>)</m:t>
        </m:r>
      </m:oMath>
      <w:r w:rsidR="004E36ED">
        <w:rPr>
          <w:rFonts w:ascii="Times New Roman" w:hAnsi="Times New Roman" w:cs="Times New Roman"/>
        </w:rPr>
        <w:t xml:space="preserve"> elements, and</w:t>
      </w:r>
      <w:r w:rsidR="000319EA">
        <w:rPr>
          <w:rFonts w:ascii="Times New Roman" w:hAnsi="Times New Roman" w:cs="Times New Roman"/>
          <w:lang w:val="en-US" w:eastAsia="zh-CN"/>
        </w:rPr>
        <w:t xml:space="preserve"> </w:t>
      </w:r>
      <m:oMath>
        <m:sSub>
          <m:sSubPr>
            <m:ctrlPr>
              <w:rPr>
                <w:rFonts w:ascii="Cambria Math" w:hAnsi="Cambria Math" w:cs="Times New Roman"/>
                <w:i/>
              </w:rPr>
            </m:ctrlPr>
          </m:sSubPr>
          <m:e>
            <m:acc>
              <m:accPr>
                <m:chr m:val="̃"/>
                <m:ctrlPr>
                  <w:rPr>
                    <w:rFonts w:ascii="Cambria Math" w:hAnsi="Cambria Math" w:cs="Times New Roman"/>
                    <w:b/>
                    <w:i/>
                  </w:rPr>
                </m:ctrlPr>
              </m:accPr>
              <m:e>
                <m:r>
                  <m:rPr>
                    <m:scr m:val="script"/>
                    <m:sty m:val="bi"/>
                  </m:rPr>
                  <w:rPr>
                    <w:rFonts w:ascii="Cambria Math" w:hAnsi="Cambria Math" w:cs="Times New Roman"/>
                  </w:rPr>
                  <m:t>M</m:t>
                </m:r>
              </m:e>
            </m:acc>
          </m:e>
          <m:sub>
            <m:r>
              <w:rPr>
                <w:rFonts w:ascii="Cambria Math" w:hAnsi="Cambria Math" w:cs="Times New Roman"/>
              </w:rPr>
              <m:t>A,k</m:t>
            </m:r>
          </m:sub>
        </m:sSub>
        <m:r>
          <w:rPr>
            <w:rFonts w:ascii="Cambria Math" w:hAnsi="Cambria Math" w:cs="Times New Roman"/>
          </w:rPr>
          <m:t>=</m:t>
        </m:r>
        <m:sSubSup>
          <m:sSubSupPr>
            <m:ctrlPr>
              <w:rPr>
                <w:rFonts w:ascii="Cambria Math" w:hAnsi="Cambria Math" w:cs="Times New Roman"/>
                <w:i/>
              </w:rPr>
            </m:ctrlPr>
          </m:sSubSupPr>
          <m:e>
            <m:r>
              <m:rPr>
                <m:sty m:val="bi"/>
              </m:rPr>
              <w:rPr>
                <w:rFonts w:ascii="Cambria Math" w:hAnsi="Cambria Math" w:cs="Times New Roman"/>
              </w:rPr>
              <m:t>v</m:t>
            </m:r>
          </m:e>
          <m: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,k</m:t>
            </m:r>
          </m:sub>
          <m:sup>
            <m:r>
              <w:rPr>
                <w:rFonts w:ascii="Cambria Math" w:hAnsi="Cambria Math" w:cs="Times New Roman"/>
              </w:rPr>
              <m:t>T</m:t>
            </m:r>
          </m:sup>
        </m:sSubSup>
        <m:sSub>
          <m:sSubPr>
            <m:ctrlPr>
              <w:rPr>
                <w:rFonts w:ascii="Cambria Math" w:hAnsi="Cambria Math" w:cs="Times New Roman"/>
                <w:i/>
              </w:rPr>
            </m:ctrlPr>
          </m:sSubPr>
          <m:e>
            <m:r>
              <m:rPr>
                <m:sty m:val="bi"/>
              </m:rPr>
              <w:rPr>
                <w:rFonts w:ascii="Cambria Math" w:hAnsi="Cambria Math" w:cs="Times New Roman"/>
              </w:rPr>
              <m:t>v</m:t>
            </m:r>
          </m:e>
          <m: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,k</m:t>
            </m:r>
          </m:sub>
        </m:sSub>
      </m:oMath>
      <w:r w:rsidR="000319EA">
        <w:rPr>
          <w:rFonts w:ascii="Times New Roman" w:hAnsi="Times New Roman" w:cs="Times New Roman"/>
        </w:rPr>
        <w:t xml:space="preserve">, is an </w:t>
      </w:r>
      <m:oMath>
        <m:sSub>
          <m:sSubPr>
            <m:ctrlPr>
              <w:rPr>
                <w:rFonts w:ascii="Cambria Math" w:hAnsi="Cambria Math" w:cs="Times New Roman"/>
                <w:i/>
              </w:rPr>
            </m:ctrlPr>
          </m:sSubPr>
          <m:e>
            <m:r>
              <m:rPr>
                <m:scr m:val="script"/>
              </m:rPr>
              <w:rPr>
                <w:rFonts w:ascii="Cambria Math" w:hAnsi="Cambria Math" w:cs="Times New Roman"/>
              </w:rPr>
              <m:t>l</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m:rPr>
                <m:scr m:val="script"/>
              </m:rPr>
              <w:rPr>
                <w:rFonts w:ascii="Cambria Math" w:hAnsi="Cambria Math" w:cs="Times New Roman"/>
              </w:rPr>
              <m:t>l</m:t>
            </m:r>
          </m:e>
          <m:sub>
            <m:r>
              <w:rPr>
                <w:rFonts w:ascii="Cambria Math" w:hAnsi="Cambria Math" w:cs="Times New Roman"/>
              </w:rPr>
              <m:t>2</m:t>
            </m:r>
          </m:sub>
        </m:sSub>
      </m:oMath>
      <w:r w:rsidR="004E36ED">
        <w:rPr>
          <w:rFonts w:ascii="Times New Roman" w:hAnsi="Times New Roman" w:cs="Times New Roman"/>
        </w:rPr>
        <w:t xml:space="preserve"> matrix.</w:t>
      </w:r>
    </w:p>
    <w:p w14:paraId="310D248F" w14:textId="5775D39E" w:rsidR="003E3706" w:rsidRPr="0033516E" w:rsidRDefault="003E3706" w:rsidP="003E3706">
      <w:pPr>
        <w:spacing w:line="360" w:lineRule="auto"/>
        <w:rPr>
          <w:rFonts w:ascii="Times New Roman" w:hAnsi="Times New Roman" w:cs="Times New Roman"/>
          <w:b/>
          <w:u w:val="single"/>
          <w:lang w:val="en-US" w:eastAsia="zh-CN"/>
        </w:rPr>
      </w:pPr>
    </w:p>
    <w:p w14:paraId="604047DB" w14:textId="6464D1E8" w:rsidR="003E3706" w:rsidRDefault="003E3706" w:rsidP="003E3706">
      <w:pPr>
        <w:spacing w:line="360" w:lineRule="auto"/>
        <w:rPr>
          <w:rFonts w:ascii="Times New Roman" w:hAnsi="Times New Roman" w:cs="Times New Roman"/>
          <w:lang w:val="en-US"/>
        </w:rPr>
      </w:pPr>
      <w:r>
        <w:rPr>
          <w:rFonts w:ascii="Times New Roman" w:hAnsi="Times New Roman" w:cs="Times New Roman" w:hint="eastAsia"/>
          <w:lang w:eastAsia="zh-CN"/>
        </w:rPr>
        <w:t>T</w:t>
      </w:r>
      <w:r>
        <w:rPr>
          <w:rFonts w:ascii="Times New Roman" w:hAnsi="Times New Roman" w:cs="Times New Roman"/>
        </w:rPr>
        <w:t xml:space="preserve">he classic definition of </w:t>
      </w:r>
      <w:r w:rsidR="00321202">
        <w:rPr>
          <w:rFonts w:ascii="Times New Roman" w:hAnsi="Times New Roman" w:cs="Times New Roman"/>
        </w:rPr>
        <w:t xml:space="preserve">narrow-sense </w:t>
      </w:r>
      <w:r>
        <w:rPr>
          <w:rFonts w:ascii="Times New Roman" w:hAnsi="Times New Roman" w:cs="Times New Roman"/>
          <w:lang w:val="en-US"/>
        </w:rPr>
        <w:t xml:space="preserve">heritability can be expressed in matrix </w:t>
      </w:r>
      <w:r>
        <w:rPr>
          <w:rFonts w:ascii="Times New Roman" w:hAnsi="Times New Roman" w:cs="Times New Roman"/>
          <w:lang w:val="en-US"/>
        </w:rPr>
        <w:fldChar w:fldCharType="begin" w:fldLock="1"/>
      </w:r>
      <w:r>
        <w:rPr>
          <w:rFonts w:ascii="Times New Roman" w:hAnsi="Times New Roman" w:cs="Times New Roman"/>
          <w:lang w:val="en-US"/>
        </w:rPr>
        <w:instrText>ADDIN CSL_CITATION {"citationItems":[{"id":"ITEM-1","itemData":{"author":[{"dropping-particle":"","family":"Lynch","given":"Michael","non-dropping-particle":"","parse-names":false,"suffix":""},{"dropping-particle":"","family":"Walsh","given":"Bruce","non-dropping-particle":"","parse-names":false,"suffix":""}],"id":"ITEM-1","issued":{"date-parts":[["1998"]]},"publisher":"Sinauer Associates, Inc.","publisher-place":"Sunderland, MA, USA","title":"Genetics and Analysis of Quantitative Traits","type":"book"},"uris":["http://www.mendeley.com/documents/?uuid=45925114-19da-4606-b1b3-6974fbaef9b7"]}],"mendeley":{"formattedCitation":"(Lynch and Walsh, 1998)","plainTextFormattedCitation":"(Lynch and Walsh, 1998)","previouslyFormattedCitation":"(Lynch and Walsh, 1998)"},"properties":{"noteIndex":0},"schema":"https://github.com/citation-style-language/schema/raw/master/csl-citation.json"}</w:instrText>
      </w:r>
      <w:r>
        <w:rPr>
          <w:rFonts w:ascii="Times New Roman" w:hAnsi="Times New Roman" w:cs="Times New Roman"/>
          <w:lang w:val="en-US"/>
        </w:rPr>
        <w:fldChar w:fldCharType="separate"/>
      </w:r>
      <w:r w:rsidRPr="00324479">
        <w:rPr>
          <w:rFonts w:ascii="Times New Roman" w:hAnsi="Times New Roman" w:cs="Times New Roman"/>
          <w:noProof/>
          <w:lang w:val="en-US"/>
        </w:rPr>
        <w:t>(Lynch and Walsh, 1998)</w:t>
      </w:r>
      <w:r>
        <w:rPr>
          <w:rFonts w:ascii="Times New Roman" w:hAnsi="Times New Roman" w:cs="Times New Roman"/>
          <w:lang w:val="en-US"/>
        </w:rPr>
        <w:fldChar w:fldCharType="end"/>
      </w:r>
      <w:r>
        <w:rPr>
          <w:rFonts w:ascii="Times New Roman" w:hAnsi="Times New Roman" w:cs="Times New Roman"/>
          <w:lang w:val="en-US"/>
        </w:rPr>
        <w:t>,</w:t>
      </w:r>
    </w:p>
    <w:p w14:paraId="1D118875" w14:textId="40CA2353" w:rsidR="003E3706" w:rsidRPr="0027245A" w:rsidRDefault="009E233B" w:rsidP="003E3706">
      <w:pPr>
        <w:spacing w:line="360" w:lineRule="auto"/>
        <w:jc w:val="center"/>
        <w:rPr>
          <w:rFonts w:ascii="Times New Roman" w:hAnsi="Times New Roman" w:cs="Times New Roman"/>
          <w:b/>
        </w:rPr>
      </w:pPr>
      <m:oMath>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A</m:t>
            </m:r>
          </m:sub>
          <m:sup>
            <m:r>
              <w:rPr>
                <w:rFonts w:ascii="Cambria Math" w:hAnsi="Cambria Math" w:cs="Times New Roman"/>
                <w:lang w:val="en-US"/>
              </w:rPr>
              <m:t>2</m:t>
            </m:r>
          </m:sup>
        </m:sSubSup>
        <m:r>
          <w:rPr>
            <w:rFonts w:ascii="Cambria Math" w:hAnsi="Cambria Math" w:cs="Times New Roman"/>
            <w:lang w:val="en-US"/>
          </w:rPr>
          <m:t>=</m:t>
        </m:r>
        <m:nary>
          <m:naryPr>
            <m:chr m:val="∑"/>
            <m:limLoc m:val="undOvr"/>
            <m:ctrlPr>
              <w:rPr>
                <w:rFonts w:ascii="Cambria Math" w:hAnsi="Cambria Math" w:cs="Times New Roman"/>
                <w:b/>
                <w:i/>
                <w:lang w:val="en-US"/>
              </w:rPr>
            </m:ctrlPr>
          </m:naryPr>
          <m:sub>
            <m:r>
              <w:rPr>
                <w:rFonts w:ascii="Cambria Math" w:hAnsi="Cambria Math" w:cs="Times New Roman"/>
                <w:lang w:val="en-US"/>
              </w:rPr>
              <m:t>l=1</m:t>
            </m:r>
          </m:sub>
          <m:sup>
            <m:r>
              <m:rPr>
                <m:scr m:val="script"/>
                <m:sty m:val="bi"/>
              </m:rPr>
              <w:rPr>
                <w:rFonts w:ascii="Cambria Math" w:hAnsi="Cambria Math" w:cs="Times New Roman"/>
                <w:lang w:val="en-US"/>
              </w:rPr>
              <m:t>l</m:t>
            </m:r>
          </m:sup>
          <m:e>
            <m:r>
              <w:rPr>
                <w:rFonts w:ascii="Cambria Math" w:hAnsi="Cambria Math" w:cs="Times New Roman"/>
                <w:lang w:val="en-US"/>
              </w:rPr>
              <m:t>2</m:t>
            </m:r>
            <m:sSub>
              <m:sSubPr>
                <m:ctrlPr>
                  <w:rPr>
                    <w:rFonts w:ascii="Cambria Math" w:hAnsi="Cambria Math" w:cs="Times New Roman"/>
                    <w:b/>
                    <w:i/>
                    <w:lang w:val="en-US"/>
                  </w:rPr>
                </m:ctrlPr>
              </m:sSubPr>
              <m:e>
                <m:r>
                  <w:rPr>
                    <w:rFonts w:ascii="Cambria Math" w:hAnsi="Cambria Math" w:cs="Times New Roman"/>
                    <w:lang w:val="en-US"/>
                  </w:rPr>
                  <m:t>p</m:t>
                </m:r>
                <m:ctrlPr>
                  <w:rPr>
                    <w:rFonts w:ascii="Cambria Math" w:hAnsi="Cambria Math" w:cs="Times New Roman"/>
                    <w:i/>
                    <w:lang w:val="en-US"/>
                  </w:rPr>
                </m:ctrlPr>
              </m:e>
              <m:sub>
                <m:r>
                  <w:rPr>
                    <w:rFonts w:ascii="Cambria Math" w:hAnsi="Cambria Math" w:cs="Times New Roman"/>
                    <w:lang w:val="en-US"/>
                  </w:rPr>
                  <m:t>l</m:t>
                </m:r>
              </m:sub>
            </m:sSub>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l</m:t>
                </m:r>
              </m:sub>
            </m:sSub>
          </m:e>
        </m:nary>
        <m:sSubSup>
          <m:sSubSupPr>
            <m:ctrlPr>
              <w:rPr>
                <w:rFonts w:ascii="Cambria Math" w:hAnsi="Cambria Math" w:cs="Times New Roman"/>
                <w:i/>
                <w:lang w:val="en-US"/>
              </w:rPr>
            </m:ctrlPr>
          </m:sSubSupPr>
          <m:e>
            <m:r>
              <w:rPr>
                <w:rFonts w:ascii="Cambria Math" w:hAnsi="Cambria Math" w:cs="Times New Roman"/>
                <w:lang w:val="en-US"/>
              </w:rPr>
              <m:t>β</m:t>
            </m:r>
          </m:e>
          <m:sub>
            <m:r>
              <w:rPr>
                <w:rFonts w:ascii="Cambria Math" w:hAnsi="Cambria Math" w:cs="Times New Roman"/>
                <w:lang w:val="en-US"/>
              </w:rPr>
              <m:t>l</m:t>
            </m:r>
          </m:sub>
          <m:sup>
            <m:r>
              <w:rPr>
                <w:rFonts w:ascii="Cambria Math" w:hAnsi="Cambria Math" w:cs="Times New Roman"/>
                <w:lang w:val="en-US"/>
              </w:rPr>
              <m:t>2</m:t>
            </m:r>
          </m:sup>
        </m:sSubSup>
        <m:r>
          <w:rPr>
            <w:rFonts w:ascii="Cambria Math" w:hAnsi="Cambria Math" w:cs="Times New Roman"/>
            <w:lang w:val="en-US"/>
          </w:rPr>
          <m:t>+</m:t>
        </m:r>
        <m:nary>
          <m:naryPr>
            <m:chr m:val="∑"/>
            <m:limLoc m:val="undOvr"/>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r>
              <w:rPr>
                <w:rFonts w:ascii="Cambria Math" w:hAnsi="Cambria Math" w:cs="Times New Roman"/>
                <w:lang w:val="en-US"/>
              </w:rPr>
              <m:t>=1</m:t>
            </m:r>
          </m:sub>
          <m:sup>
            <m:r>
              <m:rPr>
                <m:scr m:val="script"/>
              </m:rPr>
              <w:rPr>
                <w:rFonts w:ascii="Cambria Math" w:hAnsi="Cambria Math" w:cs="Times New Roman"/>
                <w:lang w:val="en-US"/>
              </w:rPr>
              <m:t>l</m:t>
            </m:r>
          </m:sup>
          <m:e>
            <m:nary>
              <m:naryPr>
                <m:chr m:val="∑"/>
                <m:limLoc m:val="undOvr"/>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up>
                <m:r>
                  <m:rPr>
                    <m:scr m:val="script"/>
                  </m:rPr>
                  <w:rPr>
                    <w:rFonts w:ascii="Cambria Math" w:hAnsi="Cambria Math" w:cs="Times New Roman"/>
                    <w:lang w:val="en-US"/>
                  </w:rPr>
                  <m:t>l</m:t>
                </m:r>
              </m:sup>
              <m:e>
                <m:sSub>
                  <m:sSubPr>
                    <m:ctrlPr>
                      <w:rPr>
                        <w:rFonts w:ascii="Cambria Math" w:hAnsi="Cambria Math" w:cs="Times New Roman"/>
                        <w:i/>
                        <w:lang w:val="en-US"/>
                      </w:rPr>
                    </m:ctrlPr>
                  </m:sSubPr>
                  <m:e>
                    <m:r>
                      <w:rPr>
                        <w:rFonts w:ascii="Cambria Math" w:hAnsi="Cambria Math" w:cs="Times New Roman"/>
                        <w:lang w:val="en-US"/>
                      </w:rPr>
                      <m:t>ρ</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q</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e>
                </m:rad>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sSub>
                      <m:sSubPr>
                        <m:ctrlPr>
                          <w:rPr>
                            <w:rFonts w:ascii="Cambria Math" w:hAnsi="Cambria Math" w:cs="Times New Roman"/>
                            <w:i/>
                            <w:lang w:val="en-US"/>
                          </w:rPr>
                        </m:ctrlPr>
                      </m:sSubPr>
                      <m:e>
                        <m:r>
                          <w:rPr>
                            <w:rFonts w:ascii="Cambria Math" w:hAnsi="Cambria Math" w:cs="Times New Roman"/>
                            <w:lang w:val="en-US"/>
                          </w:rPr>
                          <m:t>q</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e>
                </m:rad>
              </m:e>
            </m:nary>
          </m:e>
        </m:nary>
        <m:sSub>
          <m:sSubPr>
            <m:ctrlPr>
              <w:rPr>
                <w:rFonts w:ascii="Cambria Math" w:hAnsi="Cambria Math" w:cs="Times New Roman"/>
                <w:i/>
                <w:lang w:val="en-US"/>
              </w:rPr>
            </m:ctrlPr>
          </m:sSubPr>
          <m:e>
            <m:r>
              <w:rPr>
                <w:rFonts w:ascii="Cambria Math" w:hAnsi="Cambria Math" w:cs="Times New Roman"/>
                <w:lang w:val="en-US"/>
              </w:rPr>
              <m:t>β</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β</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r>
          <w:rPr>
            <w:rFonts w:ascii="Cambria Math" w:hAnsi="Cambria Math" w:cs="Times New Roman"/>
            <w:lang w:val="en-US"/>
          </w:rPr>
          <m:t>=</m:t>
        </m:r>
        <m:sSup>
          <m:sSupPr>
            <m:ctrlPr>
              <w:rPr>
                <w:rFonts w:ascii="Cambria Math" w:hAnsi="Cambria Math" w:cs="Times New Roman"/>
                <w:i/>
              </w:rPr>
            </m:ctrlPr>
          </m:sSupPr>
          <m:e>
            <m:r>
              <m:rPr>
                <m:sty m:val="bi"/>
              </m:rPr>
              <w:rPr>
                <w:rFonts w:ascii="Cambria Math" w:hAnsi="Cambria Math" w:cs="Times New Roman"/>
              </w:rPr>
              <m:t>β</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A</m:t>
            </m:r>
          </m:sub>
        </m:sSub>
        <m:sSub>
          <m:sSubPr>
            <m:ctrlPr>
              <w:rPr>
                <w:rFonts w:ascii="Cambria Math" w:hAnsi="Cambria Math" w:cs="Times New Roman"/>
                <w:b/>
                <w:i/>
              </w:rPr>
            </m:ctrlPr>
          </m:sSubPr>
          <m:e>
            <m:r>
              <m:rPr>
                <m:scr m:val="script"/>
                <m:sty m:val="bi"/>
              </m:rPr>
              <w:rPr>
                <w:rFonts w:ascii="Cambria Math" w:hAnsi="Cambria Math" w:cs="Times New Roman"/>
              </w:rPr>
              <m:t>L</m:t>
            </m:r>
          </m:e>
          <m:sub>
            <m:r>
              <w:rPr>
                <w:rFonts w:ascii="Cambria Math" w:hAnsi="Cambria Math" w:cs="Times New Roman"/>
              </w:rPr>
              <m:t>A</m:t>
            </m:r>
          </m:sub>
        </m:sSub>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A</m:t>
            </m:r>
          </m:sub>
        </m:sSub>
        <m:r>
          <m:rPr>
            <m:sty m:val="bi"/>
          </m:rPr>
          <w:rPr>
            <w:rFonts w:ascii="Cambria Math" w:hAnsi="Cambria Math" w:cs="Times New Roman"/>
          </w:rPr>
          <m:t>β</m:t>
        </m:r>
      </m:oMath>
      <w:r w:rsidR="003E3706">
        <w:rPr>
          <w:rFonts w:ascii="Times New Roman" w:hAnsi="Times New Roman" w:cs="Times New Roman"/>
          <w:b/>
        </w:rPr>
        <w:tab/>
      </w:r>
      <w:r w:rsidR="003E3706" w:rsidRPr="00F67746">
        <w:rPr>
          <w:rFonts w:ascii="Times New Roman" w:hAnsi="Times New Roman" w:cs="Times New Roman"/>
          <w:b/>
        </w:rPr>
        <w:t xml:space="preserve">(Eq </w:t>
      </w:r>
      <w:r w:rsidR="003E3706">
        <w:rPr>
          <w:rFonts w:ascii="Times New Roman" w:hAnsi="Times New Roman" w:cs="Times New Roman" w:hint="eastAsia"/>
          <w:b/>
          <w:lang w:eastAsia="zh-CN"/>
        </w:rPr>
        <w:t>9</w:t>
      </w:r>
      <w:r w:rsidR="003E3706" w:rsidRPr="00F67746">
        <w:rPr>
          <w:rFonts w:ascii="Times New Roman" w:hAnsi="Times New Roman" w:cs="Times New Roman"/>
          <w:b/>
        </w:rPr>
        <w:t>)</w:t>
      </w:r>
    </w:p>
    <w:p w14:paraId="44ACB98F" w14:textId="51B474BC" w:rsidR="003E3706" w:rsidRDefault="003E3706" w:rsidP="003E3706">
      <w:pPr>
        <w:spacing w:line="360" w:lineRule="auto"/>
        <w:rPr>
          <w:rFonts w:ascii="Times New Roman" w:hAnsi="Times New Roman" w:cs="Times New Roman"/>
        </w:rPr>
      </w:pPr>
      <w:r w:rsidRPr="004560B8">
        <w:rPr>
          <w:rFonts w:ascii="Times New Roman" w:hAnsi="Times New Roman" w:cs="Times New Roman"/>
        </w:rPr>
        <w:t xml:space="preserve">in which </w:t>
      </w:r>
      <m:oMath>
        <m:sSub>
          <m:sSubPr>
            <m:ctrlPr>
              <w:rPr>
                <w:rFonts w:ascii="Cambria Math" w:hAnsi="Cambria Math" w:cs="Times New Roman"/>
                <w:b/>
                <w:i/>
              </w:rPr>
            </m:ctrlPr>
          </m:sSubPr>
          <m:e>
            <m:r>
              <m:rPr>
                <m:scr m:val="script"/>
                <m:sty m:val="bi"/>
              </m:rPr>
              <w:rPr>
                <w:rFonts w:ascii="Cambria Math" w:hAnsi="Cambria Math" w:cs="Times New Roman"/>
              </w:rPr>
              <m:t>L</m:t>
            </m:r>
          </m:e>
          <m:sub>
            <m:r>
              <w:rPr>
                <w:rFonts w:ascii="Cambria Math" w:hAnsi="Cambria Math" w:cs="Times New Roman"/>
              </w:rPr>
              <m:t>A</m:t>
            </m:r>
          </m:sub>
        </m:sSub>
      </m:oMath>
      <w:r w:rsidRPr="007A5B0C">
        <w:rPr>
          <w:rFonts w:ascii="Times New Roman" w:hAnsi="Times New Roman" w:cs="Times New Roman"/>
        </w:rPr>
        <w:t xml:space="preserve"> a </w:t>
      </w:r>
      <m:oMath>
        <m:r>
          <m:rPr>
            <m:scr m:val="script"/>
          </m:rPr>
          <w:rPr>
            <w:rFonts w:ascii="Cambria Math" w:hAnsi="Cambria Math" w:cs="Times New Roman"/>
          </w:rPr>
          <m:t>l×l</m:t>
        </m:r>
      </m:oMath>
      <w:r>
        <w:rPr>
          <w:rFonts w:ascii="Times New Roman" w:hAnsi="Times New Roman" w:cs="Times New Roman"/>
        </w:rPr>
        <w:t xml:space="preserve"> symmetric </w:t>
      </w:r>
      <w:r w:rsidRPr="007A5B0C">
        <w:rPr>
          <w:rFonts w:ascii="Times New Roman" w:hAnsi="Times New Roman" w:cs="Times New Roman"/>
        </w:rPr>
        <w:t>square matrix</w:t>
      </w:r>
      <w:r>
        <w:rPr>
          <w:rFonts w:ascii="Times New Roman" w:hAnsi="Times New Roman" w:cs="Times New Roman"/>
        </w:rPr>
        <w:t xml:space="preserve"> </w:t>
      </w:r>
      <w:r w:rsidR="00321202">
        <w:rPr>
          <w:rFonts w:ascii="Times New Roman" w:hAnsi="Times New Roman" w:cs="Times New Roman"/>
        </w:rPr>
        <w:t xml:space="preserve">that </w:t>
      </w:r>
      <w:r>
        <w:rPr>
          <w:rFonts w:ascii="Times New Roman" w:hAnsi="Times New Roman" w:cs="Times New Roman"/>
        </w:rPr>
        <w:t>its element</w:t>
      </w:r>
      <w:r w:rsidRPr="007A5B0C">
        <w:rPr>
          <w:rFonts w:ascii="Times New Roman" w:hAnsi="Times New Roman" w:cs="Times New Roman"/>
        </w:rPr>
        <w:t xml:space="preserve"> </w:t>
      </w:r>
      <m:oMath>
        <m:sSub>
          <m:sSubPr>
            <m:ctrlPr>
              <w:rPr>
                <w:rFonts w:ascii="Cambria Math" w:hAnsi="Cambria Math" w:cs="Times New Roman"/>
                <w:i/>
              </w:rPr>
            </m:ctrlPr>
          </m:sSubPr>
          <m:e>
            <m:r>
              <m:rPr>
                <m:scr m:val="script"/>
                <m:sty m:val="bi"/>
              </m:rPr>
              <w:rPr>
                <w:rFonts w:ascii="Cambria Math" w:hAnsi="Cambria Math" w:cs="Times New Roman"/>
              </w:rPr>
              <m:t>L</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ρ</m:t>
            </m:r>
          </m:e>
          <m: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sub>
        </m:sSub>
      </m:oMath>
      <w:r>
        <w:rPr>
          <w:rFonts w:ascii="Times New Roman" w:hAnsi="Times New Roman" w:cs="Times New Roman"/>
        </w:rPr>
        <w:t xml:space="preserve"> </w:t>
      </w:r>
      <w:r w:rsidRPr="007A5B0C">
        <w:rPr>
          <w:rFonts w:ascii="Times New Roman" w:hAnsi="Times New Roman" w:cs="Times New Roman"/>
        </w:rPr>
        <w:t>characterizing the LD str</w:t>
      </w:r>
      <w:r>
        <w:rPr>
          <w:rFonts w:ascii="Times New Roman" w:hAnsi="Times New Roman" w:cs="Times New Roman"/>
        </w:rPr>
        <w:t xml:space="preserve">ucture between </w:t>
      </w:r>
      <w:r w:rsidR="00F76675">
        <w:rPr>
          <w:rFonts w:ascii="Times New Roman" w:hAnsi="Times New Roman" w:cs="Times New Roman"/>
        </w:rPr>
        <w:t xml:space="preserve">any pair of </w:t>
      </w:r>
      <w:r>
        <w:rPr>
          <w:rFonts w:ascii="Times New Roman" w:hAnsi="Times New Roman" w:cs="Times New Roman"/>
        </w:rPr>
        <w:t>causal loci.</w:t>
      </w:r>
    </w:p>
    <w:p w14:paraId="22DA3F14" w14:textId="77777777" w:rsidR="003E3706" w:rsidRDefault="003E3706" w:rsidP="002A4AE9">
      <w:pPr>
        <w:spacing w:line="360" w:lineRule="auto"/>
        <w:rPr>
          <w:rFonts w:ascii="Times New Roman" w:hAnsi="Times New Roman" w:cs="Times New Roman"/>
          <w:lang w:val="en-US"/>
        </w:rPr>
      </w:pPr>
    </w:p>
    <w:p w14:paraId="62718AF6" w14:textId="72051641" w:rsidR="004B4E61" w:rsidRDefault="004B4E61" w:rsidP="002A4AE9">
      <w:pPr>
        <w:spacing w:line="360" w:lineRule="auto"/>
        <w:rPr>
          <w:rFonts w:ascii="Times New Roman" w:hAnsi="Times New Roman" w:cs="Times New Roman"/>
          <w:b/>
          <w:lang w:val="en-US"/>
        </w:rPr>
      </w:pPr>
      <w:r w:rsidRPr="004B4E61">
        <w:rPr>
          <w:rFonts w:ascii="Times New Roman" w:hAnsi="Times New Roman" w:cs="Times New Roman"/>
          <w:b/>
          <w:lang w:val="en-US"/>
        </w:rPr>
        <w:t>Genetic architecture</w:t>
      </w:r>
    </w:p>
    <w:p w14:paraId="5E12B74E" w14:textId="02A22F5B" w:rsidR="00072FBA" w:rsidRDefault="00CC7AFA" w:rsidP="002A4AE9">
      <w:pPr>
        <w:spacing w:line="360" w:lineRule="auto"/>
        <w:rPr>
          <w:rFonts w:ascii="Times New Roman" w:hAnsi="Times New Roman" w:cs="Times New Roman"/>
          <w:lang w:val="en-US"/>
        </w:rPr>
      </w:pPr>
      <w:r>
        <w:rPr>
          <w:rFonts w:ascii="Times New Roman" w:hAnsi="Times New Roman" w:cs="Times New Roman"/>
          <w:lang w:val="en-US"/>
        </w:rPr>
        <w:lastRenderedPageBreak/>
        <w:t xml:space="preserve">We look inside </w:t>
      </w:r>
      <m:oMath>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SNP.A</m:t>
            </m:r>
          </m:sub>
          <m:sup>
            <m:r>
              <w:rPr>
                <w:rFonts w:ascii="Cambria Math" w:hAnsi="Cambria Math" w:cs="Times New Roman"/>
                <w:lang w:val="en-US"/>
              </w:rPr>
              <m:t>2</m:t>
            </m:r>
          </m:sup>
        </m:sSubSup>
      </m:oMath>
      <w:r>
        <w:rPr>
          <w:rFonts w:ascii="Times New Roman" w:hAnsi="Times New Roman" w:cs="Times New Roman"/>
          <w:lang w:val="en-US"/>
        </w:rPr>
        <w:t xml:space="preserve"> and analyze its re</w:t>
      </w:r>
      <w:r w:rsidR="00DB1934">
        <w:rPr>
          <w:rFonts w:ascii="Times New Roman" w:hAnsi="Times New Roman" w:cs="Times New Roman"/>
          <w:lang w:val="en-US"/>
        </w:rPr>
        <w:t>sponse to genetic architecture</w:t>
      </w:r>
    </w:p>
    <w:p w14:paraId="6207DFE3" w14:textId="4E199169" w:rsidR="00CC7AFA" w:rsidRPr="00FC2F88" w:rsidRDefault="009E233B" w:rsidP="002A4AE9">
      <w:pPr>
        <w:spacing w:line="360" w:lineRule="auto"/>
        <w:rPr>
          <w:rFonts w:ascii="Times New Roman" w:hAnsi="Times New Roman" w:cs="Times New Roman"/>
          <w:b/>
          <w:lang w:val="en-US"/>
        </w:rPr>
      </w:pPr>
      <m:oMathPara>
        <m:oMath>
          <m:sSubSup>
            <m:sSubSupPr>
              <m:ctrlPr>
                <w:rPr>
                  <w:rFonts w:ascii="Cambria Math" w:hAnsi="Cambria Math" w:cs="Times New Roman"/>
                  <w:b/>
                  <w:i/>
                  <w:lang w:val="en-US"/>
                </w:rPr>
              </m:ctrlPr>
            </m:sSubSupPr>
            <m:e>
              <m:r>
                <w:rPr>
                  <w:rFonts w:ascii="Cambria Math" w:hAnsi="Cambria Math" w:cs="Times New Roman"/>
                  <w:lang w:val="en-US"/>
                </w:rPr>
                <m:t>h</m:t>
              </m:r>
            </m:e>
            <m:sub>
              <m:r>
                <w:rPr>
                  <w:rFonts w:ascii="Cambria Math" w:hAnsi="Cambria Math" w:cs="Times New Roman"/>
                  <w:lang w:val="en-US"/>
                </w:rPr>
                <m:t>SNP.A</m:t>
              </m:r>
            </m:sub>
            <m:sup>
              <m:r>
                <m:rPr>
                  <m:sty m:val="bi"/>
                </m:rPr>
                <w:rPr>
                  <w:rFonts w:ascii="Cambria Math" w:hAnsi="Cambria Math" w:cs="Times New Roman"/>
                  <w:lang w:val="en-US"/>
                </w:rPr>
                <m:t>2</m:t>
              </m:r>
            </m:sup>
          </m:sSubSup>
          <m:r>
            <m:rPr>
              <m:sty m:val="bi"/>
            </m:rPr>
            <w:rPr>
              <w:rFonts w:ascii="Cambria Math" w:hAnsi="Cambria Math" w:cs="Times New Roman"/>
              <w:lang w:val="en-US"/>
            </w:rPr>
            <m:t>=</m:t>
          </m:r>
          <m:r>
            <m:rPr>
              <m:scr m:val="script"/>
            </m:rPr>
            <w:rPr>
              <w:rFonts w:ascii="Cambria Math" w:hAnsi="Cambria Math" w:cs="Times New Roman"/>
              <w:lang w:val="en-US"/>
            </w:rPr>
            <m:t>m</m:t>
          </m:r>
          <m:r>
            <m:rPr>
              <m:sty m:val="bi"/>
            </m:rPr>
            <w:rPr>
              <w:rFonts w:ascii="Cambria Math" w:hAnsi="Cambria Math" w:cs="Times New Roman"/>
              <w:lang w:val="en-US"/>
            </w:rPr>
            <m:t>βH</m:t>
          </m:r>
          <m:d>
            <m:dPr>
              <m:begChr m:val="{"/>
              <m:endChr m:val="}"/>
              <m:ctrlPr>
                <w:rPr>
                  <w:rFonts w:ascii="Cambria Math" w:hAnsi="Cambria Math" w:cs="Times New Roman"/>
                  <w:b/>
                  <w:i/>
                  <w:lang w:val="en-US"/>
                </w:rPr>
              </m:ctrlPr>
            </m:dPr>
            <m:e>
              <m:f>
                <m:fPr>
                  <m:ctrlPr>
                    <w:rPr>
                      <w:rFonts w:ascii="Cambria Math" w:hAnsi="Cambria Math" w:cs="Times New Roman"/>
                      <w:i/>
                      <w:lang w:val="en-US"/>
                    </w:rPr>
                  </m:ctrlPr>
                </m:fPr>
                <m:num>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m:t>
                          </m:r>
                        </m:sub>
                      </m:sSub>
                    </m:e>
                  </m:nary>
                </m:num>
                <m:den>
                  <m:sSup>
                    <m:sSupPr>
                      <m:ctrlPr>
                        <w:rPr>
                          <w:rFonts w:ascii="Cambria Math" w:hAnsi="Cambria Math" w:cs="Times New Roman"/>
                          <w:i/>
                          <w:lang w:val="en-US"/>
                        </w:rPr>
                      </m:ctrlPr>
                    </m:sSupPr>
                    <m:e>
                      <m:r>
                        <m:rPr>
                          <m:sty m:val="bi"/>
                        </m:rPr>
                        <w:rPr>
                          <w:rFonts w:ascii="Cambria Math" w:hAnsi="Cambria Math" w:cs="Times New Roman"/>
                          <w:lang w:val="en-US"/>
                        </w:rPr>
                        <m:t>1</m:t>
                      </m:r>
                      <m:ctrlPr>
                        <w:rPr>
                          <w:rFonts w:ascii="Cambria Math" w:hAnsi="Cambria Math" w:cs="Times New Roman"/>
                          <w:b/>
                          <w:i/>
                          <w:lang w:val="en-US"/>
                        </w:rPr>
                      </m:ctrlPr>
                    </m:e>
                    <m:sup>
                      <m:r>
                        <w:rPr>
                          <w:rFonts w:ascii="Cambria Math" w:hAnsi="Cambria Math" w:cs="Times New Roman"/>
                          <w:lang w:val="en-US"/>
                        </w:rPr>
                        <m:t>T</m:t>
                      </m:r>
                    </m:sup>
                  </m:sSup>
                  <m:r>
                    <m:rPr>
                      <m:sty m:val="bi"/>
                    </m:rPr>
                    <w:rPr>
                      <w:rFonts w:ascii="Cambria Math" w:hAnsi="Cambria Math" w:cs="Times New Roman"/>
                      <w:lang w:val="en-US"/>
                    </w:rPr>
                    <m:t>P</m:t>
                  </m:r>
                  <m:r>
                    <m:rPr>
                      <m:sty m:val="bi"/>
                    </m:rPr>
                    <w:rPr>
                      <w:rFonts w:ascii="Cambria Math" w:hAnsi="Cambria Math" w:cs="Times New Roman"/>
                      <w:lang w:val="en-US"/>
                    </w:rPr>
                    <m:t>1</m:t>
                  </m:r>
                </m:den>
              </m:f>
              <m:ctrlPr>
                <w:rPr>
                  <w:rFonts w:ascii="Cambria Math" w:hAnsi="Cambria Math" w:cs="Times New Roman"/>
                  <w:i/>
                  <w:lang w:val="en-US"/>
                </w:rPr>
              </m:ctrlPr>
            </m:e>
          </m:d>
          <m:r>
            <m:rPr>
              <m:sty m:val="bi"/>
            </m:rPr>
            <w:rPr>
              <w:rFonts w:ascii="Cambria Math" w:hAnsi="Cambria Math" w:cs="Times New Roman"/>
              <w:lang w:val="en-US"/>
            </w:rPr>
            <m:t>Hβ=βH</m:t>
          </m:r>
          <m:d>
            <m:dPr>
              <m:begChr m:val="{"/>
              <m:endChr m:val="}"/>
              <m:ctrlPr>
                <w:rPr>
                  <w:rFonts w:ascii="Cambria Math" w:hAnsi="Cambria Math" w:cs="Times New Roman"/>
                  <w:b/>
                  <w:i/>
                  <w:lang w:val="en-US"/>
                </w:rPr>
              </m:ctrlPr>
            </m:dPr>
            <m:e>
              <m:f>
                <m:fPr>
                  <m:ctrlPr>
                    <w:rPr>
                      <w:rFonts w:ascii="Cambria Math" w:hAnsi="Cambria Math" w:cs="Times New Roman"/>
                      <w:i/>
                      <w:lang w:val="en-US"/>
                    </w:rPr>
                  </m:ctrlPr>
                </m:fPr>
                <m:num>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r>
                        <w:rPr>
                          <w:rFonts w:ascii="Cambria Math" w:hAnsi="Cambria Math" w:cs="Times New Roman"/>
                          <w:lang w:val="en-US"/>
                        </w:rPr>
                        <m:t>diag(</m:t>
                      </m:r>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m:t>
                          </m:r>
                        </m:sub>
                      </m:sSub>
                      <m:r>
                        <w:rPr>
                          <w:rFonts w:ascii="Cambria Math" w:hAnsi="Cambria Math" w:cs="Times New Roman"/>
                          <w:lang w:val="en-US"/>
                        </w:rPr>
                        <m:t>)</m:t>
                      </m:r>
                    </m:e>
                  </m:nary>
                  <m:r>
                    <w:rPr>
                      <w:rFonts w:ascii="Cambria Math" w:hAnsi="Cambria Math" w:cs="Times New Roman"/>
                      <w:lang w:val="en-US"/>
                    </w:rPr>
                    <m:t>+</m:t>
                  </m:r>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acc>
                        <m:accPr>
                          <m:chr m:val="̅"/>
                          <m:ctrlPr>
                            <w:rPr>
                              <w:rFonts w:ascii="Cambria Math" w:hAnsi="Cambria Math" w:cs="Times New Roman"/>
                              <w:i/>
                              <w:lang w:val="en-US"/>
                            </w:rPr>
                          </m:ctrlPr>
                        </m:accPr>
                        <m:e>
                          <m:r>
                            <w:rPr>
                              <w:rFonts w:ascii="Cambria Math" w:hAnsi="Cambria Math" w:cs="Times New Roman"/>
                              <w:lang w:val="en-US"/>
                            </w:rPr>
                            <m:t>diag</m:t>
                          </m:r>
                        </m:e>
                      </m:acc>
                      <m:r>
                        <w:rPr>
                          <w:rFonts w:ascii="Cambria Math" w:hAnsi="Cambria Math" w:cs="Times New Roman"/>
                          <w:lang w:val="en-US"/>
                        </w:rPr>
                        <m:t>(</m:t>
                      </m:r>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m:t>
                          </m:r>
                        </m:sub>
                      </m:sSub>
                      <m:r>
                        <w:rPr>
                          <w:rFonts w:ascii="Cambria Math" w:hAnsi="Cambria Math" w:cs="Times New Roman"/>
                          <w:lang w:val="en-US"/>
                        </w:rPr>
                        <m:t>)</m:t>
                      </m:r>
                    </m:e>
                  </m:nary>
                </m:num>
                <m:den>
                  <m:sSup>
                    <m:sSupPr>
                      <m:ctrlPr>
                        <w:rPr>
                          <w:rFonts w:ascii="Cambria Math" w:hAnsi="Cambria Math" w:cs="Times New Roman"/>
                          <w:i/>
                          <w:lang w:val="en-US"/>
                        </w:rPr>
                      </m:ctrlPr>
                    </m:sSupPr>
                    <m:e>
                      <m:r>
                        <m:rPr>
                          <m:sty m:val="bi"/>
                        </m:rPr>
                        <w:rPr>
                          <w:rFonts w:ascii="Cambria Math" w:hAnsi="Cambria Math" w:cs="Times New Roman"/>
                          <w:lang w:val="en-US"/>
                        </w:rPr>
                        <m:t>1</m:t>
                      </m:r>
                      <m:ctrlPr>
                        <w:rPr>
                          <w:rFonts w:ascii="Cambria Math" w:hAnsi="Cambria Math" w:cs="Times New Roman"/>
                          <w:b/>
                          <w:i/>
                          <w:lang w:val="en-US"/>
                        </w:rPr>
                      </m:ctrlPr>
                    </m:e>
                    <m:sup>
                      <m:r>
                        <w:rPr>
                          <w:rFonts w:ascii="Cambria Math" w:hAnsi="Cambria Math" w:cs="Times New Roman"/>
                          <w:lang w:val="en-US"/>
                        </w:rPr>
                        <m:t>T</m:t>
                      </m:r>
                    </m:sup>
                  </m:sSup>
                  <m:r>
                    <m:rPr>
                      <m:sty m:val="bi"/>
                    </m:rPr>
                    <w:rPr>
                      <w:rFonts w:ascii="Cambria Math" w:hAnsi="Cambria Math" w:cs="Times New Roman"/>
                      <w:lang w:val="en-US"/>
                    </w:rPr>
                    <m:t>P</m:t>
                  </m:r>
                  <m:r>
                    <m:rPr>
                      <m:sty m:val="bi"/>
                    </m:rPr>
                    <w:rPr>
                      <w:rFonts w:ascii="Cambria Math" w:hAnsi="Cambria Math" w:cs="Times New Roman"/>
                      <w:lang w:val="en-US"/>
                    </w:rPr>
                    <m:t>1</m:t>
                  </m:r>
                </m:den>
              </m:f>
              <m:ctrlPr>
                <w:rPr>
                  <w:rFonts w:ascii="Cambria Math" w:hAnsi="Cambria Math" w:cs="Times New Roman"/>
                  <w:i/>
                  <w:lang w:val="en-US"/>
                </w:rPr>
              </m:ctrlPr>
            </m:e>
          </m:d>
          <m:r>
            <m:rPr>
              <m:sty m:val="bi"/>
            </m:rPr>
            <w:rPr>
              <w:rFonts w:ascii="Cambria Math" w:hAnsi="Cambria Math" w:cs="Times New Roman"/>
              <w:lang w:val="en-US"/>
            </w:rPr>
            <m:t>Hβ</m:t>
          </m:r>
        </m:oMath>
      </m:oMathPara>
    </w:p>
    <w:p w14:paraId="3135E919" w14:textId="533ECF83" w:rsidR="00D46ECA" w:rsidRDefault="00FC2F88" w:rsidP="00D46ECA">
      <w:pPr>
        <w:spacing w:line="360" w:lineRule="auto"/>
        <w:rPr>
          <w:rFonts w:ascii="Times New Roman" w:hAnsi="Times New Roman" w:cs="Times New Roman"/>
          <w:lang w:val="en-US"/>
        </w:rPr>
      </w:pPr>
      <w:r w:rsidRPr="00FC2F88">
        <w:rPr>
          <w:rFonts w:ascii="Times New Roman" w:hAnsi="Times New Roman" w:cs="Times New Roman"/>
          <w:lang w:val="en-US"/>
        </w:rPr>
        <w:t>the</w:t>
      </w:r>
      <w:r>
        <w:rPr>
          <w:rFonts w:ascii="Times New Roman" w:hAnsi="Times New Roman" w:cs="Times New Roman"/>
          <w:lang w:val="en-US"/>
        </w:rPr>
        <w:t xml:space="preserve"> </w:t>
      </w:r>
      <m:oMath>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m:t>
            </m:r>
          </m:sub>
        </m:sSub>
      </m:oMath>
      <w:r w:rsidRPr="00FC2F88">
        <w:rPr>
          <w:rFonts w:ascii="Times New Roman" w:hAnsi="Times New Roman" w:cs="Times New Roman"/>
          <w:lang w:val="en-US"/>
        </w:rPr>
        <w:t xml:space="preserve"> </w:t>
      </w:r>
      <w:r>
        <w:rPr>
          <w:rFonts w:ascii="Times New Roman" w:hAnsi="Times New Roman" w:cs="Times New Roman"/>
          <w:lang w:val="en-US"/>
        </w:rPr>
        <w:t xml:space="preserve">can be partitioned into two components: its diagonal part </w:t>
      </w:r>
      <m:oMath>
        <m:r>
          <w:rPr>
            <w:rFonts w:ascii="Cambria Math" w:hAnsi="Cambria Math" w:cs="Times New Roman"/>
            <w:lang w:val="en-US"/>
          </w:rPr>
          <m:t>diag(</m:t>
        </m:r>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m:t>
            </m:r>
          </m:sub>
        </m:sSub>
        <m:r>
          <w:rPr>
            <w:rFonts w:ascii="Cambria Math" w:hAnsi="Cambria Math" w:cs="Times New Roman"/>
            <w:lang w:val="en-US"/>
          </w:rPr>
          <m:t>)</m:t>
        </m:r>
      </m:oMath>
      <w:r>
        <w:rPr>
          <w:rFonts w:ascii="Times New Roman" w:hAnsi="Times New Roman" w:cs="Times New Roman"/>
          <w:lang w:val="en-US"/>
        </w:rPr>
        <w:t xml:space="preserve"> and its off-diagonal part </w:t>
      </w:r>
      <m:oMath>
        <m:acc>
          <m:accPr>
            <m:chr m:val="̅"/>
            <m:ctrlPr>
              <w:rPr>
                <w:rFonts w:ascii="Cambria Math" w:hAnsi="Cambria Math" w:cs="Times New Roman"/>
                <w:i/>
                <w:lang w:val="en-US"/>
              </w:rPr>
            </m:ctrlPr>
          </m:accPr>
          <m:e>
            <m:r>
              <w:rPr>
                <w:rFonts w:ascii="Cambria Math" w:hAnsi="Cambria Math" w:cs="Times New Roman"/>
                <w:lang w:val="en-US"/>
              </w:rPr>
              <m:t>diag</m:t>
            </m:r>
          </m:e>
        </m:acc>
        <m:r>
          <w:rPr>
            <w:rFonts w:ascii="Cambria Math" w:hAnsi="Cambria Math" w:cs="Times New Roman"/>
            <w:lang w:val="en-US"/>
          </w:rPr>
          <m:t>(</m:t>
        </m:r>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m:t>
            </m:r>
          </m:sub>
        </m:sSub>
        <m:r>
          <w:rPr>
            <w:rFonts w:ascii="Cambria Math" w:hAnsi="Cambria Math" w:cs="Times New Roman"/>
            <w:lang w:val="en-US"/>
          </w:rPr>
          <m:t>)</m:t>
        </m:r>
      </m:oMath>
      <w:r>
        <w:rPr>
          <w:rFonts w:ascii="Times New Roman" w:hAnsi="Times New Roman" w:cs="Times New Roman"/>
          <w:lang w:val="en-US"/>
        </w:rPr>
        <w:t>.</w:t>
      </w:r>
      <w:r w:rsidR="00342FAC">
        <w:rPr>
          <w:rFonts w:ascii="Times New Roman" w:hAnsi="Times New Roman" w:cs="Times New Roman"/>
          <w:lang w:val="en-US"/>
        </w:rPr>
        <w:t xml:space="preserve"> Under the infinitesimal model, </w:t>
      </w:r>
      <m:oMath>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acc>
              <m:accPr>
                <m:chr m:val="̅"/>
                <m:ctrlPr>
                  <w:rPr>
                    <w:rFonts w:ascii="Cambria Math" w:hAnsi="Cambria Math" w:cs="Times New Roman"/>
                    <w:i/>
                    <w:lang w:val="en-US"/>
                  </w:rPr>
                </m:ctrlPr>
              </m:accPr>
              <m:e>
                <m:r>
                  <w:rPr>
                    <w:rFonts w:ascii="Cambria Math" w:hAnsi="Cambria Math" w:cs="Times New Roman"/>
                    <w:lang w:val="en-US"/>
                  </w:rPr>
                  <m:t>diag</m:t>
                </m:r>
              </m:e>
            </m:acc>
            <m:r>
              <w:rPr>
                <w:rFonts w:ascii="Cambria Math" w:hAnsi="Cambria Math" w:cs="Times New Roman"/>
                <w:lang w:val="en-US"/>
              </w:rPr>
              <m:t>(</m:t>
            </m:r>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m:t>
                </m:r>
              </m:sub>
            </m:sSub>
            <m:r>
              <w:rPr>
                <w:rFonts w:ascii="Cambria Math" w:hAnsi="Cambria Math" w:cs="Times New Roman"/>
                <w:lang w:val="en-US"/>
              </w:rPr>
              <m:t>)</m:t>
            </m:r>
          </m:e>
        </m:nary>
      </m:oMath>
      <w:r w:rsidR="00D46ECA">
        <w:rPr>
          <w:rFonts w:ascii="Times New Roman" w:hAnsi="Times New Roman" w:cs="Times New Roman"/>
          <w:lang w:val="en-US"/>
        </w:rPr>
        <w:t xml:space="preserve"> can be drop</w:t>
      </w:r>
      <w:r w:rsidR="00F76675">
        <w:rPr>
          <w:rFonts w:ascii="Times New Roman" w:hAnsi="Times New Roman" w:cs="Times New Roman"/>
          <w:lang w:val="en-US"/>
        </w:rPr>
        <w:t>ped</w:t>
      </w:r>
      <w:r w:rsidR="00D46ECA">
        <w:rPr>
          <w:rFonts w:ascii="Times New Roman" w:hAnsi="Times New Roman" w:cs="Times New Roman"/>
          <w:lang w:val="en-US"/>
        </w:rPr>
        <w:t xml:space="preserve"> off, and </w:t>
      </w:r>
      <m:oMath>
        <m:sSubSup>
          <m:sSubSupPr>
            <m:ctrlPr>
              <w:rPr>
                <w:rFonts w:ascii="Cambria Math" w:hAnsi="Cambria Math" w:cs="Times New Roman"/>
                <w:b/>
                <w:i/>
                <w:lang w:val="en-US"/>
              </w:rPr>
            </m:ctrlPr>
          </m:sSubSupPr>
          <m:e>
            <m:r>
              <w:rPr>
                <w:rFonts w:ascii="Cambria Math" w:hAnsi="Cambria Math" w:cs="Times New Roman"/>
                <w:lang w:val="en-US"/>
              </w:rPr>
              <m:t>h</m:t>
            </m:r>
          </m:e>
          <m:sub>
            <m:r>
              <w:rPr>
                <w:rFonts w:ascii="Cambria Math" w:hAnsi="Cambria Math" w:cs="Times New Roman"/>
                <w:lang w:val="en-US"/>
              </w:rPr>
              <m:t>SNP.A</m:t>
            </m:r>
          </m:sub>
          <m:sup>
            <m:r>
              <m:rPr>
                <m:sty m:val="bi"/>
              </m:rPr>
              <w:rPr>
                <w:rFonts w:ascii="Cambria Math" w:hAnsi="Cambria Math" w:cs="Times New Roman"/>
                <w:lang w:val="en-US"/>
              </w:rPr>
              <m:t>2</m:t>
            </m:r>
          </m:sup>
        </m:sSubSup>
        <m:r>
          <m:rPr>
            <m:scr m:val="script"/>
            <m:sty m:val="bi"/>
          </m:rPr>
          <w:rPr>
            <w:rFonts w:ascii="Cambria Math" w:hAnsi="Cambria Math" w:cs="Times New Roman"/>
            <w:lang w:val="en-US"/>
          </w:rPr>
          <m:t>=m</m:t>
        </m:r>
        <m:r>
          <m:rPr>
            <m:sty m:val="bi"/>
          </m:rPr>
          <w:rPr>
            <w:rFonts w:ascii="Cambria Math" w:hAnsi="Cambria Math" w:cs="Times New Roman"/>
            <w:lang w:val="en-US"/>
          </w:rPr>
          <m:t>βH</m:t>
        </m:r>
        <m:d>
          <m:dPr>
            <m:begChr m:val="{"/>
            <m:endChr m:val="}"/>
            <m:ctrlPr>
              <w:rPr>
                <w:rFonts w:ascii="Cambria Math" w:hAnsi="Cambria Math" w:cs="Times New Roman"/>
                <w:b/>
                <w:i/>
                <w:lang w:val="en-US"/>
              </w:rPr>
            </m:ctrlPr>
          </m:dPr>
          <m:e>
            <m:f>
              <m:fPr>
                <m:ctrlPr>
                  <w:rPr>
                    <w:rFonts w:ascii="Cambria Math" w:hAnsi="Cambria Math" w:cs="Times New Roman"/>
                    <w:i/>
                    <w:lang w:val="en-US"/>
                  </w:rPr>
                </m:ctrlPr>
              </m:fPr>
              <m:num>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r>
                      <w:rPr>
                        <w:rFonts w:ascii="Cambria Math" w:hAnsi="Cambria Math" w:cs="Times New Roman"/>
                        <w:lang w:val="en-US"/>
                      </w:rPr>
                      <m:t>diag(</m:t>
                    </m:r>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m:t>
                        </m:r>
                      </m:sub>
                    </m:sSub>
                    <m:r>
                      <w:rPr>
                        <w:rFonts w:ascii="Cambria Math" w:hAnsi="Cambria Math" w:cs="Times New Roman"/>
                        <w:lang w:val="en-US"/>
                      </w:rPr>
                      <m:t>)</m:t>
                    </m:r>
                  </m:e>
                </m:nary>
              </m:num>
              <m:den>
                <m:sSup>
                  <m:sSupPr>
                    <m:ctrlPr>
                      <w:rPr>
                        <w:rFonts w:ascii="Cambria Math" w:hAnsi="Cambria Math" w:cs="Times New Roman"/>
                        <w:i/>
                        <w:lang w:val="en-US"/>
                      </w:rPr>
                    </m:ctrlPr>
                  </m:sSupPr>
                  <m:e>
                    <m:r>
                      <m:rPr>
                        <m:sty m:val="bi"/>
                      </m:rPr>
                      <w:rPr>
                        <w:rFonts w:ascii="Cambria Math" w:hAnsi="Cambria Math" w:cs="Times New Roman"/>
                        <w:lang w:val="en-US"/>
                      </w:rPr>
                      <m:t>1</m:t>
                    </m:r>
                    <m:ctrlPr>
                      <w:rPr>
                        <w:rFonts w:ascii="Cambria Math" w:hAnsi="Cambria Math" w:cs="Times New Roman"/>
                        <w:b/>
                        <w:i/>
                        <w:lang w:val="en-US"/>
                      </w:rPr>
                    </m:ctrlPr>
                  </m:e>
                  <m:sup>
                    <m:r>
                      <w:rPr>
                        <w:rFonts w:ascii="Cambria Math" w:hAnsi="Cambria Math" w:cs="Times New Roman"/>
                        <w:lang w:val="en-US"/>
                      </w:rPr>
                      <m:t>T</m:t>
                    </m:r>
                  </m:sup>
                </m:sSup>
                <m:r>
                  <m:rPr>
                    <m:sty m:val="bi"/>
                  </m:rPr>
                  <w:rPr>
                    <w:rFonts w:ascii="Cambria Math" w:hAnsi="Cambria Math" w:cs="Times New Roman"/>
                    <w:lang w:val="en-US"/>
                  </w:rPr>
                  <m:t>P</m:t>
                </m:r>
                <m:r>
                  <m:rPr>
                    <m:sty m:val="bi"/>
                  </m:rPr>
                  <w:rPr>
                    <w:rFonts w:ascii="Cambria Math" w:hAnsi="Cambria Math" w:cs="Times New Roman"/>
                    <w:lang w:val="en-US"/>
                  </w:rPr>
                  <m:t>1</m:t>
                </m:r>
              </m:den>
            </m:f>
            <m:ctrlPr>
              <w:rPr>
                <w:rFonts w:ascii="Cambria Math" w:hAnsi="Cambria Math" w:cs="Times New Roman"/>
                <w:i/>
                <w:lang w:val="en-US"/>
              </w:rPr>
            </m:ctrlPr>
          </m:e>
        </m:d>
        <m:r>
          <m:rPr>
            <m:sty m:val="bi"/>
          </m:rPr>
          <w:rPr>
            <w:rFonts w:ascii="Cambria Math" w:hAnsi="Cambria Math" w:cs="Times New Roman"/>
            <w:lang w:val="en-US"/>
          </w:rPr>
          <m:t>Hβ</m:t>
        </m:r>
      </m:oMath>
      <w:r w:rsidR="00D46ECA" w:rsidRPr="00D46ECA">
        <w:rPr>
          <w:rFonts w:ascii="Times New Roman" w:hAnsi="Times New Roman" w:cs="Times New Roman"/>
          <w:lang w:val="en-US"/>
        </w:rPr>
        <w:t>.</w:t>
      </w:r>
      <w:r w:rsidR="00D46ECA">
        <w:rPr>
          <w:rFonts w:ascii="Times New Roman" w:hAnsi="Times New Roman" w:cs="Times New Roman"/>
          <w:lang w:val="en-US"/>
        </w:rPr>
        <w:t xml:space="preserve"> It is because the terms associated with </w:t>
      </w:r>
      <m:oMath>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acc>
              <m:accPr>
                <m:chr m:val="̅"/>
                <m:ctrlPr>
                  <w:rPr>
                    <w:rFonts w:ascii="Cambria Math" w:hAnsi="Cambria Math" w:cs="Times New Roman"/>
                    <w:i/>
                    <w:lang w:val="en-US"/>
                  </w:rPr>
                </m:ctrlPr>
              </m:accPr>
              <m:e>
                <m:r>
                  <w:rPr>
                    <w:rFonts w:ascii="Cambria Math" w:hAnsi="Cambria Math" w:cs="Times New Roman"/>
                    <w:lang w:val="en-US"/>
                  </w:rPr>
                  <m:t>diag</m:t>
                </m:r>
              </m:e>
            </m:acc>
            <m:r>
              <w:rPr>
                <w:rFonts w:ascii="Cambria Math" w:hAnsi="Cambria Math" w:cs="Times New Roman"/>
                <w:lang w:val="en-US"/>
              </w:rPr>
              <m:t>(</m:t>
            </m:r>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m:t>
                </m:r>
              </m:sub>
            </m:sSub>
            <m:r>
              <w:rPr>
                <w:rFonts w:ascii="Cambria Math" w:hAnsi="Cambria Math" w:cs="Times New Roman"/>
                <w:lang w:val="en-US"/>
              </w:rPr>
              <m:t>)</m:t>
            </m:r>
          </m:e>
        </m:nary>
      </m:oMath>
      <w:r w:rsidR="00D46ECA">
        <w:rPr>
          <w:rFonts w:ascii="Times New Roman" w:hAnsi="Times New Roman" w:cs="Times New Roman"/>
          <w:lang w:val="en-US"/>
        </w:rPr>
        <w:t xml:space="preserve"> are the covariance terms that will trade off each other under the infinitesimal model</w:t>
      </w:r>
      <w:r w:rsidR="00521A1D">
        <w:rPr>
          <w:rFonts w:ascii="Times New Roman" w:hAnsi="Times New Roman" w:cs="Times New Roman"/>
          <w:lang w:val="en-US"/>
        </w:rPr>
        <w:t>. This argument applies to all other SNP-based heritability derived above.</w:t>
      </w:r>
    </w:p>
    <w:p w14:paraId="13D3D601" w14:textId="37B5A0A6" w:rsidR="00FC2F88" w:rsidRDefault="00FC2F88" w:rsidP="002A4AE9">
      <w:pPr>
        <w:spacing w:line="360" w:lineRule="auto"/>
        <w:rPr>
          <w:rFonts w:ascii="Times New Roman" w:hAnsi="Times New Roman" w:cs="Times New Roman"/>
          <w:lang w:val="en-US"/>
        </w:rPr>
      </w:pPr>
    </w:p>
    <w:p w14:paraId="2084C91B" w14:textId="7639E684" w:rsidR="00521A1D" w:rsidRDefault="00521A1D" w:rsidP="002A4AE9">
      <w:pPr>
        <w:spacing w:line="360" w:lineRule="auto"/>
        <w:rPr>
          <w:rFonts w:ascii="Times New Roman" w:hAnsi="Times New Roman" w:cs="Times New Roman"/>
          <w:lang w:val="en-US"/>
        </w:rPr>
      </w:pPr>
      <w:r>
        <w:rPr>
          <w:rFonts w:ascii="Times New Roman" w:hAnsi="Times New Roman" w:cs="Times New Roman"/>
          <w:lang w:val="en-US"/>
        </w:rPr>
        <w:t xml:space="preserve">However, it does not mean </w:t>
      </w:r>
      <m:oMath>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acc>
              <m:accPr>
                <m:chr m:val="̅"/>
                <m:ctrlPr>
                  <w:rPr>
                    <w:rFonts w:ascii="Cambria Math" w:hAnsi="Cambria Math" w:cs="Times New Roman"/>
                    <w:i/>
                    <w:lang w:val="en-US"/>
                  </w:rPr>
                </m:ctrlPr>
              </m:accPr>
              <m:e>
                <m:r>
                  <w:rPr>
                    <w:rFonts w:ascii="Cambria Math" w:hAnsi="Cambria Math" w:cs="Times New Roman"/>
                    <w:lang w:val="en-US"/>
                  </w:rPr>
                  <m:t>diag</m:t>
                </m:r>
              </m:e>
            </m:acc>
            <m:r>
              <w:rPr>
                <w:rFonts w:ascii="Cambria Math" w:hAnsi="Cambria Math" w:cs="Times New Roman"/>
                <w:lang w:val="en-US"/>
              </w:rPr>
              <m:t>(</m:t>
            </m:r>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m:t>
                </m:r>
              </m:sub>
            </m:sSub>
            <m:r>
              <w:rPr>
                <w:rFonts w:ascii="Cambria Math" w:hAnsi="Cambria Math" w:cs="Times New Roman"/>
                <w:lang w:val="en-US"/>
              </w:rPr>
              <m:t>)</m:t>
            </m:r>
          </m:e>
        </m:nary>
      </m:oMath>
      <w:r>
        <w:rPr>
          <w:rFonts w:ascii="Times New Roman" w:hAnsi="Times New Roman" w:cs="Times New Roman"/>
          <w:lang w:val="en-US"/>
        </w:rPr>
        <w:t xml:space="preserve"> can be ignored universally.</w:t>
      </w:r>
      <w:r w:rsidR="003E3706">
        <w:rPr>
          <w:rFonts w:ascii="Times New Roman" w:hAnsi="Times New Roman" w:cs="Times New Roman"/>
          <w:lang w:val="en-US"/>
        </w:rPr>
        <w:t xml:space="preserve"> We will present example, albeit</w:t>
      </w:r>
      <w:r w:rsidR="00D210BB">
        <w:rPr>
          <w:rFonts w:ascii="Times New Roman" w:hAnsi="Times New Roman" w:cs="Times New Roman"/>
          <w:lang w:val="en-US"/>
        </w:rPr>
        <w:t xml:space="preserve"> at a very two-locus scenario (</w:t>
      </w:r>
      <w:r w:rsidR="00D210BB" w:rsidRPr="00D210BB">
        <w:rPr>
          <w:rFonts w:ascii="Times New Roman" w:hAnsi="Times New Roman" w:cs="Times New Roman"/>
          <w:highlight w:val="cyan"/>
          <w:lang w:val="en-US"/>
        </w:rPr>
        <w:t>see example below</w:t>
      </w:r>
      <w:r w:rsidR="00D210BB">
        <w:rPr>
          <w:rFonts w:ascii="Times New Roman" w:hAnsi="Times New Roman" w:cs="Times New Roman"/>
          <w:lang w:val="en-US"/>
        </w:rPr>
        <w:t>)</w:t>
      </w:r>
      <w:r w:rsidR="003E3706">
        <w:rPr>
          <w:rFonts w:ascii="Times New Roman" w:hAnsi="Times New Roman" w:cs="Times New Roman"/>
          <w:lang w:val="en-US"/>
        </w:rPr>
        <w:t>.</w:t>
      </w:r>
      <w:r w:rsidR="00EF645B">
        <w:rPr>
          <w:rFonts w:ascii="Times New Roman" w:hAnsi="Times New Roman" w:cs="Times New Roman"/>
          <w:lang w:val="en-US"/>
        </w:rPr>
        <w:t xml:space="preserve"> Only when </w:t>
      </w:r>
      <m:oMath>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acc>
              <m:accPr>
                <m:chr m:val="̅"/>
                <m:ctrlPr>
                  <w:rPr>
                    <w:rFonts w:ascii="Cambria Math" w:hAnsi="Cambria Math" w:cs="Times New Roman"/>
                    <w:i/>
                    <w:lang w:val="en-US"/>
                  </w:rPr>
                </m:ctrlPr>
              </m:accPr>
              <m:e>
                <m:r>
                  <w:rPr>
                    <w:rFonts w:ascii="Cambria Math" w:hAnsi="Cambria Math" w:cs="Times New Roman"/>
                    <w:lang w:val="en-US"/>
                  </w:rPr>
                  <m:t>diag</m:t>
                </m:r>
              </m:e>
            </m:acc>
            <m:r>
              <w:rPr>
                <w:rFonts w:ascii="Cambria Math" w:hAnsi="Cambria Math" w:cs="Times New Roman"/>
                <w:lang w:val="en-US"/>
              </w:rPr>
              <m:t>(</m:t>
            </m:r>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m:t>
                </m:r>
              </m:sub>
            </m:sSub>
            <m:r>
              <w:rPr>
                <w:rFonts w:ascii="Cambria Math" w:hAnsi="Cambria Math" w:cs="Times New Roman"/>
                <w:lang w:val="en-US"/>
              </w:rPr>
              <m:t>)</m:t>
            </m:r>
          </m:e>
        </m:nary>
      </m:oMath>
      <w:r w:rsidR="00EF645B">
        <w:rPr>
          <w:rFonts w:ascii="Times New Roman" w:hAnsi="Times New Roman" w:cs="Times New Roman"/>
          <w:lang w:val="en-US"/>
        </w:rPr>
        <w:t xml:space="preserve"> is turned off, the linear connection between SNP-based heritability and heritability is possible.</w:t>
      </w:r>
    </w:p>
    <w:p w14:paraId="6C803609" w14:textId="77777777" w:rsidR="003000BA" w:rsidRDefault="003000BA" w:rsidP="002A4AE9">
      <w:pPr>
        <w:spacing w:line="360" w:lineRule="auto"/>
        <w:rPr>
          <w:rFonts w:ascii="Times New Roman" w:hAnsi="Times New Roman" w:cs="Times New Roman"/>
          <w:lang w:val="en-US"/>
        </w:rPr>
      </w:pPr>
    </w:p>
    <w:p w14:paraId="4FBB77F6" w14:textId="1F0DCEB8" w:rsidR="003000BA" w:rsidRDefault="003000BA" w:rsidP="002A4AE9">
      <w:pPr>
        <w:spacing w:line="360" w:lineRule="auto"/>
        <w:rPr>
          <w:rFonts w:ascii="Times New Roman" w:hAnsi="Times New Roman" w:cs="Times New Roman"/>
          <w:lang w:val="en-US"/>
        </w:rPr>
      </w:pPr>
      <w:r>
        <w:rPr>
          <w:rFonts w:ascii="Times New Roman" w:hAnsi="Times New Roman" w:cs="Times New Roman"/>
          <w:lang w:val="en-US"/>
        </w:rPr>
        <w:t xml:space="preserve">When the </w:t>
      </w:r>
      <w:r w:rsidR="00B0363A">
        <w:rPr>
          <w:rFonts w:ascii="Times New Roman" w:hAnsi="Times New Roman" w:cs="Times New Roman"/>
          <w:lang w:val="en-US"/>
        </w:rPr>
        <w:t xml:space="preserve">causal variants are randomly distributed, </w:t>
      </w:r>
      <m:oMath>
        <m:r>
          <w:rPr>
            <w:rFonts w:ascii="Cambria Math" w:hAnsi="Cambria Math" w:cs="Times New Roman"/>
            <w:lang w:val="en-US"/>
          </w:rPr>
          <m:t>N(0,</m:t>
        </m:r>
        <m:f>
          <m:fPr>
            <m:ctrlPr>
              <w:rPr>
                <w:rFonts w:ascii="Cambria Math"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h</m:t>
                </m:r>
              </m:e>
              <m:sup>
                <m:r>
                  <w:rPr>
                    <w:rFonts w:ascii="Cambria Math" w:hAnsi="Cambria Math" w:cs="Times New Roman"/>
                    <w:lang w:val="en-US"/>
                  </w:rPr>
                  <m:t>2</m:t>
                </m:r>
              </m:sup>
            </m:sSup>
          </m:num>
          <m:den>
            <m:r>
              <m:rPr>
                <m:scr m:val="script"/>
              </m:rPr>
              <w:rPr>
                <w:rFonts w:ascii="Cambria Math" w:hAnsi="Cambria Math" w:cs="Times New Roman"/>
                <w:lang w:val="en-US"/>
              </w:rPr>
              <m:t>l</m:t>
            </m:r>
          </m:den>
        </m:f>
        <m:r>
          <w:rPr>
            <w:rFonts w:ascii="Cambria Math" w:hAnsi="Cambria Math" w:cs="Times New Roman"/>
            <w:lang w:val="en-US"/>
          </w:rPr>
          <m:t>)</m:t>
        </m:r>
      </m:oMath>
      <w:r w:rsidR="002B151F">
        <w:rPr>
          <w:rFonts w:ascii="Times New Roman" w:hAnsi="Times New Roman" w:cs="Times New Roman"/>
          <w:lang w:val="en-US"/>
        </w:rPr>
        <w:t>.</w:t>
      </w:r>
    </w:p>
    <w:p w14:paraId="16BF6143" w14:textId="5D046201" w:rsidR="00B0363A" w:rsidRPr="00837FAC" w:rsidRDefault="009E233B" w:rsidP="002A4AE9">
      <w:pPr>
        <w:spacing w:line="360" w:lineRule="auto"/>
        <w:rPr>
          <w:rFonts w:ascii="Times New Roman" w:hAnsi="Times New Roman" w:cs="Times New Roman"/>
          <w:lang w:val="en-US"/>
        </w:rPr>
      </w:pPr>
      <m:oMath>
        <m:sSubSup>
          <m:sSubSupPr>
            <m:ctrlPr>
              <w:rPr>
                <w:rFonts w:ascii="Cambria Math" w:hAnsi="Cambria Math" w:cs="Times New Roman"/>
                <w:b/>
                <w:i/>
                <w:lang w:val="en-US"/>
              </w:rPr>
            </m:ctrlPr>
          </m:sSubSupPr>
          <m:e>
            <m:r>
              <w:rPr>
                <w:rFonts w:ascii="Cambria Math" w:hAnsi="Cambria Math" w:cs="Times New Roman"/>
                <w:lang w:val="en-US"/>
              </w:rPr>
              <m:t>h</m:t>
            </m:r>
          </m:e>
          <m:sub>
            <m:r>
              <w:rPr>
                <w:rFonts w:ascii="Cambria Math" w:hAnsi="Cambria Math" w:cs="Times New Roman"/>
                <w:lang w:val="en-US"/>
              </w:rPr>
              <m:t>SNP</m:t>
            </m:r>
          </m:sub>
          <m:sup>
            <m:r>
              <w:rPr>
                <w:rFonts w:ascii="Cambria Math" w:hAnsi="Cambria Math" w:cs="Times New Roman"/>
                <w:lang w:val="en-US"/>
              </w:rPr>
              <m:t>2</m:t>
            </m:r>
          </m:sup>
        </m:sSubSup>
        <m:r>
          <m:rPr>
            <m:sty m:val="bi"/>
          </m:rPr>
          <w:rPr>
            <w:rFonts w:ascii="Cambria Math" w:hAnsi="Cambria Math" w:cs="Times New Roman"/>
            <w:lang w:val="en-US"/>
          </w:rPr>
          <m:t>=</m:t>
        </m:r>
        <m:f>
          <m:fPr>
            <m:ctrlPr>
              <w:rPr>
                <w:rFonts w:ascii="Cambria Math" w:hAnsi="Cambria Math" w:cs="Times New Roman"/>
                <w:b/>
                <w:i/>
                <w:lang w:val="en-US"/>
              </w:rPr>
            </m:ctrlPr>
          </m:fPr>
          <m:num>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m</m:t>
                </m:r>
              </m:den>
            </m:f>
            <m:f>
              <m:fPr>
                <m:ctrlPr>
                  <w:rPr>
                    <w:rFonts w:ascii="Cambria Math"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h</m:t>
                    </m:r>
                  </m:e>
                  <m:sup>
                    <m:r>
                      <w:rPr>
                        <w:rFonts w:ascii="Cambria Math" w:hAnsi="Cambria Math" w:cs="Times New Roman"/>
                        <w:lang w:val="en-US"/>
                      </w:rPr>
                      <m:t>2</m:t>
                    </m:r>
                  </m:sup>
                </m:sSup>
              </m:num>
              <m:den>
                <m:r>
                  <m:rPr>
                    <m:scr m:val="script"/>
                  </m:rPr>
                  <w:rPr>
                    <w:rFonts w:ascii="Cambria Math" w:hAnsi="Cambria Math" w:cs="Times New Roman"/>
                    <w:lang w:val="en-US"/>
                  </w:rPr>
                  <m:t>l</m:t>
                </m:r>
              </m:den>
            </m:f>
            <m:nary>
              <m:naryPr>
                <m:chr m:val="∑"/>
                <m:limLoc m:val="subSup"/>
                <m:ctrlPr>
                  <w:rPr>
                    <w:rFonts w:ascii="Cambria Math" w:hAnsi="Cambria Math" w:cs="Times New Roman"/>
                    <w:b/>
                    <w:i/>
                    <w:lang w:val="en-US"/>
                  </w:rPr>
                </m:ctrlPr>
              </m:naryPr>
              <m:sub>
                <m:r>
                  <w:rPr>
                    <w:rFonts w:ascii="Cambria Math" w:hAnsi="Cambria Math" w:cs="Times New Roman"/>
                    <w:lang w:val="en-US"/>
                  </w:rPr>
                  <m:t>k=1</m:t>
                </m:r>
              </m:sub>
              <m:sup>
                <m:r>
                  <m:rPr>
                    <m:scr m:val="script"/>
                    <m:sty m:val="bi"/>
                  </m:rPr>
                  <w:rPr>
                    <w:rFonts w:ascii="Cambria Math" w:hAnsi="Cambria Math" w:cs="Times New Roman"/>
                    <w:lang w:val="en-US"/>
                  </w:rPr>
                  <m:t>m</m:t>
                </m:r>
              </m:sup>
              <m:e>
                <m:nary>
                  <m:naryPr>
                    <m:chr m:val="∑"/>
                    <m:limLoc m:val="undOvr"/>
                    <m:ctrlPr>
                      <w:rPr>
                        <w:rFonts w:ascii="Cambria Math" w:hAnsi="Cambria Math" w:cs="Times New Roman"/>
                        <w:b/>
                        <w:i/>
                        <w:lang w:val="en-US"/>
                      </w:rPr>
                    </m:ctrlPr>
                  </m:naryPr>
                  <m:sub>
                    <m:r>
                      <w:rPr>
                        <w:rFonts w:ascii="Cambria Math" w:hAnsi="Cambria Math" w:cs="Times New Roman"/>
                        <w:lang w:val="en-US"/>
                      </w:rPr>
                      <m:t>l=1</m:t>
                    </m:r>
                  </m:sub>
                  <m:sup>
                    <m:r>
                      <m:rPr>
                        <m:scr m:val="script"/>
                        <m:sty m:val="bi"/>
                      </m:rPr>
                      <w:rPr>
                        <w:rFonts w:ascii="Cambria Math" w:hAnsi="Cambria Math" w:cs="Times New Roman"/>
                        <w:lang w:val="en-US"/>
                      </w:rPr>
                      <m:t>l</m:t>
                    </m:r>
                  </m:sup>
                  <m:e>
                    <m:sSubSup>
                      <m:sSubSupPr>
                        <m:ctrlPr>
                          <w:rPr>
                            <w:rFonts w:ascii="Cambria Math" w:hAnsi="Cambria Math" w:cs="Times New Roman"/>
                            <w:b/>
                            <w:i/>
                            <w:lang w:val="en-US"/>
                          </w:rPr>
                        </m:ctrlPr>
                      </m:sSubSupPr>
                      <m:e>
                        <m:r>
                          <w:rPr>
                            <w:rFonts w:ascii="Cambria Math" w:hAnsi="Cambria Math" w:cs="Times New Roman"/>
                            <w:lang w:val="en-US"/>
                          </w:rPr>
                          <m:t>ρ</m:t>
                        </m:r>
                        <m:ctrlPr>
                          <w:rPr>
                            <w:rFonts w:ascii="Cambria Math" w:hAnsi="Cambria Math" w:cs="Times New Roman"/>
                            <w:i/>
                            <w:lang w:val="en-US"/>
                          </w:rPr>
                        </m:ctrlPr>
                      </m:e>
                      <m:sub>
                        <m:r>
                          <w:rPr>
                            <w:rFonts w:ascii="Cambria Math" w:hAnsi="Cambria Math" w:cs="Times New Roman"/>
                            <w:lang w:val="en-US"/>
                          </w:rPr>
                          <m:t>k,l</m:t>
                        </m:r>
                        <m:ctrlPr>
                          <w:rPr>
                            <w:rFonts w:ascii="Cambria Math" w:hAnsi="Cambria Math" w:cs="Times New Roman"/>
                            <w:i/>
                            <w:lang w:val="en-US"/>
                          </w:rPr>
                        </m:ctrlPr>
                      </m:sub>
                      <m:sup>
                        <m:r>
                          <w:rPr>
                            <w:rFonts w:ascii="Cambria Math" w:hAnsi="Cambria Math" w:cs="Times New Roman"/>
                            <w:lang w:val="en-US"/>
                          </w:rPr>
                          <m:t>2</m:t>
                        </m:r>
                      </m:sup>
                    </m:sSubSup>
                  </m:e>
                </m:nary>
                <m:r>
                  <w:rPr>
                    <w:rFonts w:ascii="Cambria Math" w:hAnsi="Cambria Math" w:cs="Times New Roman"/>
                    <w:lang w:val="en-US"/>
                  </w:rPr>
                  <m:t xml:space="preserve"> </m:t>
                </m:r>
              </m:e>
            </m:nary>
          </m:num>
          <m:den>
            <m:sSubSup>
              <m:sSubSupPr>
                <m:ctrlPr>
                  <w:rPr>
                    <w:rFonts w:ascii="Cambria Math" w:hAnsi="Cambria Math" w:cs="Times New Roman"/>
                    <w:i/>
                    <w:lang w:val="en-US"/>
                  </w:rPr>
                </m:ctrlPr>
              </m:sSubSupPr>
              <m:e>
                <m:acc>
                  <m:accPr>
                    <m:chr m:val="̅"/>
                    <m:ctrlPr>
                      <w:rPr>
                        <w:rFonts w:ascii="Cambria Math" w:hAnsi="Cambria Math" w:cs="Times New Roman"/>
                        <w:i/>
                        <w:lang w:val="en-US"/>
                      </w:rPr>
                    </m:ctrlPr>
                  </m:accPr>
                  <m:e>
                    <m:r>
                      <w:rPr>
                        <w:rFonts w:ascii="Cambria Math" w:hAnsi="Cambria Math" w:cs="Times New Roman"/>
                        <w:lang w:val="en-US"/>
                      </w:rPr>
                      <m:t>ρ</m:t>
                    </m:r>
                  </m:e>
                </m:acc>
              </m:e>
              <m:sub>
                <m:r>
                  <w:rPr>
                    <w:rFonts w:ascii="Cambria Math" w:hAnsi="Cambria Math" w:cs="Times New Roman"/>
                    <w:lang w:val="en-US"/>
                  </w:rPr>
                  <m:t>MM</m:t>
                </m:r>
              </m:sub>
              <m:sup>
                <m:r>
                  <w:rPr>
                    <w:rFonts w:ascii="Cambria Math" w:hAnsi="Cambria Math" w:cs="Times New Roman"/>
                    <w:lang w:val="en-US"/>
                  </w:rPr>
                  <m:t>2</m:t>
                </m:r>
              </m:sup>
            </m:sSubSup>
          </m:den>
        </m:f>
        <m:r>
          <m:rPr>
            <m:sty m:val="bi"/>
          </m:rP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h</m:t>
            </m:r>
          </m:e>
          <m:sup>
            <m:r>
              <w:rPr>
                <w:rFonts w:ascii="Cambria Math" w:hAnsi="Cambria Math" w:cs="Times New Roman"/>
                <w:lang w:val="en-US"/>
              </w:rPr>
              <m:t>2</m:t>
            </m:r>
          </m:sup>
        </m:sSup>
        <m:f>
          <m:fPr>
            <m:ctrlPr>
              <w:rPr>
                <w:rFonts w:ascii="Cambria Math" w:hAnsi="Cambria Math" w:cs="Times New Roman"/>
                <w:b/>
                <w:i/>
                <w:lang w:val="en-US"/>
              </w:rPr>
            </m:ctrlPr>
          </m:fPr>
          <m:num>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m</m:t>
                </m:r>
              </m:den>
            </m:f>
            <m:f>
              <m:fPr>
                <m:ctrlPr>
                  <w:rPr>
                    <w:rFonts w:ascii="Cambria Math" w:hAnsi="Cambria Math" w:cs="Times New Roman"/>
                    <w:i/>
                    <w:lang w:val="en-US"/>
                  </w:rPr>
                </m:ctrlPr>
              </m:fPr>
              <m:num>
                <m:r>
                  <w:rPr>
                    <w:rFonts w:ascii="Cambria Math" w:hAnsi="Cambria Math" w:cs="Times New Roman"/>
                    <w:lang w:val="en-US"/>
                  </w:rPr>
                  <m:t>1</m:t>
                </m:r>
              </m:num>
              <m:den>
                <m:r>
                  <m:rPr>
                    <m:scr m:val="script"/>
                  </m:rPr>
                  <w:rPr>
                    <w:rFonts w:ascii="Cambria Math" w:hAnsi="Cambria Math" w:cs="Times New Roman"/>
                    <w:lang w:val="en-US"/>
                  </w:rPr>
                  <m:t>l</m:t>
                </m:r>
              </m:den>
            </m:f>
            <m:nary>
              <m:naryPr>
                <m:chr m:val="∑"/>
                <m:limLoc m:val="subSup"/>
                <m:ctrlPr>
                  <w:rPr>
                    <w:rFonts w:ascii="Cambria Math" w:hAnsi="Cambria Math" w:cs="Times New Roman"/>
                    <w:b/>
                    <w:i/>
                    <w:lang w:val="en-US"/>
                  </w:rPr>
                </m:ctrlPr>
              </m:naryPr>
              <m:sub>
                <m:r>
                  <w:rPr>
                    <w:rFonts w:ascii="Cambria Math" w:hAnsi="Cambria Math" w:cs="Times New Roman"/>
                    <w:lang w:val="en-US"/>
                  </w:rPr>
                  <m:t>k=1</m:t>
                </m:r>
              </m:sub>
              <m:sup>
                <m:r>
                  <m:rPr>
                    <m:scr m:val="script"/>
                    <m:sty m:val="bi"/>
                  </m:rPr>
                  <w:rPr>
                    <w:rFonts w:ascii="Cambria Math" w:hAnsi="Cambria Math" w:cs="Times New Roman"/>
                    <w:lang w:val="en-US"/>
                  </w:rPr>
                  <m:t>m</m:t>
                </m:r>
              </m:sup>
              <m:e>
                <m:nary>
                  <m:naryPr>
                    <m:chr m:val="∑"/>
                    <m:limLoc m:val="undOvr"/>
                    <m:ctrlPr>
                      <w:rPr>
                        <w:rFonts w:ascii="Cambria Math" w:hAnsi="Cambria Math" w:cs="Times New Roman"/>
                        <w:b/>
                        <w:i/>
                        <w:lang w:val="en-US"/>
                      </w:rPr>
                    </m:ctrlPr>
                  </m:naryPr>
                  <m:sub>
                    <m:r>
                      <w:rPr>
                        <w:rFonts w:ascii="Cambria Math" w:hAnsi="Cambria Math" w:cs="Times New Roman"/>
                        <w:lang w:val="en-US"/>
                      </w:rPr>
                      <m:t>l=1</m:t>
                    </m:r>
                  </m:sub>
                  <m:sup>
                    <m:r>
                      <m:rPr>
                        <m:scr m:val="script"/>
                        <m:sty m:val="bi"/>
                      </m:rPr>
                      <w:rPr>
                        <w:rFonts w:ascii="Cambria Math" w:hAnsi="Cambria Math" w:cs="Times New Roman"/>
                        <w:lang w:val="en-US"/>
                      </w:rPr>
                      <m:t>l</m:t>
                    </m:r>
                  </m:sup>
                  <m:e>
                    <m:sSubSup>
                      <m:sSubSupPr>
                        <m:ctrlPr>
                          <w:rPr>
                            <w:rFonts w:ascii="Cambria Math" w:hAnsi="Cambria Math" w:cs="Times New Roman"/>
                            <w:b/>
                            <w:i/>
                            <w:lang w:val="en-US"/>
                          </w:rPr>
                        </m:ctrlPr>
                      </m:sSubSupPr>
                      <m:e>
                        <m:r>
                          <w:rPr>
                            <w:rFonts w:ascii="Cambria Math" w:hAnsi="Cambria Math" w:cs="Times New Roman"/>
                            <w:lang w:val="en-US"/>
                          </w:rPr>
                          <m:t>ρ</m:t>
                        </m:r>
                        <m:ctrlPr>
                          <w:rPr>
                            <w:rFonts w:ascii="Cambria Math" w:hAnsi="Cambria Math" w:cs="Times New Roman"/>
                            <w:i/>
                            <w:lang w:val="en-US"/>
                          </w:rPr>
                        </m:ctrlPr>
                      </m:e>
                      <m:sub>
                        <m:r>
                          <w:rPr>
                            <w:rFonts w:ascii="Cambria Math" w:hAnsi="Cambria Math" w:cs="Times New Roman"/>
                            <w:lang w:val="en-US"/>
                          </w:rPr>
                          <m:t>k,l</m:t>
                        </m:r>
                        <m:ctrlPr>
                          <w:rPr>
                            <w:rFonts w:ascii="Cambria Math" w:hAnsi="Cambria Math" w:cs="Times New Roman"/>
                            <w:i/>
                            <w:lang w:val="en-US"/>
                          </w:rPr>
                        </m:ctrlPr>
                      </m:sub>
                      <m:sup>
                        <m:r>
                          <w:rPr>
                            <w:rFonts w:ascii="Cambria Math" w:hAnsi="Cambria Math" w:cs="Times New Roman"/>
                            <w:lang w:val="en-US"/>
                          </w:rPr>
                          <m:t>2</m:t>
                        </m:r>
                      </m:sup>
                    </m:sSubSup>
                  </m:e>
                </m:nary>
                <m:r>
                  <w:rPr>
                    <w:rFonts w:ascii="Cambria Math" w:hAnsi="Cambria Math" w:cs="Times New Roman"/>
                    <w:lang w:val="en-US"/>
                  </w:rPr>
                  <m:t xml:space="preserve"> </m:t>
                </m:r>
              </m:e>
            </m:nary>
          </m:num>
          <m:den>
            <m:sSubSup>
              <m:sSubSupPr>
                <m:ctrlPr>
                  <w:rPr>
                    <w:rFonts w:ascii="Cambria Math" w:hAnsi="Cambria Math" w:cs="Times New Roman"/>
                    <w:i/>
                    <w:lang w:val="en-US"/>
                  </w:rPr>
                </m:ctrlPr>
              </m:sSubSupPr>
              <m:e>
                <m:acc>
                  <m:accPr>
                    <m:chr m:val="̅"/>
                    <m:ctrlPr>
                      <w:rPr>
                        <w:rFonts w:ascii="Cambria Math" w:hAnsi="Cambria Math" w:cs="Times New Roman"/>
                        <w:i/>
                        <w:lang w:val="en-US"/>
                      </w:rPr>
                    </m:ctrlPr>
                  </m:accPr>
                  <m:e>
                    <m:r>
                      <w:rPr>
                        <w:rFonts w:ascii="Cambria Math" w:hAnsi="Cambria Math" w:cs="Times New Roman"/>
                        <w:lang w:val="en-US"/>
                      </w:rPr>
                      <m:t>ρ</m:t>
                    </m:r>
                  </m:e>
                </m:acc>
              </m:e>
              <m:sub>
                <m:r>
                  <w:rPr>
                    <w:rFonts w:ascii="Cambria Math" w:hAnsi="Cambria Math" w:cs="Times New Roman"/>
                    <w:lang w:val="en-US"/>
                  </w:rPr>
                  <m:t>MM</m:t>
                </m:r>
              </m:sub>
              <m:sup>
                <m:r>
                  <w:rPr>
                    <w:rFonts w:ascii="Cambria Math" w:hAnsi="Cambria Math" w:cs="Times New Roman"/>
                    <w:lang w:val="en-US"/>
                  </w:rPr>
                  <m:t>2</m:t>
                </m:r>
              </m:sup>
            </m:sSubSup>
          </m:den>
        </m:f>
        <m:r>
          <m:rPr>
            <m:sty m:val="bi"/>
          </m:rP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h</m:t>
            </m:r>
          </m:e>
          <m:sup>
            <m:r>
              <w:rPr>
                <w:rFonts w:ascii="Cambria Math" w:hAnsi="Cambria Math" w:cs="Times New Roman"/>
                <w:lang w:val="en-US"/>
              </w:rPr>
              <m:t>2</m:t>
            </m:r>
          </m:sup>
        </m:sSup>
        <m:f>
          <m:fPr>
            <m:ctrlPr>
              <w:rPr>
                <w:rFonts w:ascii="Cambria Math" w:hAnsi="Cambria Math" w:cs="Times New Roman"/>
                <w:i/>
                <w:lang w:val="en-US"/>
              </w:rPr>
            </m:ctrlPr>
          </m:fPr>
          <m:num>
            <m:sSubSup>
              <m:sSubSupPr>
                <m:ctrlPr>
                  <w:rPr>
                    <w:rFonts w:ascii="Cambria Math" w:hAnsi="Cambria Math" w:cs="Times New Roman"/>
                    <w:i/>
                    <w:lang w:val="en-US"/>
                  </w:rPr>
                </m:ctrlPr>
              </m:sSubSupPr>
              <m:e>
                <m:acc>
                  <m:accPr>
                    <m:chr m:val="̅"/>
                    <m:ctrlPr>
                      <w:rPr>
                        <w:rFonts w:ascii="Cambria Math" w:hAnsi="Cambria Math" w:cs="Times New Roman"/>
                        <w:i/>
                        <w:lang w:val="en-US"/>
                      </w:rPr>
                    </m:ctrlPr>
                  </m:accPr>
                  <m:e>
                    <m:r>
                      <w:rPr>
                        <w:rFonts w:ascii="Cambria Math" w:hAnsi="Cambria Math" w:cs="Times New Roman"/>
                        <w:lang w:val="en-US"/>
                      </w:rPr>
                      <m:t>ρ</m:t>
                    </m:r>
                  </m:e>
                </m:acc>
              </m:e>
              <m:sub>
                <m:r>
                  <w:rPr>
                    <w:rFonts w:ascii="Cambria Math" w:hAnsi="Cambria Math" w:cs="Times New Roman"/>
                    <w:lang w:val="en-US"/>
                  </w:rPr>
                  <m:t>MQ</m:t>
                </m:r>
              </m:sub>
              <m:sup>
                <m:r>
                  <w:rPr>
                    <w:rFonts w:ascii="Cambria Math" w:hAnsi="Cambria Math" w:cs="Times New Roman"/>
                    <w:lang w:val="en-US"/>
                  </w:rPr>
                  <m:t>2</m:t>
                </m:r>
              </m:sup>
            </m:sSubSup>
          </m:num>
          <m:den>
            <m:sSubSup>
              <m:sSubSupPr>
                <m:ctrlPr>
                  <w:rPr>
                    <w:rFonts w:ascii="Cambria Math" w:hAnsi="Cambria Math" w:cs="Times New Roman"/>
                    <w:i/>
                    <w:lang w:val="en-US"/>
                  </w:rPr>
                </m:ctrlPr>
              </m:sSubSupPr>
              <m:e>
                <m:acc>
                  <m:accPr>
                    <m:chr m:val="̅"/>
                    <m:ctrlPr>
                      <w:rPr>
                        <w:rFonts w:ascii="Cambria Math" w:hAnsi="Cambria Math" w:cs="Times New Roman"/>
                        <w:i/>
                        <w:lang w:val="en-US"/>
                      </w:rPr>
                    </m:ctrlPr>
                  </m:accPr>
                  <m:e>
                    <m:r>
                      <w:rPr>
                        <w:rFonts w:ascii="Cambria Math" w:hAnsi="Cambria Math" w:cs="Times New Roman"/>
                        <w:lang w:val="en-US"/>
                      </w:rPr>
                      <m:t>ρ</m:t>
                    </m:r>
                  </m:e>
                </m:acc>
              </m:e>
              <m:sub>
                <m:r>
                  <w:rPr>
                    <w:rFonts w:ascii="Cambria Math" w:hAnsi="Cambria Math" w:cs="Times New Roman"/>
                    <w:lang w:val="en-US"/>
                  </w:rPr>
                  <m:t>MM</m:t>
                </m:r>
              </m:sub>
              <m:sup>
                <m:r>
                  <w:rPr>
                    <w:rFonts w:ascii="Cambria Math" w:hAnsi="Cambria Math" w:cs="Times New Roman"/>
                    <w:lang w:val="en-US"/>
                  </w:rPr>
                  <m:t>2</m:t>
                </m:r>
              </m:sup>
            </m:sSubSup>
          </m:den>
        </m:f>
      </m:oMath>
      <w:r w:rsidR="001F54CB">
        <w:rPr>
          <w:rFonts w:ascii="Times New Roman" w:hAnsi="Times New Roman" w:cs="Times New Roman"/>
          <w:lang w:val="en-US"/>
        </w:rPr>
        <w:t xml:space="preserve"> </w:t>
      </w:r>
      <w:r w:rsidR="001F54CB" w:rsidRPr="001F54CB">
        <w:rPr>
          <w:rFonts w:ascii="Times New Roman" w:hAnsi="Times New Roman" w:cs="Times New Roman"/>
          <w:b/>
          <w:lang w:val="en-US"/>
        </w:rPr>
        <w:t>(Eq 8)</w:t>
      </w:r>
    </w:p>
    <w:p w14:paraId="0555E7CC" w14:textId="5BE099EA" w:rsidR="00837FAC" w:rsidRDefault="002B151F" w:rsidP="002A4AE9">
      <w:pPr>
        <w:spacing w:line="360" w:lineRule="auto"/>
        <w:rPr>
          <w:rFonts w:ascii="Times New Roman" w:hAnsi="Times New Roman" w:cs="Times New Roman"/>
          <w:lang w:val="en-US"/>
        </w:rPr>
      </w:pPr>
      <w:r>
        <w:rPr>
          <w:rFonts w:ascii="Times New Roman" w:hAnsi="Times New Roman" w:cs="Times New Roman"/>
          <w:lang w:val="en-US"/>
        </w:rPr>
        <w:t xml:space="preserve">Of note, </w:t>
      </w:r>
      <m:oMath>
        <m:sSup>
          <m:sSupPr>
            <m:ctrlPr>
              <w:rPr>
                <w:rFonts w:ascii="Cambria Math" w:hAnsi="Cambria Math" w:cs="Times New Roman"/>
                <w:i/>
                <w:lang w:val="en-US"/>
              </w:rPr>
            </m:ctrlPr>
          </m:sSupPr>
          <m:e>
            <m:r>
              <w:rPr>
                <w:rFonts w:ascii="Cambria Math" w:hAnsi="Cambria Math" w:cs="Times New Roman"/>
                <w:lang w:val="en-US"/>
              </w:rPr>
              <m:t>h</m:t>
            </m:r>
          </m:e>
          <m:sup>
            <m:r>
              <w:rPr>
                <w:rFonts w:ascii="Cambria Math" w:hAnsi="Cambria Math" w:cs="Times New Roman"/>
                <w:lang w:val="en-US"/>
              </w:rPr>
              <m:t>2</m:t>
            </m:r>
          </m:sup>
        </m:sSup>
        <m:r>
          <w:rPr>
            <w:rFonts w:ascii="Cambria Math" w:hAnsi="Cambria Math" w:cs="Times New Roman"/>
            <w:lang w:val="en-US"/>
          </w:rPr>
          <m:t>=</m:t>
        </m:r>
        <m:r>
          <m:rPr>
            <m:sty m:val="bi"/>
          </m:rPr>
          <w:rPr>
            <w:rFonts w:ascii="Cambria Math" w:hAnsi="Cambria Math" w:cs="Times New Roman"/>
            <w:lang w:val="en-US"/>
          </w:rPr>
          <m:t>βHLHβ=</m:t>
        </m:r>
        <m:nary>
          <m:naryPr>
            <m:chr m:val="∑"/>
            <m:limLoc m:val="undOvr"/>
            <m:ctrlPr>
              <w:rPr>
                <w:rFonts w:ascii="Cambria Math" w:hAnsi="Cambria Math" w:cs="Times New Roman"/>
                <w:b/>
                <w:i/>
                <w:lang w:val="en-US"/>
              </w:rPr>
            </m:ctrlPr>
          </m:naryPr>
          <m:sub>
            <m:r>
              <w:rPr>
                <w:rFonts w:ascii="Cambria Math" w:hAnsi="Cambria Math" w:cs="Times New Roman"/>
                <w:lang w:val="en-US"/>
              </w:rPr>
              <m:t>l=1</m:t>
            </m:r>
          </m:sub>
          <m:sup>
            <m:r>
              <m:rPr>
                <m:scr m:val="script"/>
                <m:sty m:val="bi"/>
              </m:rPr>
              <w:rPr>
                <w:rFonts w:ascii="Cambria Math" w:hAnsi="Cambria Math" w:cs="Times New Roman"/>
                <w:lang w:val="en-US"/>
              </w:rPr>
              <m:t>l</m:t>
            </m:r>
          </m:sup>
          <m:e>
            <m:r>
              <w:rPr>
                <w:rFonts w:ascii="Cambria Math" w:hAnsi="Cambria Math" w:cs="Times New Roman"/>
                <w:lang w:val="en-US"/>
              </w:rPr>
              <m:t>2</m:t>
            </m:r>
            <m:sSub>
              <m:sSubPr>
                <m:ctrlPr>
                  <w:rPr>
                    <w:rFonts w:ascii="Cambria Math" w:hAnsi="Cambria Math" w:cs="Times New Roman"/>
                    <w:b/>
                    <w:i/>
                    <w:lang w:val="en-US"/>
                  </w:rPr>
                </m:ctrlPr>
              </m:sSubPr>
              <m:e>
                <m:r>
                  <w:rPr>
                    <w:rFonts w:ascii="Cambria Math" w:hAnsi="Cambria Math" w:cs="Times New Roman"/>
                    <w:lang w:val="en-US"/>
                  </w:rPr>
                  <m:t>p</m:t>
                </m:r>
                <m:ctrlPr>
                  <w:rPr>
                    <w:rFonts w:ascii="Cambria Math" w:hAnsi="Cambria Math" w:cs="Times New Roman"/>
                    <w:i/>
                    <w:lang w:val="en-US"/>
                  </w:rPr>
                </m:ctrlPr>
              </m:e>
              <m:sub>
                <m:r>
                  <w:rPr>
                    <w:rFonts w:ascii="Cambria Math" w:hAnsi="Cambria Math" w:cs="Times New Roman"/>
                    <w:lang w:val="en-US"/>
                  </w:rPr>
                  <m:t>l</m:t>
                </m:r>
              </m:sub>
            </m:sSub>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l</m:t>
                </m:r>
              </m:sub>
            </m:sSub>
          </m:e>
        </m:nary>
        <m:sSubSup>
          <m:sSubSupPr>
            <m:ctrlPr>
              <w:rPr>
                <w:rFonts w:ascii="Cambria Math" w:hAnsi="Cambria Math" w:cs="Times New Roman"/>
                <w:i/>
                <w:lang w:val="en-US"/>
              </w:rPr>
            </m:ctrlPr>
          </m:sSubSupPr>
          <m:e>
            <m:r>
              <w:rPr>
                <w:rFonts w:ascii="Cambria Math" w:hAnsi="Cambria Math" w:cs="Times New Roman"/>
                <w:lang w:val="en-US"/>
              </w:rPr>
              <m:t>β</m:t>
            </m:r>
          </m:e>
          <m:sub>
            <m:r>
              <w:rPr>
                <w:rFonts w:ascii="Cambria Math" w:hAnsi="Cambria Math" w:cs="Times New Roman"/>
                <w:lang w:val="en-US"/>
              </w:rPr>
              <m:t>l</m:t>
            </m:r>
          </m:sub>
          <m:sup>
            <m:r>
              <w:rPr>
                <w:rFonts w:ascii="Cambria Math" w:hAnsi="Cambria Math" w:cs="Times New Roman"/>
                <w:lang w:val="en-US"/>
              </w:rPr>
              <m:t>2</m:t>
            </m:r>
          </m:sup>
        </m:sSubSup>
        <m:r>
          <w:rPr>
            <w:rFonts w:ascii="Cambria Math" w:hAnsi="Cambria Math" w:cs="Times New Roman"/>
            <w:lang w:val="en-US"/>
          </w:rPr>
          <m:t>+</m:t>
        </m:r>
        <m:nary>
          <m:naryPr>
            <m:chr m:val="∑"/>
            <m:limLoc m:val="undOvr"/>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r>
              <w:rPr>
                <w:rFonts w:ascii="Cambria Math" w:hAnsi="Cambria Math" w:cs="Times New Roman"/>
                <w:lang w:val="en-US"/>
              </w:rPr>
              <m:t>=1</m:t>
            </m:r>
          </m:sub>
          <m:sup>
            <m:r>
              <m:rPr>
                <m:scr m:val="script"/>
              </m:rPr>
              <w:rPr>
                <w:rFonts w:ascii="Cambria Math" w:hAnsi="Cambria Math" w:cs="Times New Roman"/>
                <w:lang w:val="en-US"/>
              </w:rPr>
              <m:t>l</m:t>
            </m:r>
          </m:sup>
          <m:e>
            <m:nary>
              <m:naryPr>
                <m:chr m:val="∑"/>
                <m:limLoc m:val="undOvr"/>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up>
                <m:r>
                  <m:rPr>
                    <m:scr m:val="script"/>
                  </m:rPr>
                  <w:rPr>
                    <w:rFonts w:ascii="Cambria Math" w:hAnsi="Cambria Math" w:cs="Times New Roman"/>
                    <w:lang w:val="en-US"/>
                  </w:rPr>
                  <m:t>l</m:t>
                </m:r>
              </m:sup>
              <m:e>
                <m:sSub>
                  <m:sSubPr>
                    <m:ctrlPr>
                      <w:rPr>
                        <w:rFonts w:ascii="Cambria Math" w:hAnsi="Cambria Math" w:cs="Times New Roman"/>
                        <w:i/>
                        <w:lang w:val="en-US"/>
                      </w:rPr>
                    </m:ctrlPr>
                  </m:sSubPr>
                  <m:e>
                    <m:r>
                      <w:rPr>
                        <w:rFonts w:ascii="Cambria Math" w:hAnsi="Cambria Math" w:cs="Times New Roman"/>
                        <w:lang w:val="en-US"/>
                      </w:rPr>
                      <m:t>ρ</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q</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e>
                </m:rad>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sSub>
                      <m:sSubPr>
                        <m:ctrlPr>
                          <w:rPr>
                            <w:rFonts w:ascii="Cambria Math" w:hAnsi="Cambria Math" w:cs="Times New Roman"/>
                            <w:i/>
                            <w:lang w:val="en-US"/>
                          </w:rPr>
                        </m:ctrlPr>
                      </m:sSubPr>
                      <m:e>
                        <m:r>
                          <w:rPr>
                            <w:rFonts w:ascii="Cambria Math" w:hAnsi="Cambria Math" w:cs="Times New Roman"/>
                            <w:lang w:val="en-US"/>
                          </w:rPr>
                          <m:t>q</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e>
                </m:rad>
              </m:e>
            </m:nary>
          </m:e>
        </m:nary>
        <m:sSub>
          <m:sSubPr>
            <m:ctrlPr>
              <w:rPr>
                <w:rFonts w:ascii="Cambria Math" w:hAnsi="Cambria Math" w:cs="Times New Roman"/>
                <w:i/>
                <w:lang w:val="en-US"/>
              </w:rPr>
            </m:ctrlPr>
          </m:sSubPr>
          <m:e>
            <m:r>
              <w:rPr>
                <w:rFonts w:ascii="Cambria Math" w:hAnsi="Cambria Math" w:cs="Times New Roman"/>
                <w:lang w:val="en-US"/>
              </w:rPr>
              <m:t>β</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β</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oMath>
      <w:r w:rsidR="001F54CB" w:rsidRPr="001F54CB">
        <w:rPr>
          <w:rFonts w:ascii="Times New Roman" w:hAnsi="Times New Roman" w:cs="Times New Roman"/>
          <w:lang w:val="en-US"/>
        </w:rPr>
        <w:t xml:space="preserve">, </w:t>
      </w:r>
      <w:r w:rsidR="001F54CB">
        <w:rPr>
          <w:rFonts w:ascii="Times New Roman" w:hAnsi="Times New Roman" w:cs="Times New Roman"/>
          <w:lang w:val="en-US"/>
        </w:rPr>
        <w:t xml:space="preserve">the classic definition of </w:t>
      </w:r>
      <m:oMath>
        <m:sSup>
          <m:sSupPr>
            <m:ctrlPr>
              <w:rPr>
                <w:rFonts w:ascii="Cambria Math" w:hAnsi="Cambria Math" w:cs="Times New Roman"/>
                <w:i/>
                <w:lang w:val="en-US"/>
              </w:rPr>
            </m:ctrlPr>
          </m:sSupPr>
          <m:e>
            <m:r>
              <w:rPr>
                <w:rFonts w:ascii="Cambria Math" w:hAnsi="Cambria Math" w:cs="Times New Roman"/>
                <w:lang w:val="en-US"/>
              </w:rPr>
              <m:t>h</m:t>
            </m:r>
          </m:e>
          <m:sup>
            <m:r>
              <w:rPr>
                <w:rFonts w:ascii="Cambria Math" w:hAnsi="Cambria Math" w:cs="Times New Roman"/>
                <w:lang w:val="en-US"/>
              </w:rPr>
              <m:t>2</m:t>
            </m:r>
          </m:sup>
        </m:sSup>
      </m:oMath>
      <w:r w:rsidR="001F54CB">
        <w:rPr>
          <w:rFonts w:ascii="Times New Roman" w:hAnsi="Times New Roman" w:cs="Times New Roman"/>
          <w:lang w:val="en-US"/>
        </w:rPr>
        <w:t>, resembles Eq 7.</w:t>
      </w:r>
      <m:oMath>
        <m:r>
          <w:rPr>
            <w:rFonts w:ascii="Cambria Math" w:hAnsi="Cambria Math" w:cs="Times New Roman"/>
            <w:lang w:val="en-US"/>
          </w:rPr>
          <m:t xml:space="preserve"> L</m:t>
        </m:r>
      </m:oMath>
      <w:r w:rsidR="005071DB">
        <w:rPr>
          <w:rFonts w:ascii="Times New Roman" w:hAnsi="Times New Roman" w:cs="Times New Roman"/>
          <w:lang w:val="en-US"/>
        </w:rPr>
        <w:t xml:space="preserve"> the correlation matrix between causal variants.</w:t>
      </w:r>
      <w:r w:rsidR="001F54CB">
        <w:rPr>
          <w:rFonts w:ascii="Times New Roman" w:hAnsi="Times New Roman" w:cs="Times New Roman"/>
          <w:lang w:val="en-US"/>
        </w:rPr>
        <w:t xml:space="preserve"> </w:t>
      </w:r>
      <w:r w:rsidR="005071DB">
        <w:rPr>
          <w:rFonts w:ascii="Times New Roman" w:hAnsi="Times New Roman" w:cs="Times New Roman"/>
          <w:lang w:val="en-US"/>
        </w:rPr>
        <w:t xml:space="preserve">Eq 8 only holds when </w:t>
      </w:r>
      <m:oMath>
        <m:nary>
          <m:naryPr>
            <m:chr m:val="∑"/>
            <m:limLoc m:val="undOvr"/>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r>
              <w:rPr>
                <w:rFonts w:ascii="Cambria Math" w:hAnsi="Cambria Math" w:cs="Times New Roman"/>
                <w:lang w:val="en-US"/>
              </w:rPr>
              <m:t>=1</m:t>
            </m:r>
          </m:sub>
          <m:sup>
            <m:r>
              <m:rPr>
                <m:scr m:val="script"/>
              </m:rPr>
              <w:rPr>
                <w:rFonts w:ascii="Cambria Math" w:hAnsi="Cambria Math" w:cs="Times New Roman"/>
                <w:lang w:val="en-US"/>
              </w:rPr>
              <m:t>l</m:t>
            </m:r>
          </m:sup>
          <m:e>
            <m:nary>
              <m:naryPr>
                <m:chr m:val="∑"/>
                <m:limLoc m:val="undOvr"/>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up>
                <m:r>
                  <m:rPr>
                    <m:scr m:val="script"/>
                  </m:rPr>
                  <w:rPr>
                    <w:rFonts w:ascii="Cambria Math" w:hAnsi="Cambria Math" w:cs="Times New Roman"/>
                    <w:lang w:val="en-US"/>
                  </w:rPr>
                  <m:t>l</m:t>
                </m:r>
              </m:sup>
              <m:e>
                <m:sSub>
                  <m:sSubPr>
                    <m:ctrlPr>
                      <w:rPr>
                        <w:rFonts w:ascii="Cambria Math" w:hAnsi="Cambria Math" w:cs="Times New Roman"/>
                        <w:i/>
                        <w:lang w:val="en-US"/>
                      </w:rPr>
                    </m:ctrlPr>
                  </m:sSubPr>
                  <m:e>
                    <m:r>
                      <w:rPr>
                        <w:rFonts w:ascii="Cambria Math" w:hAnsi="Cambria Math" w:cs="Times New Roman"/>
                        <w:lang w:val="en-US"/>
                      </w:rPr>
                      <m:t>ρ</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q</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e>
                </m:rad>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sSub>
                      <m:sSubPr>
                        <m:ctrlPr>
                          <w:rPr>
                            <w:rFonts w:ascii="Cambria Math" w:hAnsi="Cambria Math" w:cs="Times New Roman"/>
                            <w:i/>
                            <w:lang w:val="en-US"/>
                          </w:rPr>
                        </m:ctrlPr>
                      </m:sSubPr>
                      <m:e>
                        <m:r>
                          <w:rPr>
                            <w:rFonts w:ascii="Cambria Math" w:hAnsi="Cambria Math" w:cs="Times New Roman"/>
                            <w:lang w:val="en-US"/>
                          </w:rPr>
                          <m:t>q</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e>
                </m:rad>
              </m:e>
            </m:nary>
          </m:e>
        </m:nary>
        <m:sSub>
          <m:sSubPr>
            <m:ctrlPr>
              <w:rPr>
                <w:rFonts w:ascii="Cambria Math" w:hAnsi="Cambria Math" w:cs="Times New Roman"/>
                <w:i/>
                <w:lang w:val="en-US"/>
              </w:rPr>
            </m:ctrlPr>
          </m:sSubPr>
          <m:e>
            <m:r>
              <w:rPr>
                <w:rFonts w:ascii="Cambria Math" w:hAnsi="Cambria Math" w:cs="Times New Roman"/>
                <w:lang w:val="en-US"/>
              </w:rPr>
              <m:t>β</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β</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r>
          <w:rPr>
            <w:rFonts w:ascii="Cambria Math" w:hAnsi="Cambria Math" w:cs="Times New Roman"/>
            <w:lang w:val="en-US"/>
          </w:rPr>
          <m:t>=0</m:t>
        </m:r>
      </m:oMath>
      <w:r w:rsidR="005071DB">
        <w:rPr>
          <w:rFonts w:ascii="Times New Roman" w:hAnsi="Times New Roman" w:cs="Times New Roman"/>
          <w:lang w:val="en-US"/>
        </w:rPr>
        <w:t xml:space="preserve">, it is equivalent to set </w:t>
      </w:r>
      <m:oMath>
        <m:r>
          <w:rPr>
            <w:rFonts w:ascii="Cambria Math" w:hAnsi="Cambria Math" w:cs="Times New Roman"/>
            <w:lang w:val="en-US"/>
          </w:rPr>
          <m:t>L</m:t>
        </m:r>
      </m:oMath>
      <w:r w:rsidR="001F54CB">
        <w:rPr>
          <w:rFonts w:ascii="Times New Roman" w:hAnsi="Times New Roman" w:cs="Times New Roman"/>
          <w:lang w:val="en-US"/>
        </w:rPr>
        <w:t xml:space="preserve"> the correlation matrix between causal variants. However, when causal variants are randomly distributed, </w:t>
      </w:r>
      <m:oMath>
        <m:r>
          <w:rPr>
            <w:rFonts w:ascii="Cambria Math" w:hAnsi="Cambria Math" w:cs="Times New Roman"/>
            <w:lang w:val="en-US"/>
          </w:rPr>
          <m:t>L</m:t>
        </m:r>
      </m:oMath>
      <w:r w:rsidR="001F54CB">
        <w:rPr>
          <w:rFonts w:ascii="Times New Roman" w:hAnsi="Times New Roman" w:cs="Times New Roman"/>
          <w:lang w:val="en-US"/>
        </w:rPr>
        <w:t xml:space="preserve"> is</w:t>
      </w:r>
      <w:r w:rsidR="00947C0D">
        <w:rPr>
          <w:rFonts w:ascii="Times New Roman" w:hAnsi="Times New Roman" w:cs="Times New Roman"/>
          <w:lang w:val="en-US"/>
        </w:rPr>
        <w:t xml:space="preserve"> reduced to</w:t>
      </w:r>
      <w:r w:rsidR="001F54CB">
        <w:rPr>
          <w:rFonts w:ascii="Times New Roman" w:hAnsi="Times New Roman" w:cs="Times New Roman"/>
          <w:lang w:val="en-US"/>
        </w:rPr>
        <w:t xml:space="preserve"> the </w:t>
      </w:r>
      <w:r w:rsidR="00947C0D">
        <w:rPr>
          <w:rFonts w:ascii="Times New Roman" w:hAnsi="Times New Roman" w:cs="Times New Roman"/>
          <w:lang w:val="en-US"/>
        </w:rPr>
        <w:t>identity matrix</w:t>
      </w:r>
      <w:r w:rsidR="001F54CB">
        <w:rPr>
          <w:rFonts w:ascii="Times New Roman" w:hAnsi="Times New Roman" w:cs="Times New Roman"/>
          <w:lang w:val="en-US"/>
        </w:rPr>
        <w:t>.</w:t>
      </w:r>
    </w:p>
    <w:p w14:paraId="2B48BBB4" w14:textId="77777777" w:rsidR="008F147A" w:rsidRDefault="008F147A" w:rsidP="002A4AE9">
      <w:pPr>
        <w:spacing w:line="360" w:lineRule="auto"/>
        <w:rPr>
          <w:rFonts w:ascii="Times New Roman" w:hAnsi="Times New Roman" w:cs="Times New Roman"/>
          <w:lang w:val="en-US" w:eastAsia="zh-CN"/>
        </w:rPr>
      </w:pPr>
    </w:p>
    <w:p w14:paraId="4F6F52FE" w14:textId="3BE0444C" w:rsidR="0093443B" w:rsidRDefault="0093443B" w:rsidP="002A4AE9">
      <w:pPr>
        <w:spacing w:line="360" w:lineRule="auto"/>
        <w:rPr>
          <w:rFonts w:ascii="Times New Roman" w:hAnsi="Times New Roman" w:cs="Times New Roman"/>
          <w:lang w:val="en-US" w:eastAsia="zh-CN"/>
        </w:rPr>
      </w:pPr>
      <w:r>
        <w:rPr>
          <w:rFonts w:ascii="Times New Roman" w:hAnsi="Times New Roman" w:cs="Times New Roman"/>
          <w:lang w:val="en-US" w:eastAsia="zh-CN"/>
        </w:rPr>
        <w:t>For a pair of traits,</w:t>
      </w:r>
      <w:r w:rsidR="006E3F94">
        <w:rPr>
          <w:rFonts w:ascii="Times New Roman" w:hAnsi="Times New Roman" w:cs="Times New Roman"/>
          <w:lang w:val="en-US" w:eastAsia="zh-CN"/>
        </w:rPr>
        <w:t xml:space="preserve"> if</w:t>
      </w:r>
      <w:r w:rsidR="00101D3C">
        <w:rPr>
          <w:rFonts w:ascii="Times New Roman" w:hAnsi="Times New Roman" w:cs="Times New Roman"/>
          <w:lang w:val="en-US" w:eastAsia="zh-CN"/>
        </w:rPr>
        <w:t xml:space="preserve"> there are randomly</w:t>
      </w:r>
      <w:r w:rsidR="006E3F94">
        <w:rPr>
          <w:rFonts w:ascii="Times New Roman" w:hAnsi="Times New Roman" w:cs="Times New Roman"/>
          <w:lang w:val="en-US" w:eastAsia="zh-CN"/>
        </w:rPr>
        <w:t xml:space="preserve"> </w:t>
      </w:r>
      <m:oMath>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l</m:t>
            </m:r>
          </m:e>
          <m:sub>
            <m:r>
              <w:rPr>
                <w:rFonts w:ascii="Cambria Math" w:hAnsi="Cambria Math" w:cs="Times New Roman"/>
                <w:lang w:val="en-US" w:eastAsia="zh-CN"/>
              </w:rPr>
              <m:t>o</m:t>
            </m:r>
          </m:sub>
        </m:sSub>
      </m:oMath>
      <w:r w:rsidR="006E3F94">
        <w:rPr>
          <w:rFonts w:ascii="Times New Roman" w:hAnsi="Times New Roman" w:cs="Times New Roman"/>
          <w:lang w:val="en-US" w:eastAsia="zh-CN"/>
        </w:rPr>
        <w:t xml:space="preserve"> causal loci are shared and have a correlation of </w:t>
      </w:r>
      <m:oMath>
        <m:sSub>
          <m:sSubPr>
            <m:ctrlPr>
              <w:rPr>
                <w:rFonts w:ascii="Cambria Math" w:hAnsi="Cambria Math" w:cs="Times New Roman"/>
                <w:i/>
                <w:lang w:val="en-US" w:eastAsia="zh-CN"/>
              </w:rPr>
            </m:ctrlPr>
          </m:sSubPr>
          <m:e>
            <m:r>
              <w:rPr>
                <w:rFonts w:ascii="Cambria Math" w:hAnsi="Cambria Math" w:cs="Times New Roman"/>
                <w:lang w:val="en-US" w:eastAsia="zh-CN"/>
              </w:rPr>
              <m:t>ρ</m:t>
            </m:r>
          </m:e>
          <m:sub>
            <m:r>
              <w:rPr>
                <w:rFonts w:ascii="Cambria Math" w:hAnsi="Cambria Math" w:cs="Times New Roman"/>
                <w:lang w:val="en-US" w:eastAsia="zh-CN"/>
              </w:rPr>
              <m:t>o</m:t>
            </m:r>
          </m:sub>
        </m:sSub>
      </m:oMath>
      <w:r w:rsidR="006E3F94">
        <w:rPr>
          <w:rFonts w:ascii="Times New Roman" w:hAnsi="Times New Roman" w:cs="Times New Roman"/>
          <w:lang w:val="en-US" w:eastAsia="zh-CN"/>
        </w:rPr>
        <w:t xml:space="preserve"> b</w:t>
      </w:r>
      <w:r w:rsidR="00A3326B">
        <w:rPr>
          <w:rFonts w:ascii="Times New Roman" w:hAnsi="Times New Roman" w:cs="Times New Roman"/>
          <w:lang w:val="en-US" w:eastAsia="zh-CN"/>
        </w:rPr>
        <w:t>etween two traits, then we have</w:t>
      </w:r>
    </w:p>
    <w:p w14:paraId="6B00AC4F" w14:textId="3CF6B229" w:rsidR="0093443B" w:rsidRPr="0093443B" w:rsidRDefault="009E233B" w:rsidP="002A4AE9">
      <w:pPr>
        <w:spacing w:line="360" w:lineRule="auto"/>
        <w:rPr>
          <w:rFonts w:ascii="Times New Roman" w:hAnsi="Times New Roman" w:cs="Times New Roman"/>
          <w:lang w:val="en-US"/>
        </w:rPr>
      </w:pPr>
      <m:oMathPara>
        <m:oMath>
          <m:sSubSup>
            <m:sSubSupPr>
              <m:ctrlPr>
                <w:rPr>
                  <w:rFonts w:ascii="Cambria Math" w:hAnsi="Cambria Math" w:cs="Times New Roman"/>
                  <w:b/>
                  <w:i/>
                  <w:lang w:val="en-US"/>
                </w:rPr>
              </m:ctrlPr>
            </m:sSubSupPr>
            <m:e>
              <m:r>
                <w:rPr>
                  <w:rFonts w:ascii="Cambria Math" w:hAnsi="Cambria Math" w:cs="Times New Roman"/>
                  <w:lang w:val="en-US"/>
                </w:rPr>
                <m:t>h</m:t>
              </m:r>
            </m:e>
            <m:sub>
              <m:r>
                <w:rPr>
                  <w:rFonts w:ascii="Cambria Math" w:hAnsi="Cambria Math" w:cs="Times New Roman"/>
                  <w:lang w:val="en-US"/>
                </w:rPr>
                <m:t>SNP</m:t>
              </m:r>
            </m:sub>
            <m:sup>
              <m:r>
                <w:rPr>
                  <w:rFonts w:ascii="Cambria Math" w:hAnsi="Cambria Math" w:cs="Times New Roman"/>
                  <w:lang w:val="en-US"/>
                </w:rPr>
                <m:t>2</m:t>
              </m:r>
            </m:sup>
          </m:sSubSup>
          <m:r>
            <m:rPr>
              <m:sty m:val="bi"/>
            </m:rP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r</m:t>
              </m:r>
            </m:e>
            <m:sub>
              <m:r>
                <w:rPr>
                  <w:rFonts w:ascii="Cambria Math" w:hAnsi="Cambria Math" w:cs="Times New Roman"/>
                  <w:lang w:val="en-US"/>
                </w:rPr>
                <m:t>1,2</m:t>
              </m:r>
            </m:sub>
          </m:sSub>
          <m:rad>
            <m:radPr>
              <m:degHide m:val="1"/>
              <m:ctrlPr>
                <w:rPr>
                  <w:rFonts w:ascii="Cambria Math" w:hAnsi="Cambria Math" w:cs="Times New Roman"/>
                  <w:i/>
                  <w:lang w:val="en-US"/>
                </w:rPr>
              </m:ctrlPr>
            </m:radPr>
            <m:deg/>
            <m:e>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1</m:t>
                  </m:r>
                </m:sub>
                <m:sup>
                  <m:r>
                    <w:rPr>
                      <w:rFonts w:ascii="Cambria Math" w:hAnsi="Cambria Math" w:cs="Times New Roman"/>
                      <w:lang w:val="en-US"/>
                    </w:rPr>
                    <m:t>2</m:t>
                  </m:r>
                </m:sup>
              </m:sSubSup>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2</m:t>
                  </m:r>
                </m:sub>
                <m:sup>
                  <m:r>
                    <w:rPr>
                      <w:rFonts w:ascii="Cambria Math" w:hAnsi="Cambria Math" w:cs="Times New Roman"/>
                      <w:lang w:val="en-US"/>
                    </w:rPr>
                    <m:t>2</m:t>
                  </m:r>
                </m:sup>
              </m:sSubSup>
            </m:e>
          </m:rad>
          <m:f>
            <m:fPr>
              <m:ctrlPr>
                <w:rPr>
                  <w:rFonts w:ascii="Cambria Math" w:hAnsi="Cambria Math" w:cs="Times New Roman"/>
                  <w:i/>
                  <w:lang w:val="en-US"/>
                </w:rPr>
              </m:ctrlPr>
            </m:fPr>
            <m:num>
              <m:sSubSup>
                <m:sSubSupPr>
                  <m:ctrlPr>
                    <w:rPr>
                      <w:rFonts w:ascii="Cambria Math" w:hAnsi="Cambria Math" w:cs="Times New Roman"/>
                      <w:i/>
                      <w:lang w:val="en-US"/>
                    </w:rPr>
                  </m:ctrlPr>
                </m:sSubSupPr>
                <m:e>
                  <m:acc>
                    <m:accPr>
                      <m:chr m:val="̅"/>
                      <m:ctrlPr>
                        <w:rPr>
                          <w:rFonts w:ascii="Cambria Math" w:hAnsi="Cambria Math" w:cs="Times New Roman"/>
                          <w:i/>
                          <w:lang w:val="en-US"/>
                        </w:rPr>
                      </m:ctrlPr>
                    </m:accPr>
                    <m:e>
                      <m:r>
                        <w:rPr>
                          <w:rFonts w:ascii="Cambria Math" w:hAnsi="Cambria Math" w:cs="Times New Roman"/>
                          <w:lang w:val="en-US"/>
                        </w:rPr>
                        <m:t>ρ</m:t>
                      </m:r>
                    </m:e>
                  </m:acc>
                </m:e>
                <m:sub>
                  <m:r>
                    <w:rPr>
                      <w:rFonts w:ascii="Cambria Math" w:hAnsi="Cambria Math" w:cs="Times New Roman"/>
                      <w:lang w:val="en-US"/>
                    </w:rPr>
                    <m:t>M</m:t>
                  </m:r>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o</m:t>
                      </m:r>
                    </m:sub>
                  </m:sSub>
                </m:sub>
                <m:sup>
                  <m:r>
                    <w:rPr>
                      <w:rFonts w:ascii="Cambria Math" w:hAnsi="Cambria Math" w:cs="Times New Roman"/>
                      <w:lang w:val="en-US"/>
                    </w:rPr>
                    <m:t>2</m:t>
                  </m:r>
                </m:sup>
              </m:sSubSup>
            </m:num>
            <m:den>
              <m:sSubSup>
                <m:sSubSupPr>
                  <m:ctrlPr>
                    <w:rPr>
                      <w:rFonts w:ascii="Cambria Math" w:hAnsi="Cambria Math" w:cs="Times New Roman"/>
                      <w:i/>
                      <w:lang w:val="en-US"/>
                    </w:rPr>
                  </m:ctrlPr>
                </m:sSubSupPr>
                <m:e>
                  <m:acc>
                    <m:accPr>
                      <m:chr m:val="̅"/>
                      <m:ctrlPr>
                        <w:rPr>
                          <w:rFonts w:ascii="Cambria Math" w:hAnsi="Cambria Math" w:cs="Times New Roman"/>
                          <w:i/>
                          <w:lang w:val="en-US"/>
                        </w:rPr>
                      </m:ctrlPr>
                    </m:accPr>
                    <m:e>
                      <m:r>
                        <w:rPr>
                          <w:rFonts w:ascii="Cambria Math" w:hAnsi="Cambria Math" w:cs="Times New Roman"/>
                          <w:lang w:val="en-US"/>
                        </w:rPr>
                        <m:t>ρ</m:t>
                      </m:r>
                    </m:e>
                  </m:acc>
                </m:e>
                <m:sub>
                  <m:r>
                    <w:rPr>
                      <w:rFonts w:ascii="Cambria Math" w:hAnsi="Cambria Math" w:cs="Times New Roman"/>
                      <w:lang w:val="en-US"/>
                    </w:rPr>
                    <m:t>MM</m:t>
                  </m:r>
                </m:sub>
                <m:sup>
                  <m:r>
                    <w:rPr>
                      <w:rFonts w:ascii="Cambria Math" w:hAnsi="Cambria Math" w:cs="Times New Roman"/>
                      <w:lang w:val="en-US"/>
                    </w:rPr>
                    <m:t>2</m:t>
                  </m:r>
                </m:sup>
              </m:sSubSup>
            </m:den>
          </m:f>
        </m:oMath>
      </m:oMathPara>
    </w:p>
    <w:p w14:paraId="79C407D2" w14:textId="41F9670F" w:rsidR="0093443B" w:rsidRDefault="006E3F94" w:rsidP="002A4AE9">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in which </w:t>
      </w:r>
      <m:oMath>
        <m:sSub>
          <m:sSubPr>
            <m:ctrlPr>
              <w:rPr>
                <w:rFonts w:ascii="Cambria Math" w:hAnsi="Cambria Math" w:cs="Times New Roman"/>
                <w:i/>
                <w:lang w:val="en-US" w:eastAsia="zh-CN"/>
              </w:rPr>
            </m:ctrlPr>
          </m:sSubPr>
          <m:e>
            <m:r>
              <w:rPr>
                <w:rFonts w:ascii="Cambria Math" w:hAnsi="Cambria Math" w:cs="Times New Roman"/>
                <w:lang w:val="en-US" w:eastAsia="zh-CN"/>
              </w:rPr>
              <m:t>r</m:t>
            </m:r>
          </m:e>
          <m:sub>
            <m:r>
              <w:rPr>
                <w:rFonts w:ascii="Cambria Math" w:hAnsi="Cambria Math" w:cs="Times New Roman"/>
                <w:lang w:val="en-US" w:eastAsia="zh-CN"/>
              </w:rPr>
              <m:t>1,2</m:t>
            </m:r>
          </m:sub>
        </m:sSub>
        <m:r>
          <w:rPr>
            <w:rFonts w:ascii="Cambria Math" w:hAnsi="Cambria Math" w:cs="Times New Roman"/>
            <w:lang w:val="en-US" w:eastAsia="zh-CN"/>
          </w:rPr>
          <m:t>≈</m:t>
        </m:r>
        <m:f>
          <m:fPr>
            <m:ctrlPr>
              <w:rPr>
                <w:rFonts w:ascii="Cambria Math" w:hAnsi="Cambria Math" w:cs="Times New Roman"/>
                <w:i/>
                <w:lang w:val="en-US" w:eastAsia="zh-CN"/>
              </w:rPr>
            </m:ctrlPr>
          </m:fPr>
          <m:num>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l</m:t>
                </m:r>
              </m:e>
              <m:sub>
                <m:r>
                  <w:rPr>
                    <w:rFonts w:ascii="Cambria Math" w:hAnsi="Cambria Math" w:cs="Times New Roman"/>
                    <w:lang w:val="en-US" w:eastAsia="zh-CN"/>
                  </w:rPr>
                  <m:t>o</m:t>
                </m:r>
              </m:sub>
            </m:sSub>
            <m:sSub>
              <m:sSubPr>
                <m:ctrlPr>
                  <w:rPr>
                    <w:rFonts w:ascii="Cambria Math" w:hAnsi="Cambria Math" w:cs="Times New Roman"/>
                    <w:i/>
                    <w:lang w:val="en-US" w:eastAsia="zh-CN"/>
                  </w:rPr>
                </m:ctrlPr>
              </m:sSubPr>
              <m:e>
                <m:r>
                  <w:rPr>
                    <w:rFonts w:ascii="Cambria Math" w:hAnsi="Cambria Math" w:cs="Times New Roman"/>
                    <w:lang w:val="en-US" w:eastAsia="zh-CN"/>
                  </w:rPr>
                  <m:t>ρ</m:t>
                </m:r>
              </m:e>
              <m:sub>
                <m:r>
                  <w:rPr>
                    <w:rFonts w:ascii="Cambria Math" w:hAnsi="Cambria Math" w:cs="Times New Roman"/>
                    <w:lang w:val="en-US" w:eastAsia="zh-CN"/>
                  </w:rPr>
                  <m:t>o</m:t>
                </m:r>
              </m:sub>
            </m:sSub>
          </m:num>
          <m:den>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l</m:t>
                </m:r>
              </m:e>
              <m:sub>
                <m:r>
                  <w:rPr>
                    <w:rFonts w:ascii="Cambria Math" w:hAnsi="Cambria Math" w:cs="Times New Roman"/>
                    <w:lang w:val="en-US" w:eastAsia="zh-CN"/>
                  </w:rPr>
                  <m:t>1</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l</m:t>
                </m:r>
              </m:e>
              <m:sub>
                <m:r>
                  <w:rPr>
                    <w:rFonts w:ascii="Cambria Math" w:hAnsi="Cambria Math" w:cs="Times New Roman"/>
                    <w:lang w:val="en-US" w:eastAsia="zh-CN"/>
                  </w:rPr>
                  <m:t>2</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l</m:t>
                </m:r>
              </m:e>
              <m:sub>
                <m:r>
                  <w:rPr>
                    <w:rFonts w:ascii="Cambria Math" w:hAnsi="Cambria Math" w:cs="Times New Roman"/>
                    <w:lang w:val="en-US" w:eastAsia="zh-CN"/>
                  </w:rPr>
                  <m:t>o</m:t>
                </m:r>
              </m:sub>
            </m:sSub>
          </m:den>
        </m:f>
      </m:oMath>
      <w:r>
        <w:rPr>
          <w:rFonts w:ascii="Times New Roman" w:hAnsi="Times New Roman" w:cs="Times New Roman"/>
          <w:lang w:val="en-US" w:eastAsia="zh-CN"/>
        </w:rPr>
        <w:t xml:space="preserve">, and in particular </w:t>
      </w:r>
      <m:oMath>
        <m:sSubSup>
          <m:sSubSupPr>
            <m:ctrlPr>
              <w:rPr>
                <w:rFonts w:ascii="Cambria Math" w:hAnsi="Cambria Math" w:cs="Times New Roman"/>
                <w:i/>
                <w:lang w:val="en-US"/>
              </w:rPr>
            </m:ctrlPr>
          </m:sSubSupPr>
          <m:e>
            <m:acc>
              <m:accPr>
                <m:chr m:val="̅"/>
                <m:ctrlPr>
                  <w:rPr>
                    <w:rFonts w:ascii="Cambria Math" w:hAnsi="Cambria Math" w:cs="Times New Roman"/>
                    <w:i/>
                    <w:lang w:val="en-US"/>
                  </w:rPr>
                </m:ctrlPr>
              </m:accPr>
              <m:e>
                <m:r>
                  <w:rPr>
                    <w:rFonts w:ascii="Cambria Math" w:hAnsi="Cambria Math" w:cs="Times New Roman"/>
                    <w:lang w:val="en-US"/>
                  </w:rPr>
                  <m:t>ρ</m:t>
                </m:r>
              </m:e>
            </m:acc>
          </m:e>
          <m:sub>
            <m:r>
              <w:rPr>
                <w:rFonts w:ascii="Cambria Math" w:hAnsi="Cambria Math" w:cs="Times New Roman"/>
                <w:lang w:val="en-US"/>
              </w:rPr>
              <m:t>MQ</m:t>
            </m:r>
          </m:sub>
          <m:sup>
            <m:r>
              <w:rPr>
                <w:rFonts w:ascii="Cambria Math" w:hAnsi="Cambria Math" w:cs="Times New Roman"/>
                <w:lang w:val="en-US"/>
              </w:rPr>
              <m:t>2</m:t>
            </m:r>
          </m:sup>
        </m:sSubSup>
      </m:oMath>
      <w:r>
        <w:rPr>
          <w:rFonts w:ascii="Times New Roman" w:hAnsi="Times New Roman" w:cs="Times New Roman"/>
          <w:lang w:val="en-US"/>
        </w:rPr>
        <w:t xml:space="preserve"> is the averaged squared LD between the tag SNPs are the shared causal loci</w:t>
      </w:r>
      <w:r w:rsidR="00F97339">
        <w:rPr>
          <w:rFonts w:ascii="Times New Roman" w:hAnsi="Times New Roman" w:cs="Times New Roman"/>
          <w:lang w:val="en-US"/>
        </w:rPr>
        <w:t>, but not all causal loci</w:t>
      </w:r>
      <w:r w:rsidR="00101D3C">
        <w:rPr>
          <w:rFonts w:ascii="Times New Roman" w:hAnsi="Times New Roman" w:cs="Times New Roman"/>
          <w:lang w:val="en-US"/>
        </w:rPr>
        <w:t xml:space="preserve"> as for</w:t>
      </w:r>
      <w:r w:rsidR="00716D1E">
        <w:rPr>
          <w:rFonts w:ascii="Times New Roman" w:hAnsi="Times New Roman" w:cs="Times New Roman" w:hint="eastAsia"/>
          <w:lang w:val="en-US" w:eastAsia="zh-CN"/>
        </w:rPr>
        <w:t xml:space="preserve"> the single trait</w:t>
      </w:r>
      <w:r>
        <w:rPr>
          <w:rFonts w:ascii="Times New Roman" w:hAnsi="Times New Roman" w:cs="Times New Roman"/>
          <w:lang w:val="en-US"/>
        </w:rPr>
        <w:t>.</w:t>
      </w:r>
    </w:p>
    <w:p w14:paraId="25D63F29" w14:textId="77777777" w:rsidR="00716D1E" w:rsidRDefault="00716D1E" w:rsidP="002A4AE9">
      <w:pPr>
        <w:spacing w:line="360" w:lineRule="auto"/>
        <w:rPr>
          <w:rFonts w:ascii="Times New Roman" w:hAnsi="Times New Roman" w:cs="Times New Roman"/>
          <w:lang w:val="en-US" w:eastAsia="zh-CN"/>
        </w:rPr>
      </w:pPr>
    </w:p>
    <w:p w14:paraId="6A9EE99D" w14:textId="1BE2E3A0" w:rsidR="00346EBA" w:rsidRDefault="0087229E" w:rsidP="002A4AE9">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In practice, the </w:t>
      </w:r>
      <m:oMath>
        <m:sSubSup>
          <m:sSubSupPr>
            <m:ctrlPr>
              <w:rPr>
                <w:rFonts w:ascii="Cambria Math" w:hAnsi="Cambria Math" w:cs="Times New Roman"/>
                <w:i/>
                <w:lang w:val="en-US" w:eastAsia="zh-CN"/>
              </w:rPr>
            </m:ctrlPr>
          </m:sSubSupPr>
          <m:e>
            <m:r>
              <w:rPr>
                <w:rFonts w:ascii="Cambria Math" w:hAnsi="Cambria Math" w:cs="Times New Roman"/>
                <w:lang w:val="en-US" w:eastAsia="zh-CN"/>
              </w:rPr>
              <m:t>h</m:t>
            </m:r>
          </m:e>
          <m:sub>
            <m:r>
              <w:rPr>
                <w:rFonts w:ascii="Cambria Math" w:hAnsi="Cambria Math" w:cs="Times New Roman"/>
                <w:lang w:val="en-US" w:eastAsia="zh-CN"/>
              </w:rPr>
              <m:t>SNP</m:t>
            </m:r>
          </m:sub>
          <m:sup>
            <m:r>
              <w:rPr>
                <w:rFonts w:ascii="Cambria Math" w:hAnsi="Cambria Math" w:cs="Times New Roman"/>
                <w:lang w:val="en-US" w:eastAsia="zh-CN"/>
              </w:rPr>
              <m:t>2</m:t>
            </m:r>
          </m:sup>
        </m:sSubSup>
      </m:oMath>
      <w:r>
        <w:rPr>
          <w:rFonts w:ascii="Times New Roman" w:hAnsi="Times New Roman" w:cs="Times New Roman"/>
          <w:lang w:val="en-US" w:eastAsia="zh-CN"/>
        </w:rPr>
        <w:t xml:space="preserve"> is often estimated unde</w:t>
      </w:r>
      <w:r w:rsidR="00485660">
        <w:rPr>
          <w:rFonts w:ascii="Times New Roman" w:hAnsi="Times New Roman" w:cs="Times New Roman"/>
          <w:lang w:val="en-US" w:eastAsia="zh-CN"/>
        </w:rPr>
        <w:t>r various ways</w:t>
      </w:r>
      <w:r w:rsidR="00A3326B">
        <w:rPr>
          <w:rFonts w:ascii="Times New Roman" w:hAnsi="Times New Roman" w:cs="Times New Roman"/>
          <w:lang w:val="en-US" w:eastAsia="zh-CN"/>
        </w:rPr>
        <w:t xml:space="preserve">, such as with or without imputation, GRM are constructed under various MAF cutoffs, it leads </w:t>
      </w:r>
      <w:r w:rsidR="00485660">
        <w:rPr>
          <w:rFonts w:ascii="Times New Roman" w:hAnsi="Times New Roman" w:cs="Times New Roman"/>
          <w:lang w:val="en-US" w:eastAsia="zh-CN"/>
        </w:rPr>
        <w:t xml:space="preserve">but compared between each other. </w:t>
      </w:r>
      <w:r>
        <w:rPr>
          <w:rFonts w:ascii="Times New Roman" w:hAnsi="Times New Roman" w:cs="Times New Roman"/>
          <w:lang w:val="en-US" w:eastAsia="zh-CN"/>
        </w:rPr>
        <w:t xml:space="preserve">Of note, </w:t>
      </w:r>
      <w:r w:rsidR="00A3326B">
        <w:rPr>
          <w:rFonts w:ascii="Times New Roman" w:hAnsi="Times New Roman" w:cs="Times New Roman"/>
          <w:lang w:val="en-US" w:eastAsia="zh-CN"/>
        </w:rPr>
        <w:t>we noticed that u</w:t>
      </w:r>
      <w:r w:rsidR="00567CF9">
        <w:rPr>
          <w:rFonts w:ascii="Times New Roman" w:hAnsi="Times New Roman" w:cs="Times New Roman"/>
          <w:lang w:val="en-US" w:eastAsia="zh-CN"/>
        </w:rPr>
        <w:t xml:space="preserve">nder the assumption that </w:t>
      </w:r>
      <m:oMath>
        <m:sSub>
          <m:sSubPr>
            <m:ctrlPr>
              <w:rPr>
                <w:rFonts w:ascii="Cambria Math" w:hAnsi="Cambria Math" w:cs="Times New Roman"/>
                <w:i/>
                <w:lang w:val="en-US" w:eastAsia="zh-CN"/>
              </w:rPr>
            </m:ctrlPr>
          </m:sSubPr>
          <m:e>
            <m:r>
              <w:rPr>
                <w:rFonts w:ascii="Cambria Math" w:hAnsi="Cambria Math" w:cs="Times New Roman"/>
                <w:lang w:val="en-US" w:eastAsia="zh-CN"/>
              </w:rPr>
              <m:t>β</m:t>
            </m:r>
          </m:e>
          <m:sub>
            <m:r>
              <w:rPr>
                <w:rFonts w:ascii="Cambria Math" w:hAnsi="Cambria Math" w:cs="Times New Roman"/>
                <w:lang w:val="en-US" w:eastAsia="zh-CN"/>
              </w:rPr>
              <m:t>l</m:t>
            </m:r>
          </m:sub>
        </m:sSub>
        <m:r>
          <w:rPr>
            <w:rFonts w:ascii="Cambria Math" w:hAnsi="Cambria Math" w:cs="Times New Roman"/>
            <w:lang w:val="en-US" w:eastAsia="zh-CN"/>
          </w:rPr>
          <m:t>~N(0,</m:t>
        </m:r>
        <m:sSup>
          <m:sSupPr>
            <m:ctrlPr>
              <w:rPr>
                <w:rFonts w:ascii="Cambria Math" w:hAnsi="Cambria Math" w:cs="Times New Roman"/>
                <w:i/>
                <w:lang w:val="en-US" w:eastAsia="zh-CN"/>
              </w:rPr>
            </m:ctrlPr>
          </m:sSupPr>
          <m:e>
            <m:d>
              <m:dPr>
                <m:ctrlPr>
                  <w:rPr>
                    <w:rFonts w:ascii="Cambria Math" w:hAnsi="Cambria Math" w:cs="Times New Roman"/>
                    <w:i/>
                    <w:lang w:val="en-US" w:eastAsia="zh-CN"/>
                  </w:rPr>
                </m:ctrlPr>
              </m:dPr>
              <m:e>
                <m:r>
                  <w:rPr>
                    <w:rFonts w:ascii="Cambria Math" w:hAnsi="Cambria Math" w:cs="Times New Roman"/>
                    <w:lang w:val="en-US" w:eastAsia="zh-CN"/>
                  </w:rPr>
                  <m:t xml:space="preserve"> 2</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l</m:t>
                    </m:r>
                  </m:sub>
                </m:sSub>
                <m:sSub>
                  <m:sSubPr>
                    <m:ctrlPr>
                      <w:rPr>
                        <w:rFonts w:ascii="Cambria Math" w:hAnsi="Cambria Math" w:cs="Times New Roman"/>
                        <w:i/>
                        <w:lang w:val="en-US" w:eastAsia="zh-CN"/>
                      </w:rPr>
                    </m:ctrlPr>
                  </m:sSubPr>
                  <m:e>
                    <m:r>
                      <w:rPr>
                        <w:rFonts w:ascii="Cambria Math" w:hAnsi="Cambria Math" w:cs="Times New Roman"/>
                        <w:lang w:val="en-US" w:eastAsia="zh-CN"/>
                      </w:rPr>
                      <m:t>q</m:t>
                    </m:r>
                  </m:e>
                  <m:sub>
                    <m:r>
                      <w:rPr>
                        <w:rFonts w:ascii="Cambria Math" w:hAnsi="Cambria Math" w:cs="Times New Roman"/>
                        <w:lang w:val="en-US" w:eastAsia="zh-CN"/>
                      </w:rPr>
                      <m:t>l</m:t>
                    </m:r>
                  </m:sub>
                </m:sSub>
              </m:e>
            </m:d>
          </m:e>
          <m:sup>
            <m:r>
              <w:rPr>
                <w:rFonts w:ascii="Cambria Math" w:hAnsi="Cambria Math" w:cs="Times New Roman"/>
                <w:lang w:val="en-US" w:eastAsia="zh-CN"/>
              </w:rPr>
              <m:t>α</m:t>
            </m:r>
          </m:sup>
        </m:sSup>
        <m:r>
          <w:rPr>
            <w:rFonts w:ascii="Cambria Math" w:hAnsi="Cambria Math" w:cs="Times New Roman"/>
            <w:lang w:val="en-US" w:eastAsia="zh-CN"/>
          </w:rPr>
          <m:t>)</m:t>
        </m:r>
      </m:oMath>
      <w:r w:rsidR="00567CF9">
        <w:rPr>
          <w:rFonts w:ascii="Times New Roman" w:hAnsi="Times New Roman" w:cs="Times New Roman"/>
          <w:lang w:val="en-US" w:eastAsia="zh-CN"/>
        </w:rPr>
        <w:t xml:space="preserve">, </w:t>
      </w:r>
      <w:r w:rsidR="00F3373F">
        <w:rPr>
          <w:rFonts w:ascii="Times New Roman" w:hAnsi="Times New Roman" w:cs="Times New Roman"/>
          <w:lang w:val="en-US" w:eastAsia="zh-CN"/>
        </w:rPr>
        <w:t xml:space="preserve">when </w:t>
      </w:r>
      <m:oMath>
        <m:r>
          <w:rPr>
            <w:rFonts w:ascii="Cambria Math" w:hAnsi="Cambria Math" w:cs="Times New Roman"/>
            <w:lang w:val="en-US" w:eastAsia="zh-CN"/>
          </w:rPr>
          <m:t>α=-0.5</m:t>
        </m:r>
      </m:oMath>
      <w:r w:rsidR="00F3373F">
        <w:rPr>
          <w:rFonts w:ascii="Times New Roman" w:hAnsi="Times New Roman" w:cs="Times New Roman"/>
          <w:lang w:val="en-US" w:eastAsia="zh-CN"/>
        </w:rPr>
        <w:t xml:space="preserve"> </w:t>
      </w:r>
      <w:r w:rsidR="00567CF9">
        <w:rPr>
          <w:rFonts w:ascii="Times New Roman" w:hAnsi="Times New Roman" w:cs="Times New Roman"/>
          <w:lang w:val="en-US" w:eastAsia="zh-CN"/>
        </w:rPr>
        <w:t>the</w:t>
      </w:r>
      <w:r w:rsidR="00485660">
        <w:rPr>
          <w:rFonts w:ascii="Times New Roman" w:hAnsi="Times New Roman" w:cs="Times New Roman"/>
          <w:lang w:val="en-US" w:eastAsia="zh-CN"/>
        </w:rPr>
        <w:t xml:space="preserve"> SNP-</w:t>
      </w:r>
      <w:r w:rsidR="00A3326B">
        <w:rPr>
          <w:rFonts w:ascii="Times New Roman" w:hAnsi="Times New Roman" w:cs="Times New Roman"/>
          <w:lang w:val="en-US" w:eastAsia="zh-CN"/>
        </w:rPr>
        <w:t>heritability can be written as</w:t>
      </w:r>
    </w:p>
    <w:p w14:paraId="6F797366" w14:textId="676B7B61" w:rsidR="00567CF9" w:rsidRPr="00F3373F" w:rsidRDefault="009E233B" w:rsidP="002A4AE9">
      <w:pPr>
        <w:spacing w:line="360" w:lineRule="auto"/>
        <w:rPr>
          <w:rFonts w:ascii="Times New Roman" w:hAnsi="Times New Roman" w:cs="Times New Roman"/>
          <w:lang w:val="en-US" w:eastAsia="zh-CN"/>
        </w:rPr>
      </w:pPr>
      <m:oMathPara>
        <m:oMath>
          <m:sSup>
            <m:sSupPr>
              <m:ctrlPr>
                <w:rPr>
                  <w:rFonts w:ascii="Cambria Math" w:hAnsi="Cambria Math" w:cs="Times New Roman"/>
                  <w:i/>
                  <w:lang w:val="en-US" w:eastAsia="zh-CN"/>
                </w:rPr>
              </m:ctrlPr>
            </m:sSupPr>
            <m:e>
              <m:r>
                <w:rPr>
                  <w:rFonts w:ascii="Cambria Math" w:hAnsi="Cambria Math" w:cs="Times New Roman"/>
                  <w:lang w:val="en-US" w:eastAsia="zh-CN"/>
                </w:rPr>
                <m:t>h</m:t>
              </m:r>
            </m:e>
            <m:sup>
              <m:r>
                <w:rPr>
                  <w:rFonts w:ascii="Cambria Math" w:hAnsi="Cambria Math" w:cs="Times New Roman"/>
                  <w:lang w:val="en-US" w:eastAsia="zh-CN"/>
                </w:rPr>
                <m:t>2</m:t>
              </m:r>
            </m:sup>
          </m:sSup>
          <m:r>
            <w:rPr>
              <w:rFonts w:ascii="Cambria Math" w:hAnsi="Cambria Math" w:cs="Times New Roman"/>
              <w:lang w:val="en-US" w:eastAsia="zh-CN"/>
            </w:rPr>
            <m:t>=</m:t>
          </m:r>
          <m:f>
            <m:fPr>
              <m:ctrlPr>
                <w:rPr>
                  <w:rFonts w:ascii="Cambria Math" w:hAnsi="Cambria Math" w:cs="Times New Roman"/>
                  <w:i/>
                  <w:lang w:val="en-US" w:eastAsia="zh-CN"/>
                </w:rPr>
              </m:ctrlPr>
            </m:fPr>
            <m:num>
              <m:f>
                <m:fPr>
                  <m:ctrlPr>
                    <w:rPr>
                      <w:rFonts w:ascii="Cambria Math" w:hAnsi="Cambria Math" w:cs="Times New Roman"/>
                      <w:i/>
                      <w:lang w:val="en-US" w:eastAsia="zh-CN"/>
                    </w:rPr>
                  </m:ctrlPr>
                </m:fPr>
                <m:num>
                  <m:r>
                    <w:rPr>
                      <w:rFonts w:ascii="Cambria Math" w:hAnsi="Cambria Math" w:cs="Times New Roman"/>
                      <w:lang w:val="en-US" w:eastAsia="zh-CN"/>
                    </w:rPr>
                    <m:t>1</m:t>
                  </m:r>
                </m:num>
                <m:den>
                  <m:r>
                    <m:rPr>
                      <m:scr m:val="script"/>
                    </m:rPr>
                    <w:rPr>
                      <w:rFonts w:ascii="Cambria Math" w:hAnsi="Cambria Math" w:cs="Times New Roman"/>
                      <w:lang w:val="en-US" w:eastAsia="zh-CN"/>
                    </w:rPr>
                    <m:t>m</m:t>
                  </m:r>
                </m:den>
              </m:f>
              <m:nary>
                <m:naryPr>
                  <m:chr m:val="∑"/>
                  <m:limLoc m:val="undOvr"/>
                  <m:ctrlPr>
                    <w:rPr>
                      <w:rFonts w:ascii="Cambria Math" w:hAnsi="Cambria Math" w:cs="Times New Roman"/>
                      <w:i/>
                      <w:lang w:val="en-US" w:eastAsia="zh-CN"/>
                    </w:rPr>
                  </m:ctrlPr>
                </m:naryPr>
                <m:sub>
                  <m:r>
                    <w:rPr>
                      <w:rFonts w:ascii="Cambria Math" w:hAnsi="Cambria Math" w:cs="Times New Roman"/>
                      <w:lang w:val="en-US" w:eastAsia="zh-CN"/>
                    </w:rPr>
                    <m:t>k=1</m:t>
                  </m:r>
                </m:sub>
                <m:sup>
                  <m:r>
                    <m:rPr>
                      <m:scr m:val="script"/>
                    </m:rPr>
                    <w:rPr>
                      <w:rFonts w:ascii="Cambria Math" w:hAnsi="Cambria Math" w:cs="Times New Roman"/>
                      <w:lang w:val="en-US" w:eastAsia="zh-CN"/>
                    </w:rPr>
                    <m:t>m</m:t>
                  </m:r>
                </m:sup>
                <m:e>
                  <m:nary>
                    <m:naryPr>
                      <m:chr m:val="∑"/>
                      <m:limLoc m:val="undOvr"/>
                      <m:ctrlPr>
                        <w:rPr>
                          <w:rFonts w:ascii="Cambria Math" w:hAnsi="Cambria Math" w:cs="Times New Roman"/>
                          <w:i/>
                          <w:lang w:val="en-US" w:eastAsia="zh-CN"/>
                        </w:rPr>
                      </m:ctrlPr>
                    </m:naryPr>
                    <m:sub>
                      <m:r>
                        <w:rPr>
                          <w:rFonts w:ascii="Cambria Math" w:hAnsi="Cambria Math" w:cs="Times New Roman"/>
                          <w:lang w:val="en-US" w:eastAsia="zh-CN"/>
                        </w:rPr>
                        <m:t>l=1</m:t>
                      </m:r>
                    </m:sub>
                    <m:sup>
                      <m:r>
                        <m:rPr>
                          <m:scr m:val="script"/>
                        </m:rPr>
                        <w:rPr>
                          <w:rFonts w:ascii="Cambria Math" w:hAnsi="Cambria Math" w:cs="Times New Roman"/>
                          <w:lang w:val="en-US" w:eastAsia="zh-CN"/>
                        </w:rPr>
                        <m:t>l</m:t>
                      </m:r>
                    </m:sup>
                    <m:e>
                      <m:sSubSup>
                        <m:sSubSupPr>
                          <m:ctrlPr>
                            <w:rPr>
                              <w:rFonts w:ascii="Cambria Math" w:hAnsi="Cambria Math" w:cs="Times New Roman"/>
                              <w:i/>
                              <w:lang w:val="en-US" w:eastAsia="zh-CN"/>
                            </w:rPr>
                          </m:ctrlPr>
                        </m:sSubSupPr>
                        <m:e>
                          <m:r>
                            <w:rPr>
                              <w:rFonts w:ascii="Cambria Math" w:hAnsi="Cambria Math" w:cs="Times New Roman"/>
                              <w:lang w:val="en-US" w:eastAsia="zh-CN"/>
                            </w:rPr>
                            <m:t>ρ</m:t>
                          </m:r>
                        </m:e>
                        <m:sub>
                          <m:r>
                            <w:rPr>
                              <w:rFonts w:ascii="Cambria Math" w:hAnsi="Cambria Math" w:cs="Times New Roman"/>
                              <w:lang w:val="en-US" w:eastAsia="zh-CN"/>
                            </w:rPr>
                            <m:t>k,l</m:t>
                          </m:r>
                        </m:sub>
                        <m:sup>
                          <m:r>
                            <w:rPr>
                              <w:rFonts w:ascii="Cambria Math" w:hAnsi="Cambria Math" w:cs="Times New Roman"/>
                              <w:lang w:val="en-US" w:eastAsia="zh-CN"/>
                            </w:rPr>
                            <m:t>2</m:t>
                          </m:r>
                        </m:sup>
                      </m:sSubSup>
                      <m:r>
                        <w:rPr>
                          <w:rFonts w:ascii="Cambria Math" w:hAnsi="Cambria Math" w:cs="Times New Roman"/>
                          <w:lang w:val="en-US" w:eastAsia="zh-CN"/>
                        </w:rPr>
                        <m:t>2</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l</m:t>
                          </m:r>
                        </m:sub>
                      </m:sSub>
                      <m:sSub>
                        <m:sSubPr>
                          <m:ctrlPr>
                            <w:rPr>
                              <w:rFonts w:ascii="Cambria Math" w:hAnsi="Cambria Math" w:cs="Times New Roman"/>
                              <w:i/>
                              <w:lang w:val="en-US" w:eastAsia="zh-CN"/>
                            </w:rPr>
                          </m:ctrlPr>
                        </m:sSubPr>
                        <m:e>
                          <m:r>
                            <w:rPr>
                              <w:rFonts w:ascii="Cambria Math" w:hAnsi="Cambria Math" w:cs="Times New Roman"/>
                              <w:lang w:val="en-US" w:eastAsia="zh-CN"/>
                            </w:rPr>
                            <m:t>q</m:t>
                          </m:r>
                        </m:e>
                        <m:sub>
                          <m:r>
                            <w:rPr>
                              <w:rFonts w:ascii="Cambria Math" w:hAnsi="Cambria Math" w:cs="Times New Roman"/>
                              <w:lang w:val="en-US" w:eastAsia="zh-CN"/>
                            </w:rPr>
                            <m:t>l</m:t>
                          </m:r>
                        </m:sub>
                      </m:sSub>
                      <m:sSubSup>
                        <m:sSubSupPr>
                          <m:ctrlPr>
                            <w:rPr>
                              <w:rFonts w:ascii="Cambria Math" w:hAnsi="Cambria Math" w:cs="Times New Roman"/>
                              <w:i/>
                              <w:lang w:val="en-US" w:eastAsia="zh-CN"/>
                            </w:rPr>
                          </m:ctrlPr>
                        </m:sSubSupPr>
                        <m:e>
                          <m:r>
                            <w:rPr>
                              <w:rFonts w:ascii="Cambria Math" w:hAnsi="Cambria Math" w:cs="Times New Roman"/>
                              <w:lang w:val="en-US" w:eastAsia="zh-CN"/>
                            </w:rPr>
                            <m:t>β</m:t>
                          </m:r>
                        </m:e>
                        <m:sub>
                          <m:r>
                            <w:rPr>
                              <w:rFonts w:ascii="Cambria Math" w:hAnsi="Cambria Math" w:cs="Times New Roman"/>
                              <w:lang w:val="en-US" w:eastAsia="zh-CN"/>
                            </w:rPr>
                            <m:t>l</m:t>
                          </m:r>
                        </m:sub>
                        <m:sup>
                          <m:r>
                            <w:rPr>
                              <w:rFonts w:ascii="Cambria Math" w:hAnsi="Cambria Math" w:cs="Times New Roman"/>
                              <w:lang w:val="en-US" w:eastAsia="zh-CN"/>
                            </w:rPr>
                            <m:t>2</m:t>
                          </m:r>
                        </m:sup>
                      </m:sSubSup>
                    </m:e>
                  </m:nary>
                </m:e>
              </m:nary>
            </m:num>
            <m:den>
              <m:f>
                <m:fPr>
                  <m:ctrlPr>
                    <w:rPr>
                      <w:rFonts w:ascii="Cambria Math" w:hAnsi="Cambria Math" w:cs="Times New Roman"/>
                      <w:i/>
                      <w:lang w:val="en-US" w:eastAsia="zh-CN"/>
                    </w:rPr>
                  </m:ctrlPr>
                </m:fPr>
                <m:num>
                  <m:r>
                    <w:rPr>
                      <w:rFonts w:ascii="Cambria Math" w:hAnsi="Cambria Math" w:cs="Times New Roman"/>
                      <w:lang w:val="en-US" w:eastAsia="zh-CN"/>
                    </w:rPr>
                    <m:t>1</m:t>
                  </m:r>
                </m:num>
                <m:den>
                  <m:r>
                    <m:rPr>
                      <m:scr m:val="script"/>
                    </m:rPr>
                    <w:rPr>
                      <w:rFonts w:ascii="Cambria Math" w:hAnsi="Cambria Math" w:cs="Times New Roman"/>
                      <w:lang w:val="en-US" w:eastAsia="zh-CN"/>
                    </w:rPr>
                    <m:t>m</m:t>
                  </m:r>
                </m:den>
              </m:f>
              <m:nary>
                <m:naryPr>
                  <m:chr m:val="∑"/>
                  <m:limLoc m:val="subSup"/>
                  <m:ctrlPr>
                    <w:rPr>
                      <w:rFonts w:ascii="Cambria Math" w:hAnsi="Cambria Math" w:cs="Times New Roman"/>
                      <w:i/>
                      <w:lang w:val="en-US" w:eastAsia="zh-CN"/>
                    </w:rPr>
                  </m:ctrlPr>
                </m:naryPr>
                <m: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1</m:t>
                      </m:r>
                    </m:sub>
                  </m:sSub>
                </m:sub>
                <m:sup>
                  <m:r>
                    <m:rPr>
                      <m:scr m:val="script"/>
                    </m:rPr>
                    <w:rPr>
                      <w:rFonts w:ascii="Cambria Math" w:hAnsi="Cambria Math" w:cs="Times New Roman"/>
                      <w:lang w:val="en-US" w:eastAsia="zh-CN"/>
                    </w:rPr>
                    <m:t>m</m:t>
                  </m:r>
                </m:sup>
                <m:e>
                  <m:nary>
                    <m:naryPr>
                      <m:chr m:val="∑"/>
                      <m:limLoc m:val="subSup"/>
                      <m:ctrlPr>
                        <w:rPr>
                          <w:rFonts w:ascii="Cambria Math" w:hAnsi="Cambria Math" w:cs="Times New Roman"/>
                          <w:i/>
                          <w:lang w:val="en-US" w:eastAsia="zh-CN"/>
                        </w:rPr>
                      </m:ctrlPr>
                    </m:naryPr>
                    <m: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2</m:t>
                          </m:r>
                        </m:sub>
                      </m:sSub>
                    </m:sub>
                    <m:sup>
                      <m:r>
                        <m:rPr>
                          <m:scr m:val="script"/>
                        </m:rPr>
                        <w:rPr>
                          <w:rFonts w:ascii="Cambria Math" w:hAnsi="Cambria Math" w:cs="Times New Roman"/>
                          <w:lang w:val="en-US" w:eastAsia="zh-CN"/>
                        </w:rPr>
                        <m:t>m</m:t>
                      </m:r>
                    </m:sup>
                    <m:e>
                      <m:sSubSup>
                        <m:sSubSupPr>
                          <m:ctrlPr>
                            <w:rPr>
                              <w:rFonts w:ascii="Cambria Math" w:hAnsi="Cambria Math" w:cs="Times New Roman"/>
                              <w:i/>
                              <w:lang w:val="en-US" w:eastAsia="zh-CN"/>
                            </w:rPr>
                          </m:ctrlPr>
                        </m:sSubSupPr>
                        <m:e>
                          <m:r>
                            <w:rPr>
                              <w:rFonts w:ascii="Cambria Math" w:hAnsi="Cambria Math" w:cs="Times New Roman"/>
                              <w:lang w:val="en-US" w:eastAsia="zh-CN"/>
                            </w:rPr>
                            <m:t>ρ</m:t>
                          </m:r>
                        </m:e>
                        <m: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1</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2</m:t>
                              </m:r>
                            </m:sub>
                          </m:sSub>
                        </m:sub>
                        <m:sup>
                          <m:r>
                            <w:rPr>
                              <w:rFonts w:ascii="Cambria Math" w:hAnsi="Cambria Math" w:cs="Times New Roman"/>
                              <w:lang w:val="en-US" w:eastAsia="zh-CN"/>
                            </w:rPr>
                            <m:t>2</m:t>
                          </m:r>
                        </m:sup>
                      </m:sSubSup>
                    </m:e>
                  </m:nary>
                </m:e>
              </m:nary>
            </m:den>
          </m:f>
          <m:r>
            <w:rPr>
              <w:rFonts w:ascii="Cambria Math" w:hAnsi="Cambria Math" w:cs="Times New Roman"/>
              <w:lang w:val="en-US" w:eastAsia="zh-CN"/>
            </w:rPr>
            <m:t>=</m:t>
          </m:r>
          <m:f>
            <m:fPr>
              <m:ctrlPr>
                <w:rPr>
                  <w:rFonts w:ascii="Cambria Math" w:hAnsi="Cambria Math" w:cs="Times New Roman"/>
                  <w:i/>
                  <w:lang w:val="en-US" w:eastAsia="zh-CN"/>
                </w:rPr>
              </m:ctrlPr>
            </m:fPr>
            <m:num>
              <m:f>
                <m:fPr>
                  <m:ctrlPr>
                    <w:rPr>
                      <w:rFonts w:ascii="Cambria Math" w:hAnsi="Cambria Math" w:cs="Times New Roman"/>
                      <w:i/>
                      <w:lang w:val="en-US" w:eastAsia="zh-CN"/>
                    </w:rPr>
                  </m:ctrlPr>
                </m:fPr>
                <m:num>
                  <m:r>
                    <w:rPr>
                      <w:rFonts w:ascii="Cambria Math" w:hAnsi="Cambria Math" w:cs="Times New Roman"/>
                      <w:lang w:val="en-US" w:eastAsia="zh-CN"/>
                    </w:rPr>
                    <m:t>1</m:t>
                  </m:r>
                </m:num>
                <m:den>
                  <m:r>
                    <m:rPr>
                      <m:scr m:val="script"/>
                    </m:rPr>
                    <w:rPr>
                      <w:rFonts w:ascii="Cambria Math" w:hAnsi="Cambria Math" w:cs="Times New Roman"/>
                      <w:lang w:val="en-US" w:eastAsia="zh-CN"/>
                    </w:rPr>
                    <m:t>ml</m:t>
                  </m:r>
                </m:den>
              </m:f>
              <m:nary>
                <m:naryPr>
                  <m:chr m:val="∑"/>
                  <m:limLoc m:val="undOvr"/>
                  <m:ctrlPr>
                    <w:rPr>
                      <w:rFonts w:ascii="Cambria Math" w:hAnsi="Cambria Math" w:cs="Times New Roman"/>
                      <w:i/>
                      <w:lang w:val="en-US" w:eastAsia="zh-CN"/>
                    </w:rPr>
                  </m:ctrlPr>
                </m:naryPr>
                <m:sub>
                  <m:r>
                    <w:rPr>
                      <w:rFonts w:ascii="Cambria Math" w:hAnsi="Cambria Math" w:cs="Times New Roman"/>
                      <w:lang w:val="en-US" w:eastAsia="zh-CN"/>
                    </w:rPr>
                    <m:t>k=1</m:t>
                  </m:r>
                </m:sub>
                <m:sup>
                  <m:r>
                    <m:rPr>
                      <m:scr m:val="script"/>
                    </m:rPr>
                    <w:rPr>
                      <w:rFonts w:ascii="Cambria Math" w:hAnsi="Cambria Math" w:cs="Times New Roman"/>
                      <w:lang w:val="en-US" w:eastAsia="zh-CN"/>
                    </w:rPr>
                    <m:t>m</m:t>
                  </m:r>
                </m:sup>
                <m:e>
                  <m:nary>
                    <m:naryPr>
                      <m:chr m:val="∑"/>
                      <m:limLoc m:val="undOvr"/>
                      <m:ctrlPr>
                        <w:rPr>
                          <w:rFonts w:ascii="Cambria Math" w:hAnsi="Cambria Math" w:cs="Times New Roman"/>
                          <w:i/>
                          <w:lang w:val="en-US" w:eastAsia="zh-CN"/>
                        </w:rPr>
                      </m:ctrlPr>
                    </m:naryPr>
                    <m:sub>
                      <m:r>
                        <w:rPr>
                          <w:rFonts w:ascii="Cambria Math" w:hAnsi="Cambria Math" w:cs="Times New Roman"/>
                          <w:lang w:val="en-US" w:eastAsia="zh-CN"/>
                        </w:rPr>
                        <m:t>l=1</m:t>
                      </m:r>
                    </m:sub>
                    <m:sup>
                      <m:r>
                        <m:rPr>
                          <m:scr m:val="script"/>
                        </m:rPr>
                        <w:rPr>
                          <w:rFonts w:ascii="Cambria Math" w:hAnsi="Cambria Math" w:cs="Times New Roman"/>
                          <w:lang w:val="en-US" w:eastAsia="zh-CN"/>
                        </w:rPr>
                        <m:t>l</m:t>
                      </m:r>
                    </m:sup>
                    <m:e>
                      <m:sSubSup>
                        <m:sSubSupPr>
                          <m:ctrlPr>
                            <w:rPr>
                              <w:rFonts w:ascii="Cambria Math" w:hAnsi="Cambria Math" w:cs="Times New Roman"/>
                              <w:i/>
                              <w:lang w:val="en-US" w:eastAsia="zh-CN"/>
                            </w:rPr>
                          </m:ctrlPr>
                        </m:sSubSupPr>
                        <m:e>
                          <m:r>
                            <w:rPr>
                              <w:rFonts w:ascii="Cambria Math" w:hAnsi="Cambria Math" w:cs="Times New Roman"/>
                              <w:lang w:val="en-US" w:eastAsia="zh-CN"/>
                            </w:rPr>
                            <m:t>ρ</m:t>
                          </m:r>
                        </m:e>
                        <m:sub>
                          <m:r>
                            <w:rPr>
                              <w:rFonts w:ascii="Cambria Math" w:hAnsi="Cambria Math" w:cs="Times New Roman"/>
                              <w:lang w:val="en-US" w:eastAsia="zh-CN"/>
                            </w:rPr>
                            <m:t>k,l</m:t>
                          </m:r>
                        </m:sub>
                        <m:sup>
                          <m:r>
                            <w:rPr>
                              <w:rFonts w:ascii="Cambria Math" w:hAnsi="Cambria Math" w:cs="Times New Roman"/>
                              <w:lang w:val="en-US" w:eastAsia="zh-CN"/>
                            </w:rPr>
                            <m:t>2</m:t>
                          </m:r>
                        </m:sup>
                      </m:sSubSup>
                    </m:e>
                  </m:nary>
                </m:e>
              </m:nary>
            </m:num>
            <m:den>
              <m:f>
                <m:fPr>
                  <m:ctrlPr>
                    <w:rPr>
                      <w:rFonts w:ascii="Cambria Math" w:hAnsi="Cambria Math" w:cs="Times New Roman"/>
                      <w:i/>
                      <w:lang w:val="en-US" w:eastAsia="zh-CN"/>
                    </w:rPr>
                  </m:ctrlPr>
                </m:fPr>
                <m:num>
                  <m:r>
                    <w:rPr>
                      <w:rFonts w:ascii="Cambria Math" w:hAnsi="Cambria Math" w:cs="Times New Roman"/>
                      <w:lang w:val="en-US" w:eastAsia="zh-CN"/>
                    </w:rPr>
                    <m:t>1</m:t>
                  </m:r>
                </m:num>
                <m:den>
                  <m:r>
                    <m:rPr>
                      <m:scr m:val="script"/>
                    </m:rPr>
                    <w:rPr>
                      <w:rFonts w:ascii="Cambria Math" w:hAnsi="Cambria Math" w:cs="Times New Roman"/>
                      <w:lang w:val="en-US" w:eastAsia="zh-CN"/>
                    </w:rPr>
                    <m:t>m</m:t>
                  </m:r>
                </m:den>
              </m:f>
              <m:nary>
                <m:naryPr>
                  <m:chr m:val="∑"/>
                  <m:limLoc m:val="subSup"/>
                  <m:ctrlPr>
                    <w:rPr>
                      <w:rFonts w:ascii="Cambria Math" w:hAnsi="Cambria Math" w:cs="Times New Roman"/>
                      <w:i/>
                      <w:lang w:val="en-US" w:eastAsia="zh-CN"/>
                    </w:rPr>
                  </m:ctrlPr>
                </m:naryPr>
                <m: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1</m:t>
                      </m:r>
                    </m:sub>
                  </m:sSub>
                </m:sub>
                <m:sup>
                  <m:r>
                    <m:rPr>
                      <m:scr m:val="script"/>
                    </m:rPr>
                    <w:rPr>
                      <w:rFonts w:ascii="Cambria Math" w:hAnsi="Cambria Math" w:cs="Times New Roman"/>
                      <w:lang w:val="en-US" w:eastAsia="zh-CN"/>
                    </w:rPr>
                    <m:t>m</m:t>
                  </m:r>
                </m:sup>
                <m:e>
                  <m:nary>
                    <m:naryPr>
                      <m:chr m:val="∑"/>
                      <m:limLoc m:val="subSup"/>
                      <m:ctrlPr>
                        <w:rPr>
                          <w:rFonts w:ascii="Cambria Math" w:hAnsi="Cambria Math" w:cs="Times New Roman"/>
                          <w:i/>
                          <w:lang w:val="en-US" w:eastAsia="zh-CN"/>
                        </w:rPr>
                      </m:ctrlPr>
                    </m:naryPr>
                    <m: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2</m:t>
                          </m:r>
                        </m:sub>
                      </m:sSub>
                    </m:sub>
                    <m:sup>
                      <m:r>
                        <m:rPr>
                          <m:scr m:val="script"/>
                        </m:rPr>
                        <w:rPr>
                          <w:rFonts w:ascii="Cambria Math" w:hAnsi="Cambria Math" w:cs="Times New Roman"/>
                          <w:lang w:val="en-US" w:eastAsia="zh-CN"/>
                        </w:rPr>
                        <m:t>m</m:t>
                      </m:r>
                    </m:sup>
                    <m:e>
                      <m:sSubSup>
                        <m:sSubSupPr>
                          <m:ctrlPr>
                            <w:rPr>
                              <w:rFonts w:ascii="Cambria Math" w:hAnsi="Cambria Math" w:cs="Times New Roman"/>
                              <w:i/>
                              <w:lang w:val="en-US" w:eastAsia="zh-CN"/>
                            </w:rPr>
                          </m:ctrlPr>
                        </m:sSubSupPr>
                        <m:e>
                          <m:r>
                            <w:rPr>
                              <w:rFonts w:ascii="Cambria Math" w:hAnsi="Cambria Math" w:cs="Times New Roman"/>
                              <w:lang w:val="en-US" w:eastAsia="zh-CN"/>
                            </w:rPr>
                            <m:t>ρ</m:t>
                          </m:r>
                        </m:e>
                        <m: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1</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2</m:t>
                              </m:r>
                            </m:sub>
                          </m:sSub>
                        </m:sub>
                        <m:sup>
                          <m:r>
                            <w:rPr>
                              <w:rFonts w:ascii="Cambria Math" w:hAnsi="Cambria Math" w:cs="Times New Roman"/>
                              <w:lang w:val="en-US" w:eastAsia="zh-CN"/>
                            </w:rPr>
                            <m:t>2</m:t>
                          </m:r>
                        </m:sup>
                      </m:sSubSup>
                    </m:e>
                  </m:nary>
                </m:e>
              </m:nary>
            </m:den>
          </m:f>
          <m:r>
            <w:rPr>
              <w:rFonts w:ascii="Cambria Math" w:hAnsi="Cambria Math" w:cs="Times New Roman"/>
              <w:lang w:val="en-US" w:eastAsia="zh-CN"/>
            </w:rPr>
            <m:t>=</m:t>
          </m:r>
          <m:f>
            <m:fPr>
              <m:ctrlPr>
                <w:rPr>
                  <w:rFonts w:ascii="Cambria Math" w:hAnsi="Cambria Math" w:cs="Times New Roman"/>
                  <w:i/>
                  <w:lang w:val="en-US" w:eastAsia="zh-CN"/>
                </w:rPr>
              </m:ctrlPr>
            </m:fPr>
            <m:num>
              <m:sSubSup>
                <m:sSubSupPr>
                  <m:ctrlPr>
                    <w:rPr>
                      <w:rFonts w:ascii="Cambria Math" w:hAnsi="Cambria Math" w:cs="Times New Roman"/>
                      <w:i/>
                      <w:lang w:val="en-US" w:eastAsia="zh-CN"/>
                    </w:rPr>
                  </m:ctrlPr>
                </m:sSubSupPr>
                <m:e>
                  <m:acc>
                    <m:accPr>
                      <m:chr m:val="̅"/>
                      <m:ctrlPr>
                        <w:rPr>
                          <w:rFonts w:ascii="Cambria Math" w:hAnsi="Cambria Math" w:cs="Times New Roman"/>
                          <w:i/>
                          <w:lang w:val="en-US" w:eastAsia="zh-CN"/>
                        </w:rPr>
                      </m:ctrlPr>
                    </m:accPr>
                    <m:e>
                      <m:r>
                        <w:rPr>
                          <w:rFonts w:ascii="Cambria Math" w:hAnsi="Cambria Math" w:cs="Times New Roman"/>
                          <w:lang w:val="en-US" w:eastAsia="zh-CN"/>
                        </w:rPr>
                        <m:t>ρ</m:t>
                      </m:r>
                    </m:e>
                  </m:acc>
                </m:e>
                <m:sub>
                  <m:r>
                    <w:rPr>
                      <w:rFonts w:ascii="Cambria Math" w:hAnsi="Cambria Math" w:cs="Times New Roman"/>
                      <w:lang w:val="en-US" w:eastAsia="zh-CN"/>
                    </w:rPr>
                    <m:t>MQ</m:t>
                  </m:r>
                </m:sub>
                <m:sup>
                  <m:r>
                    <w:rPr>
                      <w:rFonts w:ascii="Cambria Math" w:hAnsi="Cambria Math" w:cs="Times New Roman"/>
                      <w:lang w:val="en-US" w:eastAsia="zh-CN"/>
                    </w:rPr>
                    <m:t>2</m:t>
                  </m:r>
                </m:sup>
              </m:sSubSup>
            </m:num>
            <m:den>
              <m:sSubSup>
                <m:sSubSupPr>
                  <m:ctrlPr>
                    <w:rPr>
                      <w:rFonts w:ascii="Cambria Math" w:hAnsi="Cambria Math" w:cs="Times New Roman"/>
                      <w:i/>
                      <w:lang w:val="en-US" w:eastAsia="zh-CN"/>
                    </w:rPr>
                  </m:ctrlPr>
                </m:sSubSupPr>
                <m:e>
                  <m:acc>
                    <m:accPr>
                      <m:chr m:val="̅"/>
                      <m:ctrlPr>
                        <w:rPr>
                          <w:rFonts w:ascii="Cambria Math" w:hAnsi="Cambria Math" w:cs="Times New Roman"/>
                          <w:i/>
                          <w:lang w:val="en-US" w:eastAsia="zh-CN"/>
                        </w:rPr>
                      </m:ctrlPr>
                    </m:accPr>
                    <m:e>
                      <m:r>
                        <w:rPr>
                          <w:rFonts w:ascii="Cambria Math" w:hAnsi="Cambria Math" w:cs="Times New Roman"/>
                          <w:lang w:val="en-US" w:eastAsia="zh-CN"/>
                        </w:rPr>
                        <m:t>ρ</m:t>
                      </m:r>
                    </m:e>
                  </m:acc>
                </m:e>
                <m:sub>
                  <m:r>
                    <w:rPr>
                      <w:rFonts w:ascii="Cambria Math" w:hAnsi="Cambria Math" w:cs="Times New Roman"/>
                      <w:lang w:val="en-US" w:eastAsia="zh-CN"/>
                    </w:rPr>
                    <m:t>MM</m:t>
                  </m:r>
                </m:sub>
                <m:sup>
                  <m:r>
                    <w:rPr>
                      <w:rFonts w:ascii="Cambria Math" w:hAnsi="Cambria Math" w:cs="Times New Roman"/>
                      <w:lang w:val="en-US" w:eastAsia="zh-CN"/>
                    </w:rPr>
                    <m:t>2</m:t>
                  </m:r>
                </m:sup>
              </m:sSubSup>
            </m:den>
          </m:f>
        </m:oMath>
      </m:oMathPara>
    </w:p>
    <w:p w14:paraId="72B897A4" w14:textId="77777777" w:rsidR="00F3373F" w:rsidRDefault="00F3373F" w:rsidP="002A4AE9">
      <w:pPr>
        <w:spacing w:line="360" w:lineRule="auto"/>
        <w:rPr>
          <w:rFonts w:ascii="Times New Roman" w:hAnsi="Times New Roman" w:cs="Times New Roman"/>
          <w:lang w:val="en-US" w:eastAsia="zh-CN"/>
        </w:rPr>
      </w:pPr>
    </w:p>
    <w:p w14:paraId="570DE192" w14:textId="23C23395" w:rsidR="00F3373F" w:rsidRPr="008255F9" w:rsidRDefault="00F3373F" w:rsidP="002A4AE9">
      <w:pPr>
        <w:spacing w:line="360" w:lineRule="auto"/>
        <w:rPr>
          <w:rFonts w:ascii="Times New Roman" w:hAnsi="Times New Roman" w:cs="Times New Roman"/>
          <w:lang w:val="en-US" w:eastAsia="zh-CN"/>
        </w:rPr>
      </w:pPr>
      <m:oMathPara>
        <m:oMath>
          <m:r>
            <w:rPr>
              <w:rFonts w:ascii="Cambria Math" w:hAnsi="Cambria Math" w:cs="Times New Roman"/>
              <w:lang w:val="en-US" w:eastAsia="zh-CN"/>
            </w:rPr>
            <w:lastRenderedPageBreak/>
            <m:t>=</m:t>
          </m:r>
          <m:f>
            <m:fPr>
              <m:ctrlPr>
                <w:rPr>
                  <w:rFonts w:ascii="Cambria Math" w:hAnsi="Cambria Math" w:cs="Times New Roman"/>
                  <w:i/>
                  <w:lang w:val="en-US" w:eastAsia="zh-CN"/>
                </w:rPr>
              </m:ctrlPr>
            </m:fPr>
            <m:num>
              <m:r>
                <w:rPr>
                  <w:rFonts w:ascii="Cambria Math" w:hAnsi="Cambria Math" w:cs="Times New Roman"/>
                  <w:lang w:val="en-US" w:eastAsia="zh-CN"/>
                </w:rPr>
                <m:t>cov</m:t>
              </m:r>
              <m:d>
                <m:dPr>
                  <m:ctrlPr>
                    <w:rPr>
                      <w:rFonts w:ascii="Cambria Math" w:hAnsi="Cambria Math" w:cs="Times New Roman"/>
                      <w:i/>
                      <w:lang w:val="en-US" w:eastAsia="zh-CN"/>
                    </w:rPr>
                  </m:ctrlPr>
                </m:dPr>
                <m:e>
                  <m:r>
                    <w:rPr>
                      <w:rFonts w:ascii="Cambria Math" w:hAnsi="Cambria Math" w:cs="Times New Roman"/>
                      <w:lang w:val="en-US" w:eastAsia="zh-CN"/>
                    </w:rPr>
                    <m:t>G,</m:t>
                  </m:r>
                  <m:sSub>
                    <m:sSubPr>
                      <m:ctrlPr>
                        <w:rPr>
                          <w:rFonts w:ascii="Cambria Math" w:hAnsi="Cambria Math" w:cs="Times New Roman"/>
                          <w:i/>
                          <w:lang w:val="en-US" w:eastAsia="zh-CN"/>
                        </w:rPr>
                      </m:ctrlPr>
                    </m:sSubPr>
                    <m:e>
                      <m:r>
                        <w:rPr>
                          <w:rFonts w:ascii="Cambria Math" w:hAnsi="Cambria Math" w:cs="Times New Roman"/>
                          <w:lang w:val="en-US" w:eastAsia="zh-CN"/>
                        </w:rPr>
                        <m:t>G</m:t>
                      </m:r>
                    </m:e>
                    <m:sub>
                      <m:r>
                        <w:rPr>
                          <w:rFonts w:ascii="Cambria Math" w:hAnsi="Cambria Math" w:cs="Times New Roman"/>
                          <w:lang w:val="en-US" w:eastAsia="zh-CN"/>
                        </w:rPr>
                        <m:t>i</m:t>
                      </m:r>
                    </m:sub>
                  </m:sSub>
                </m:e>
              </m:d>
            </m:num>
            <m:den>
              <m:r>
                <w:rPr>
                  <w:rFonts w:ascii="Cambria Math" w:hAnsi="Cambria Math" w:cs="Times New Roman"/>
                  <w:lang w:val="en-US" w:eastAsia="zh-CN"/>
                </w:rPr>
                <m:t>var(</m:t>
              </m:r>
              <m:sSub>
                <m:sSubPr>
                  <m:ctrlPr>
                    <w:rPr>
                      <w:rFonts w:ascii="Cambria Math" w:hAnsi="Cambria Math" w:cs="Times New Roman"/>
                      <w:i/>
                      <w:lang w:val="en-US" w:eastAsia="zh-CN"/>
                    </w:rPr>
                  </m:ctrlPr>
                </m:sSubPr>
                <m:e>
                  <m:r>
                    <w:rPr>
                      <w:rFonts w:ascii="Cambria Math" w:hAnsi="Cambria Math" w:cs="Times New Roman"/>
                      <w:lang w:val="en-US" w:eastAsia="zh-CN"/>
                    </w:rPr>
                    <m:t>G</m:t>
                  </m:r>
                </m:e>
                <m:sub>
                  <m:r>
                    <w:rPr>
                      <w:rFonts w:ascii="Cambria Math" w:hAnsi="Cambria Math" w:cs="Times New Roman"/>
                      <w:lang w:val="en-US" w:eastAsia="zh-CN"/>
                    </w:rPr>
                    <m:t>i</m:t>
                  </m:r>
                </m:sub>
              </m:sSub>
              <m:r>
                <w:rPr>
                  <w:rFonts w:ascii="Cambria Math" w:hAnsi="Cambria Math" w:cs="Times New Roman"/>
                  <w:lang w:val="en-US" w:eastAsia="zh-CN"/>
                </w:rPr>
                <m:t>)</m:t>
              </m:r>
            </m:den>
          </m:f>
        </m:oMath>
      </m:oMathPara>
    </w:p>
    <w:p w14:paraId="59B4EA6B" w14:textId="048895F6" w:rsidR="008255F9" w:rsidRPr="00567CF9" w:rsidRDefault="008255F9" w:rsidP="002A4AE9">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can be further written as </w:t>
      </w:r>
      <m:oMath>
        <m:sSubSup>
          <m:sSubSupPr>
            <m:ctrlPr>
              <w:rPr>
                <w:rFonts w:ascii="Cambria Math" w:hAnsi="Cambria Math" w:cs="Times New Roman"/>
                <w:i/>
                <w:lang w:val="en-US" w:eastAsia="zh-CN"/>
              </w:rPr>
            </m:ctrlPr>
          </m:sSubSupPr>
          <m:e>
            <m:r>
              <w:rPr>
                <w:rFonts w:ascii="Cambria Math" w:hAnsi="Cambria Math" w:cs="Times New Roman"/>
                <w:lang w:val="en-US" w:eastAsia="zh-CN"/>
              </w:rPr>
              <m:t>h</m:t>
            </m:r>
          </m:e>
          <m:sub>
            <m:r>
              <w:rPr>
                <w:rFonts w:ascii="Cambria Math" w:hAnsi="Cambria Math" w:cs="Times New Roman"/>
                <w:lang w:val="en-US" w:eastAsia="zh-CN"/>
              </w:rPr>
              <m:t>SNP</m:t>
            </m:r>
          </m:sub>
          <m:sup>
            <m:r>
              <w:rPr>
                <w:rFonts w:ascii="Cambria Math" w:hAnsi="Cambria Math" w:cs="Times New Roman"/>
                <w:lang w:val="en-US" w:eastAsia="zh-CN"/>
              </w:rPr>
              <m:t>2</m:t>
            </m:r>
          </m:sup>
        </m:sSubSup>
        <m:r>
          <w:rPr>
            <w:rFonts w:ascii="Cambria Math" w:hAnsi="Cambria Math" w:cs="Times New Roman"/>
            <w:lang w:val="en-US" w:eastAsia="zh-CN"/>
          </w:rPr>
          <m:t>=E[</m:t>
        </m:r>
        <m:sSup>
          <m:sSupPr>
            <m:ctrlPr>
              <w:rPr>
                <w:rFonts w:ascii="Cambria Math" w:hAnsi="Cambria Math" w:cs="Times New Roman"/>
                <w:i/>
                <w:lang w:val="en-US" w:eastAsia="zh-CN"/>
              </w:rPr>
            </m:ctrlPr>
          </m:sSupPr>
          <m:e>
            <m:d>
              <m:dPr>
                <m:ctrlPr>
                  <w:rPr>
                    <w:rFonts w:ascii="Cambria Math" w:hAnsi="Cambria Math" w:cs="Times New Roman"/>
                    <w:i/>
                    <w:lang w:val="en-US" w:eastAsia="zh-CN"/>
                  </w:rPr>
                </m:ctrlPr>
              </m:dPr>
              <m:e>
                <m:r>
                  <w:rPr>
                    <w:rFonts w:ascii="Cambria Math" w:hAnsi="Cambria Math" w:cs="Times New Roman"/>
                    <w:lang w:val="en-US" w:eastAsia="zh-CN"/>
                  </w:rPr>
                  <m:t xml:space="preserve"> 2</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l</m:t>
                    </m:r>
                  </m:sub>
                </m:sSub>
                <m:sSub>
                  <m:sSubPr>
                    <m:ctrlPr>
                      <w:rPr>
                        <w:rFonts w:ascii="Cambria Math" w:hAnsi="Cambria Math" w:cs="Times New Roman"/>
                        <w:i/>
                        <w:lang w:val="en-US" w:eastAsia="zh-CN"/>
                      </w:rPr>
                    </m:ctrlPr>
                  </m:sSubPr>
                  <m:e>
                    <m:r>
                      <w:rPr>
                        <w:rFonts w:ascii="Cambria Math" w:hAnsi="Cambria Math" w:cs="Times New Roman"/>
                        <w:lang w:val="en-US" w:eastAsia="zh-CN"/>
                      </w:rPr>
                      <m:t>q</m:t>
                    </m:r>
                  </m:e>
                  <m:sub>
                    <m:r>
                      <w:rPr>
                        <w:rFonts w:ascii="Cambria Math" w:hAnsi="Cambria Math" w:cs="Times New Roman"/>
                        <w:lang w:val="en-US" w:eastAsia="zh-CN"/>
                      </w:rPr>
                      <m:t>l</m:t>
                    </m:r>
                  </m:sub>
                </m:sSub>
              </m:e>
            </m:d>
          </m:e>
          <m:sup>
            <m:r>
              <w:rPr>
                <w:rFonts w:ascii="Cambria Math" w:hAnsi="Cambria Math" w:cs="Times New Roman"/>
                <w:lang w:val="en-US" w:eastAsia="zh-CN"/>
              </w:rPr>
              <m:t>α+0.5</m:t>
            </m:r>
          </m:sup>
        </m:sSup>
        <m:r>
          <w:rPr>
            <w:rFonts w:ascii="Cambria Math" w:hAnsi="Cambria Math" w:cs="Times New Roman"/>
            <w:lang w:val="en-US" w:eastAsia="zh-CN"/>
          </w:rPr>
          <m:t>]</m:t>
        </m:r>
        <m:f>
          <m:fPr>
            <m:ctrlPr>
              <w:rPr>
                <w:rFonts w:ascii="Cambria Math" w:hAnsi="Cambria Math" w:cs="Times New Roman"/>
                <w:i/>
                <w:lang w:val="en-US" w:eastAsia="zh-CN"/>
              </w:rPr>
            </m:ctrlPr>
          </m:fPr>
          <m:num>
            <m:r>
              <w:rPr>
                <w:rFonts w:ascii="Cambria Math" w:hAnsi="Cambria Math" w:cs="Times New Roman"/>
                <w:lang w:val="en-US" w:eastAsia="zh-CN"/>
              </w:rPr>
              <m:t>cov</m:t>
            </m:r>
            <m:d>
              <m:dPr>
                <m:ctrlPr>
                  <w:rPr>
                    <w:rFonts w:ascii="Cambria Math" w:hAnsi="Cambria Math" w:cs="Times New Roman"/>
                    <w:i/>
                    <w:lang w:val="en-US" w:eastAsia="zh-CN"/>
                  </w:rPr>
                </m:ctrlPr>
              </m:dPr>
              <m:e>
                <m:r>
                  <w:rPr>
                    <w:rFonts w:ascii="Cambria Math" w:hAnsi="Cambria Math" w:cs="Times New Roman"/>
                    <w:lang w:val="en-US" w:eastAsia="zh-CN"/>
                  </w:rPr>
                  <m:t>G,</m:t>
                </m:r>
                <m:sSub>
                  <m:sSubPr>
                    <m:ctrlPr>
                      <w:rPr>
                        <w:rFonts w:ascii="Cambria Math" w:hAnsi="Cambria Math" w:cs="Times New Roman"/>
                        <w:i/>
                        <w:lang w:val="en-US" w:eastAsia="zh-CN"/>
                      </w:rPr>
                    </m:ctrlPr>
                  </m:sSubPr>
                  <m:e>
                    <m:r>
                      <w:rPr>
                        <w:rFonts w:ascii="Cambria Math" w:hAnsi="Cambria Math" w:cs="Times New Roman"/>
                        <w:lang w:val="en-US" w:eastAsia="zh-CN"/>
                      </w:rPr>
                      <m:t>G</m:t>
                    </m:r>
                  </m:e>
                  <m:sub>
                    <m:r>
                      <w:rPr>
                        <w:rFonts w:ascii="Cambria Math" w:hAnsi="Cambria Math" w:cs="Times New Roman"/>
                        <w:lang w:val="en-US" w:eastAsia="zh-CN"/>
                      </w:rPr>
                      <m:t>i</m:t>
                    </m:r>
                  </m:sub>
                </m:sSub>
              </m:e>
            </m:d>
          </m:num>
          <m:den>
            <m:r>
              <w:rPr>
                <w:rFonts w:ascii="Cambria Math" w:hAnsi="Cambria Math" w:cs="Times New Roman"/>
                <w:lang w:val="en-US" w:eastAsia="zh-CN"/>
              </w:rPr>
              <m:t>var(</m:t>
            </m:r>
            <m:sSub>
              <m:sSubPr>
                <m:ctrlPr>
                  <w:rPr>
                    <w:rFonts w:ascii="Cambria Math" w:hAnsi="Cambria Math" w:cs="Times New Roman"/>
                    <w:i/>
                    <w:lang w:val="en-US" w:eastAsia="zh-CN"/>
                  </w:rPr>
                </m:ctrlPr>
              </m:sSubPr>
              <m:e>
                <m:r>
                  <w:rPr>
                    <w:rFonts w:ascii="Cambria Math" w:hAnsi="Cambria Math" w:cs="Times New Roman"/>
                    <w:lang w:val="en-US" w:eastAsia="zh-CN"/>
                  </w:rPr>
                  <m:t>G</m:t>
                </m:r>
              </m:e>
              <m:sub>
                <m:r>
                  <w:rPr>
                    <w:rFonts w:ascii="Cambria Math" w:hAnsi="Cambria Math" w:cs="Times New Roman"/>
                    <w:lang w:val="en-US" w:eastAsia="zh-CN"/>
                  </w:rPr>
                  <m:t>i</m:t>
                </m:r>
              </m:sub>
            </m:sSub>
            <m:r>
              <w:rPr>
                <w:rFonts w:ascii="Cambria Math" w:hAnsi="Cambria Math" w:cs="Times New Roman"/>
                <w:lang w:val="en-US" w:eastAsia="zh-CN"/>
              </w:rPr>
              <m:t>)</m:t>
            </m:r>
          </m:den>
        </m:f>
      </m:oMath>
    </w:p>
    <w:p w14:paraId="08B3AF23" w14:textId="169B4011" w:rsidR="0087229E" w:rsidRDefault="0061453A" w:rsidP="002A4AE9">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Or, in a much general case, </w:t>
      </w:r>
      <m:oMath>
        <m:sSub>
          <m:sSubPr>
            <m:ctrlPr>
              <w:rPr>
                <w:rFonts w:ascii="Cambria Math" w:hAnsi="Cambria Math" w:cs="Times New Roman"/>
                <w:i/>
                <w:lang w:val="en-US" w:eastAsia="zh-CN"/>
              </w:rPr>
            </m:ctrlPr>
          </m:sSubPr>
          <m:e>
            <m:r>
              <w:rPr>
                <w:rFonts w:ascii="Cambria Math" w:hAnsi="Cambria Math" w:cs="Times New Roman"/>
                <w:lang w:val="en-US" w:eastAsia="zh-CN"/>
              </w:rPr>
              <m:t>β</m:t>
            </m:r>
          </m:e>
          <m:sub>
            <m:r>
              <w:rPr>
                <w:rFonts w:ascii="Cambria Math" w:hAnsi="Cambria Math" w:cs="Times New Roman"/>
                <w:lang w:val="en-US" w:eastAsia="zh-CN"/>
              </w:rPr>
              <m:t>l</m:t>
            </m:r>
          </m:sub>
        </m:sSub>
        <m:r>
          <w:rPr>
            <w:rFonts w:ascii="Cambria Math" w:hAnsi="Cambria Math" w:cs="Times New Roman"/>
            <w:lang w:val="en-US" w:eastAsia="zh-CN"/>
          </w:rPr>
          <m:t xml:space="preserve">~N(0, </m:t>
        </m:r>
        <m:rad>
          <m:radPr>
            <m:degHide m:val="1"/>
            <m:ctrlPr>
              <w:rPr>
                <w:rFonts w:ascii="Cambria Math" w:hAnsi="Cambria Math" w:cs="Times New Roman"/>
                <w:i/>
                <w:lang w:val="en-US" w:eastAsia="zh-CN"/>
              </w:rPr>
            </m:ctrlPr>
          </m:radPr>
          <m:deg/>
          <m:e>
            <m:r>
              <w:rPr>
                <w:rFonts w:ascii="Cambria Math" w:hAnsi="Cambria Math" w:cs="Times New Roman"/>
                <w:lang w:val="en-US" w:eastAsia="zh-CN"/>
              </w:rPr>
              <m:t>2</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l</m:t>
                </m:r>
              </m:sub>
            </m:sSub>
            <m:sSub>
              <m:sSubPr>
                <m:ctrlPr>
                  <w:rPr>
                    <w:rFonts w:ascii="Cambria Math" w:hAnsi="Cambria Math" w:cs="Times New Roman"/>
                    <w:i/>
                    <w:lang w:val="en-US" w:eastAsia="zh-CN"/>
                  </w:rPr>
                </m:ctrlPr>
              </m:sSubPr>
              <m:e>
                <m:r>
                  <w:rPr>
                    <w:rFonts w:ascii="Cambria Math" w:hAnsi="Cambria Math" w:cs="Times New Roman"/>
                    <w:lang w:val="en-US" w:eastAsia="zh-CN"/>
                  </w:rPr>
                  <m:t>q</m:t>
                </m:r>
              </m:e>
              <m:sub>
                <m:r>
                  <w:rPr>
                    <w:rFonts w:ascii="Cambria Math" w:hAnsi="Cambria Math" w:cs="Times New Roman"/>
                    <w:lang w:val="en-US" w:eastAsia="zh-CN"/>
                  </w:rPr>
                  <m:t>l</m:t>
                </m:r>
              </m:sub>
            </m:sSub>
          </m:e>
        </m:rad>
        <m:r>
          <w:rPr>
            <w:rFonts w:ascii="Cambria Math" w:hAnsi="Cambria Math" w:cs="Times New Roman"/>
            <w:lang w:val="en-US" w:eastAsia="zh-CN"/>
          </w:rPr>
          <m:t>)</m:t>
        </m:r>
      </m:oMath>
    </w:p>
    <w:tbl>
      <w:tblPr>
        <w:tblW w:w="1008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4"/>
        <w:gridCol w:w="992"/>
        <w:gridCol w:w="993"/>
        <w:gridCol w:w="850"/>
        <w:gridCol w:w="992"/>
        <w:gridCol w:w="993"/>
        <w:gridCol w:w="1134"/>
        <w:gridCol w:w="1134"/>
        <w:gridCol w:w="1134"/>
        <w:gridCol w:w="1134"/>
      </w:tblGrid>
      <w:tr w:rsidR="00473E38" w:rsidRPr="00567CF9" w14:paraId="1E3B0DCF" w14:textId="5E0B56E0" w:rsidTr="006E122F">
        <w:trPr>
          <w:trHeight w:val="300"/>
        </w:trPr>
        <w:tc>
          <w:tcPr>
            <w:tcW w:w="3559" w:type="dxa"/>
            <w:gridSpan w:val="4"/>
            <w:shd w:val="clear" w:color="auto" w:fill="auto"/>
            <w:noWrap/>
            <w:vAlign w:val="bottom"/>
          </w:tcPr>
          <w:p w14:paraId="762FB97E" w14:textId="77777777" w:rsidR="00473E38" w:rsidRPr="00473E38" w:rsidRDefault="00473E38" w:rsidP="00567CF9">
            <w:pPr>
              <w:rPr>
                <w:rFonts w:ascii="Times New Roman" w:hAnsi="Times New Roman" w:cs="Times New Roman"/>
                <w:sz w:val="16"/>
                <w:szCs w:val="16"/>
                <w:highlight w:val="cyan"/>
                <w:lang w:val="en-US"/>
              </w:rPr>
            </w:pPr>
            <w:r w:rsidRPr="00473E38">
              <w:rPr>
                <w:rFonts w:ascii="Times New Roman" w:hAnsi="Times New Roman" w:cs="Times New Roman"/>
                <w:sz w:val="16"/>
                <w:szCs w:val="16"/>
                <w:highlight w:val="cyan"/>
                <w:lang w:val="en-US"/>
              </w:rPr>
              <w:t>/public/home/xuhm/data/Oxford/R0.8</w:t>
            </w:r>
          </w:p>
          <w:p w14:paraId="69D4A7ED" w14:textId="46DD0C4C"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hAnsi="Times New Roman" w:cs="Times New Roman"/>
                <w:sz w:val="16"/>
                <w:szCs w:val="16"/>
                <w:highlight w:val="cyan"/>
                <w:lang w:val="en-US"/>
              </w:rPr>
              <w:t>cutoff R 0.8 for imputed data</w:t>
            </w:r>
          </w:p>
        </w:tc>
        <w:tc>
          <w:tcPr>
            <w:tcW w:w="3119" w:type="dxa"/>
            <w:gridSpan w:val="3"/>
          </w:tcPr>
          <w:p w14:paraId="09556CAC" w14:textId="77777777" w:rsidR="00473E38" w:rsidRPr="00473E38" w:rsidRDefault="00473E38" w:rsidP="00E05770">
            <w:pPr>
              <w:rPr>
                <w:rFonts w:ascii="Times New Roman" w:hAnsi="Times New Roman" w:cs="Times New Roman"/>
                <w:sz w:val="16"/>
                <w:szCs w:val="16"/>
                <w:highlight w:val="cyan"/>
                <w:lang w:val="en-US"/>
              </w:rPr>
            </w:pPr>
            <w:r w:rsidRPr="00473E38">
              <w:rPr>
                <w:rFonts w:ascii="Times New Roman" w:hAnsi="Times New Roman" w:cs="Times New Roman"/>
                <w:sz w:val="16"/>
                <w:szCs w:val="16"/>
                <w:highlight w:val="cyan"/>
                <w:lang w:val="en-US"/>
              </w:rPr>
              <w:t>/public/home/xuhm/data/Oxford/R0.3</w:t>
            </w:r>
          </w:p>
          <w:p w14:paraId="25861E8E" w14:textId="2D36C433" w:rsidR="00473E38" w:rsidRPr="00473E38" w:rsidRDefault="00473E38" w:rsidP="00E05770">
            <w:pPr>
              <w:rPr>
                <w:rFonts w:ascii="Times New Roman" w:hAnsi="Times New Roman" w:cs="Times New Roman"/>
                <w:b/>
                <w:sz w:val="16"/>
                <w:szCs w:val="16"/>
                <w:highlight w:val="cyan"/>
                <w:lang w:val="en-US"/>
              </w:rPr>
            </w:pPr>
            <w:r w:rsidRPr="00473E38">
              <w:rPr>
                <w:rFonts w:ascii="Times New Roman" w:hAnsi="Times New Roman" w:cs="Times New Roman"/>
                <w:sz w:val="16"/>
                <w:szCs w:val="16"/>
                <w:highlight w:val="cyan"/>
                <w:lang w:val="en-US"/>
              </w:rPr>
              <w:t>cutoff R 0.3 for imputed data</w:t>
            </w:r>
          </w:p>
        </w:tc>
        <w:tc>
          <w:tcPr>
            <w:tcW w:w="3402" w:type="dxa"/>
            <w:gridSpan w:val="3"/>
          </w:tcPr>
          <w:p w14:paraId="7410B3DA" w14:textId="2F59F3CB" w:rsidR="00473E38" w:rsidRPr="00473E38" w:rsidRDefault="00473E38" w:rsidP="00E05770">
            <w:pPr>
              <w:rPr>
                <w:rFonts w:ascii="Times New Roman" w:hAnsi="Times New Roman" w:cs="Times New Roman"/>
                <w:sz w:val="16"/>
                <w:szCs w:val="16"/>
                <w:highlight w:val="cyan"/>
                <w:lang w:val="en-US"/>
              </w:rPr>
            </w:pPr>
            <w:r w:rsidRPr="00473E38">
              <w:rPr>
                <w:rFonts w:ascii="Times New Roman" w:hAnsi="Times New Roman" w:cs="Times New Roman"/>
                <w:sz w:val="16"/>
                <w:szCs w:val="16"/>
                <w:lang w:val="en-US"/>
              </w:rPr>
              <w:t>/public/home/xuhm/data/Oxford/chr-wise</w:t>
            </w:r>
          </w:p>
        </w:tc>
      </w:tr>
      <w:tr w:rsidR="00473E38" w:rsidRPr="00567CF9" w14:paraId="1CC260A1" w14:textId="3FD0A24A" w:rsidTr="00473E38">
        <w:trPr>
          <w:trHeight w:val="300"/>
        </w:trPr>
        <w:tc>
          <w:tcPr>
            <w:tcW w:w="724" w:type="dxa"/>
            <w:shd w:val="clear" w:color="auto" w:fill="auto"/>
            <w:noWrap/>
            <w:vAlign w:val="bottom"/>
            <w:hideMark/>
          </w:tcPr>
          <w:p w14:paraId="3A156956"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CGR</w:t>
            </w:r>
          </w:p>
        </w:tc>
        <w:tc>
          <w:tcPr>
            <w:tcW w:w="992" w:type="dxa"/>
            <w:shd w:val="clear" w:color="auto" w:fill="auto"/>
            <w:noWrap/>
            <w:vAlign w:val="bottom"/>
            <w:hideMark/>
          </w:tcPr>
          <w:p w14:paraId="6276DD22"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cov(G, Gi)</w:t>
            </w:r>
          </w:p>
        </w:tc>
        <w:tc>
          <w:tcPr>
            <w:tcW w:w="993" w:type="dxa"/>
            <w:shd w:val="clear" w:color="auto" w:fill="auto"/>
            <w:noWrap/>
            <w:vAlign w:val="bottom"/>
            <w:hideMark/>
          </w:tcPr>
          <w:p w14:paraId="050E59D7"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var(Gi)</w:t>
            </w:r>
          </w:p>
        </w:tc>
        <w:tc>
          <w:tcPr>
            <w:tcW w:w="850" w:type="dxa"/>
            <w:shd w:val="clear" w:color="auto" w:fill="auto"/>
            <w:noWrap/>
            <w:vAlign w:val="bottom"/>
            <w:hideMark/>
          </w:tcPr>
          <w:p w14:paraId="12994395"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cov/var</w:t>
            </w:r>
          </w:p>
        </w:tc>
        <w:tc>
          <w:tcPr>
            <w:tcW w:w="992" w:type="dxa"/>
          </w:tcPr>
          <w:p w14:paraId="6BEC9AA2" w14:textId="77777777" w:rsidR="00473E38" w:rsidRPr="00473E38" w:rsidRDefault="00473E38" w:rsidP="00567CF9">
            <w:pPr>
              <w:rPr>
                <w:rFonts w:ascii="Times New Roman" w:eastAsia="Times New Roman" w:hAnsi="Times New Roman" w:cs="Times New Roman"/>
                <w:color w:val="000000"/>
                <w:sz w:val="16"/>
                <w:szCs w:val="16"/>
                <w:lang w:val="en-US"/>
              </w:rPr>
            </w:pPr>
          </w:p>
        </w:tc>
        <w:tc>
          <w:tcPr>
            <w:tcW w:w="993" w:type="dxa"/>
          </w:tcPr>
          <w:p w14:paraId="04F8AC42" w14:textId="77777777" w:rsidR="00473E38" w:rsidRPr="00473E38" w:rsidRDefault="00473E38" w:rsidP="00567CF9">
            <w:pPr>
              <w:rPr>
                <w:rFonts w:ascii="Times New Roman" w:eastAsia="Times New Roman" w:hAnsi="Times New Roman" w:cs="Times New Roman"/>
                <w:color w:val="000000"/>
                <w:sz w:val="16"/>
                <w:szCs w:val="16"/>
                <w:lang w:val="en-US"/>
              </w:rPr>
            </w:pPr>
          </w:p>
        </w:tc>
        <w:tc>
          <w:tcPr>
            <w:tcW w:w="1134" w:type="dxa"/>
          </w:tcPr>
          <w:p w14:paraId="5EBB0D5F" w14:textId="77777777" w:rsidR="00473E38" w:rsidRPr="00473E38" w:rsidRDefault="00473E38" w:rsidP="00567CF9">
            <w:pPr>
              <w:rPr>
                <w:rFonts w:ascii="Times New Roman" w:eastAsia="Times New Roman" w:hAnsi="Times New Roman" w:cs="Times New Roman"/>
                <w:color w:val="000000"/>
                <w:sz w:val="16"/>
                <w:szCs w:val="16"/>
                <w:lang w:val="en-US"/>
              </w:rPr>
            </w:pPr>
          </w:p>
        </w:tc>
        <w:tc>
          <w:tcPr>
            <w:tcW w:w="1134" w:type="dxa"/>
          </w:tcPr>
          <w:p w14:paraId="422CAD52" w14:textId="77777777" w:rsidR="00473E38" w:rsidRPr="00473E38" w:rsidRDefault="00473E38" w:rsidP="00567CF9">
            <w:pPr>
              <w:rPr>
                <w:rFonts w:ascii="Times New Roman" w:eastAsia="Times New Roman" w:hAnsi="Times New Roman" w:cs="Times New Roman"/>
                <w:color w:val="000000"/>
                <w:sz w:val="16"/>
                <w:szCs w:val="16"/>
                <w:lang w:val="en-US"/>
              </w:rPr>
            </w:pPr>
          </w:p>
        </w:tc>
        <w:tc>
          <w:tcPr>
            <w:tcW w:w="1134" w:type="dxa"/>
          </w:tcPr>
          <w:p w14:paraId="2F599A2E" w14:textId="77777777" w:rsidR="00473E38" w:rsidRPr="00473E38" w:rsidRDefault="00473E38" w:rsidP="00567CF9">
            <w:pPr>
              <w:rPr>
                <w:rFonts w:ascii="Times New Roman" w:eastAsia="Times New Roman" w:hAnsi="Times New Roman" w:cs="Times New Roman"/>
                <w:color w:val="000000"/>
                <w:sz w:val="16"/>
                <w:szCs w:val="16"/>
                <w:lang w:val="en-US"/>
              </w:rPr>
            </w:pPr>
          </w:p>
        </w:tc>
        <w:tc>
          <w:tcPr>
            <w:tcW w:w="1134" w:type="dxa"/>
          </w:tcPr>
          <w:p w14:paraId="41EEC088" w14:textId="77777777" w:rsidR="00473E38" w:rsidRPr="00473E38" w:rsidRDefault="00473E38" w:rsidP="00567CF9">
            <w:pPr>
              <w:rPr>
                <w:rFonts w:ascii="Times New Roman" w:eastAsia="Times New Roman" w:hAnsi="Times New Roman" w:cs="Times New Roman"/>
                <w:color w:val="000000"/>
                <w:sz w:val="16"/>
                <w:szCs w:val="16"/>
                <w:lang w:val="en-US"/>
              </w:rPr>
            </w:pPr>
          </w:p>
        </w:tc>
      </w:tr>
      <w:tr w:rsidR="00473E38" w:rsidRPr="00567CF9" w14:paraId="05EA6CFA" w14:textId="7F5CFE77" w:rsidTr="006E122F">
        <w:trPr>
          <w:trHeight w:val="300"/>
        </w:trPr>
        <w:tc>
          <w:tcPr>
            <w:tcW w:w="724" w:type="dxa"/>
            <w:shd w:val="clear" w:color="auto" w:fill="auto"/>
            <w:noWrap/>
            <w:vAlign w:val="bottom"/>
            <w:hideMark/>
          </w:tcPr>
          <w:p w14:paraId="6801CE7D"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CHR1</w:t>
            </w:r>
          </w:p>
        </w:tc>
        <w:tc>
          <w:tcPr>
            <w:tcW w:w="992" w:type="dxa"/>
            <w:shd w:val="clear" w:color="auto" w:fill="auto"/>
            <w:noWrap/>
            <w:vAlign w:val="bottom"/>
            <w:hideMark/>
          </w:tcPr>
          <w:p w14:paraId="285B6E9F" w14:textId="77777777"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5.24E-05</w:t>
            </w:r>
          </w:p>
        </w:tc>
        <w:tc>
          <w:tcPr>
            <w:tcW w:w="993" w:type="dxa"/>
            <w:shd w:val="clear" w:color="auto" w:fill="auto"/>
            <w:noWrap/>
            <w:vAlign w:val="bottom"/>
            <w:hideMark/>
          </w:tcPr>
          <w:p w14:paraId="56AFA21A" w14:textId="77777777"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7.64E-05</w:t>
            </w:r>
          </w:p>
        </w:tc>
        <w:tc>
          <w:tcPr>
            <w:tcW w:w="850" w:type="dxa"/>
            <w:shd w:val="clear" w:color="auto" w:fill="auto"/>
            <w:noWrap/>
            <w:vAlign w:val="bottom"/>
            <w:hideMark/>
          </w:tcPr>
          <w:p w14:paraId="2AEA9F35" w14:textId="4A8DD04A"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0.685</w:t>
            </w:r>
          </w:p>
        </w:tc>
        <w:tc>
          <w:tcPr>
            <w:tcW w:w="992" w:type="dxa"/>
            <w:vAlign w:val="bottom"/>
          </w:tcPr>
          <w:p w14:paraId="4D1CA7FA" w14:textId="025AB480"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3.03E-05</w:t>
            </w:r>
          </w:p>
        </w:tc>
        <w:tc>
          <w:tcPr>
            <w:tcW w:w="993" w:type="dxa"/>
            <w:vAlign w:val="bottom"/>
          </w:tcPr>
          <w:p w14:paraId="212B8178" w14:textId="6CCB48BF"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7.64E-05</w:t>
            </w:r>
          </w:p>
        </w:tc>
        <w:tc>
          <w:tcPr>
            <w:tcW w:w="1134" w:type="dxa"/>
            <w:vAlign w:val="bottom"/>
          </w:tcPr>
          <w:p w14:paraId="26215C11" w14:textId="4DB2B4B5"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0.396</w:t>
            </w:r>
          </w:p>
        </w:tc>
        <w:tc>
          <w:tcPr>
            <w:tcW w:w="1134" w:type="dxa"/>
            <w:vAlign w:val="bottom"/>
          </w:tcPr>
          <w:p w14:paraId="3392EF29" w14:textId="790B6257"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6.67E-05</w:t>
            </w:r>
          </w:p>
        </w:tc>
        <w:tc>
          <w:tcPr>
            <w:tcW w:w="1134" w:type="dxa"/>
            <w:vAlign w:val="bottom"/>
          </w:tcPr>
          <w:p w14:paraId="18D5EB2D" w14:textId="44C89712"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0.000132</w:t>
            </w:r>
          </w:p>
        </w:tc>
        <w:tc>
          <w:tcPr>
            <w:tcW w:w="1134" w:type="dxa"/>
            <w:vAlign w:val="bottom"/>
          </w:tcPr>
          <w:p w14:paraId="2D9B0C00" w14:textId="5E5863EE"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0.506</w:t>
            </w:r>
          </w:p>
        </w:tc>
      </w:tr>
      <w:tr w:rsidR="00473E38" w:rsidRPr="00567CF9" w14:paraId="439B9C94" w14:textId="30281DB7" w:rsidTr="006E122F">
        <w:trPr>
          <w:trHeight w:val="300"/>
        </w:trPr>
        <w:tc>
          <w:tcPr>
            <w:tcW w:w="724" w:type="dxa"/>
            <w:shd w:val="clear" w:color="auto" w:fill="auto"/>
            <w:noWrap/>
            <w:vAlign w:val="bottom"/>
            <w:hideMark/>
          </w:tcPr>
          <w:p w14:paraId="0D63798E"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CHR2</w:t>
            </w:r>
          </w:p>
        </w:tc>
        <w:tc>
          <w:tcPr>
            <w:tcW w:w="992" w:type="dxa"/>
            <w:shd w:val="clear" w:color="auto" w:fill="auto"/>
            <w:noWrap/>
            <w:vAlign w:val="bottom"/>
            <w:hideMark/>
          </w:tcPr>
          <w:p w14:paraId="3C3B020C" w14:textId="77777777"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5.46E-05</w:t>
            </w:r>
          </w:p>
        </w:tc>
        <w:tc>
          <w:tcPr>
            <w:tcW w:w="993" w:type="dxa"/>
            <w:shd w:val="clear" w:color="auto" w:fill="auto"/>
            <w:noWrap/>
            <w:vAlign w:val="bottom"/>
            <w:hideMark/>
          </w:tcPr>
          <w:p w14:paraId="3ECA4872" w14:textId="77777777"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8.88E-05</w:t>
            </w:r>
          </w:p>
        </w:tc>
        <w:tc>
          <w:tcPr>
            <w:tcW w:w="850" w:type="dxa"/>
            <w:shd w:val="clear" w:color="auto" w:fill="auto"/>
            <w:noWrap/>
            <w:vAlign w:val="bottom"/>
            <w:hideMark/>
          </w:tcPr>
          <w:p w14:paraId="714A1F31" w14:textId="4E492855"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0.614</w:t>
            </w:r>
          </w:p>
        </w:tc>
        <w:tc>
          <w:tcPr>
            <w:tcW w:w="992" w:type="dxa"/>
            <w:vAlign w:val="bottom"/>
          </w:tcPr>
          <w:p w14:paraId="4261B9AF" w14:textId="5BCB751E"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3.19E-05</w:t>
            </w:r>
          </w:p>
        </w:tc>
        <w:tc>
          <w:tcPr>
            <w:tcW w:w="993" w:type="dxa"/>
            <w:vAlign w:val="bottom"/>
          </w:tcPr>
          <w:p w14:paraId="6B32A49B" w14:textId="2758F949"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8.88E-05</w:t>
            </w:r>
          </w:p>
        </w:tc>
        <w:tc>
          <w:tcPr>
            <w:tcW w:w="1134" w:type="dxa"/>
            <w:vAlign w:val="bottom"/>
          </w:tcPr>
          <w:p w14:paraId="6B8270AB" w14:textId="1B6022E3"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0.359</w:t>
            </w:r>
          </w:p>
        </w:tc>
        <w:tc>
          <w:tcPr>
            <w:tcW w:w="1134" w:type="dxa"/>
            <w:vAlign w:val="bottom"/>
          </w:tcPr>
          <w:p w14:paraId="09DC4A45" w14:textId="7FFE8BDB"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6.80E-05</w:t>
            </w:r>
          </w:p>
        </w:tc>
        <w:tc>
          <w:tcPr>
            <w:tcW w:w="1134" w:type="dxa"/>
            <w:vAlign w:val="bottom"/>
          </w:tcPr>
          <w:p w14:paraId="16ADC961" w14:textId="63484E10"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0.000147</w:t>
            </w:r>
          </w:p>
        </w:tc>
        <w:tc>
          <w:tcPr>
            <w:tcW w:w="1134" w:type="dxa"/>
            <w:vAlign w:val="bottom"/>
          </w:tcPr>
          <w:p w14:paraId="0E08B46C" w14:textId="67E79F3D"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0.463</w:t>
            </w:r>
          </w:p>
        </w:tc>
      </w:tr>
      <w:tr w:rsidR="00473E38" w:rsidRPr="00567CF9" w14:paraId="4650C4F8" w14:textId="7EFE5CE3" w:rsidTr="006E122F">
        <w:trPr>
          <w:trHeight w:val="300"/>
        </w:trPr>
        <w:tc>
          <w:tcPr>
            <w:tcW w:w="724" w:type="dxa"/>
            <w:shd w:val="clear" w:color="auto" w:fill="auto"/>
            <w:noWrap/>
            <w:vAlign w:val="bottom"/>
            <w:hideMark/>
          </w:tcPr>
          <w:p w14:paraId="43D2A452"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CHR3</w:t>
            </w:r>
          </w:p>
        </w:tc>
        <w:tc>
          <w:tcPr>
            <w:tcW w:w="992" w:type="dxa"/>
            <w:shd w:val="clear" w:color="auto" w:fill="auto"/>
            <w:noWrap/>
            <w:vAlign w:val="bottom"/>
            <w:hideMark/>
          </w:tcPr>
          <w:p w14:paraId="02F6AD5E" w14:textId="77777777"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6.52E-05</w:t>
            </w:r>
          </w:p>
        </w:tc>
        <w:tc>
          <w:tcPr>
            <w:tcW w:w="993" w:type="dxa"/>
            <w:shd w:val="clear" w:color="auto" w:fill="auto"/>
            <w:noWrap/>
            <w:vAlign w:val="bottom"/>
            <w:hideMark/>
          </w:tcPr>
          <w:p w14:paraId="4C659EE1" w14:textId="648AAF9B"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0.000100</w:t>
            </w:r>
          </w:p>
        </w:tc>
        <w:tc>
          <w:tcPr>
            <w:tcW w:w="850" w:type="dxa"/>
            <w:shd w:val="clear" w:color="auto" w:fill="auto"/>
            <w:noWrap/>
            <w:vAlign w:val="bottom"/>
            <w:hideMark/>
          </w:tcPr>
          <w:p w14:paraId="718CEC43" w14:textId="214FF1E2"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0.652</w:t>
            </w:r>
          </w:p>
        </w:tc>
        <w:tc>
          <w:tcPr>
            <w:tcW w:w="992" w:type="dxa"/>
            <w:vAlign w:val="bottom"/>
          </w:tcPr>
          <w:p w14:paraId="10DD1745" w14:textId="52272F3D"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3.85E-05</w:t>
            </w:r>
          </w:p>
        </w:tc>
        <w:tc>
          <w:tcPr>
            <w:tcW w:w="993" w:type="dxa"/>
            <w:vAlign w:val="bottom"/>
          </w:tcPr>
          <w:p w14:paraId="3FAB6122" w14:textId="444C09A8"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0.000100</w:t>
            </w:r>
          </w:p>
        </w:tc>
        <w:tc>
          <w:tcPr>
            <w:tcW w:w="1134" w:type="dxa"/>
            <w:vAlign w:val="bottom"/>
          </w:tcPr>
          <w:p w14:paraId="793ABA7C" w14:textId="341B4B59"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0.385</w:t>
            </w:r>
          </w:p>
        </w:tc>
        <w:tc>
          <w:tcPr>
            <w:tcW w:w="1134" w:type="dxa"/>
            <w:vAlign w:val="bottom"/>
          </w:tcPr>
          <w:p w14:paraId="747D6333" w14:textId="3BD4E8C9"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8.09E-05</w:t>
            </w:r>
          </w:p>
        </w:tc>
        <w:tc>
          <w:tcPr>
            <w:tcW w:w="1134" w:type="dxa"/>
            <w:vAlign w:val="bottom"/>
          </w:tcPr>
          <w:p w14:paraId="14B83988" w14:textId="71F349FF"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0.000162</w:t>
            </w:r>
          </w:p>
        </w:tc>
        <w:tc>
          <w:tcPr>
            <w:tcW w:w="1134" w:type="dxa"/>
            <w:vAlign w:val="bottom"/>
          </w:tcPr>
          <w:p w14:paraId="7F3E5F81" w14:textId="1D6AB9D2"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0.501</w:t>
            </w:r>
          </w:p>
        </w:tc>
      </w:tr>
      <w:tr w:rsidR="00473E38" w:rsidRPr="00567CF9" w14:paraId="224CE944" w14:textId="16E2DF90" w:rsidTr="006E122F">
        <w:trPr>
          <w:trHeight w:val="300"/>
        </w:trPr>
        <w:tc>
          <w:tcPr>
            <w:tcW w:w="724" w:type="dxa"/>
            <w:shd w:val="clear" w:color="auto" w:fill="auto"/>
            <w:noWrap/>
            <w:vAlign w:val="bottom"/>
            <w:hideMark/>
          </w:tcPr>
          <w:p w14:paraId="23A13709"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CHR4</w:t>
            </w:r>
          </w:p>
        </w:tc>
        <w:tc>
          <w:tcPr>
            <w:tcW w:w="992" w:type="dxa"/>
            <w:shd w:val="clear" w:color="auto" w:fill="auto"/>
            <w:noWrap/>
            <w:vAlign w:val="bottom"/>
            <w:hideMark/>
          </w:tcPr>
          <w:p w14:paraId="7AC91F0B" w14:textId="77777777"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6.84E-05</w:t>
            </w:r>
          </w:p>
        </w:tc>
        <w:tc>
          <w:tcPr>
            <w:tcW w:w="993" w:type="dxa"/>
            <w:shd w:val="clear" w:color="auto" w:fill="auto"/>
            <w:noWrap/>
            <w:vAlign w:val="bottom"/>
            <w:hideMark/>
          </w:tcPr>
          <w:p w14:paraId="10B8F3D7" w14:textId="3EA9B540"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0.000107</w:t>
            </w:r>
          </w:p>
        </w:tc>
        <w:tc>
          <w:tcPr>
            <w:tcW w:w="850" w:type="dxa"/>
            <w:shd w:val="clear" w:color="auto" w:fill="auto"/>
            <w:noWrap/>
            <w:vAlign w:val="bottom"/>
            <w:hideMark/>
          </w:tcPr>
          <w:p w14:paraId="226F48E9" w14:textId="156FC56B"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0.638</w:t>
            </w:r>
          </w:p>
        </w:tc>
        <w:tc>
          <w:tcPr>
            <w:tcW w:w="992" w:type="dxa"/>
            <w:vAlign w:val="bottom"/>
          </w:tcPr>
          <w:p w14:paraId="7E045D5F" w14:textId="16265C97"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4.06E-05</w:t>
            </w:r>
          </w:p>
        </w:tc>
        <w:tc>
          <w:tcPr>
            <w:tcW w:w="993" w:type="dxa"/>
            <w:vAlign w:val="bottom"/>
          </w:tcPr>
          <w:p w14:paraId="7D5260BD" w14:textId="58BADCBA"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0.000107</w:t>
            </w:r>
          </w:p>
        </w:tc>
        <w:tc>
          <w:tcPr>
            <w:tcW w:w="1134" w:type="dxa"/>
            <w:vAlign w:val="bottom"/>
          </w:tcPr>
          <w:p w14:paraId="772CA7C8" w14:textId="13B2BD8A"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0.378</w:t>
            </w:r>
          </w:p>
        </w:tc>
        <w:tc>
          <w:tcPr>
            <w:tcW w:w="1134" w:type="dxa"/>
            <w:vAlign w:val="bottom"/>
          </w:tcPr>
          <w:p w14:paraId="66A9F0C4" w14:textId="22675C45"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8.37E-05</w:t>
            </w:r>
          </w:p>
        </w:tc>
        <w:tc>
          <w:tcPr>
            <w:tcW w:w="1134" w:type="dxa"/>
            <w:vAlign w:val="bottom"/>
          </w:tcPr>
          <w:p w14:paraId="2D3AF0E5" w14:textId="724B98A2"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0.000168</w:t>
            </w:r>
          </w:p>
        </w:tc>
        <w:tc>
          <w:tcPr>
            <w:tcW w:w="1134" w:type="dxa"/>
            <w:vAlign w:val="bottom"/>
          </w:tcPr>
          <w:p w14:paraId="18A748FE" w14:textId="592B6953"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0.500</w:t>
            </w:r>
          </w:p>
        </w:tc>
      </w:tr>
      <w:tr w:rsidR="00473E38" w:rsidRPr="00567CF9" w14:paraId="07E58A9C" w14:textId="64A7FC28" w:rsidTr="006E122F">
        <w:trPr>
          <w:trHeight w:val="300"/>
        </w:trPr>
        <w:tc>
          <w:tcPr>
            <w:tcW w:w="724" w:type="dxa"/>
            <w:shd w:val="clear" w:color="auto" w:fill="auto"/>
            <w:noWrap/>
            <w:vAlign w:val="bottom"/>
            <w:hideMark/>
          </w:tcPr>
          <w:p w14:paraId="7B9D8847"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CHR5</w:t>
            </w:r>
          </w:p>
        </w:tc>
        <w:tc>
          <w:tcPr>
            <w:tcW w:w="992" w:type="dxa"/>
            <w:shd w:val="clear" w:color="auto" w:fill="auto"/>
            <w:noWrap/>
            <w:vAlign w:val="bottom"/>
            <w:hideMark/>
          </w:tcPr>
          <w:p w14:paraId="6581FCEF" w14:textId="77777777"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7.28E-05</w:t>
            </w:r>
          </w:p>
        </w:tc>
        <w:tc>
          <w:tcPr>
            <w:tcW w:w="993" w:type="dxa"/>
            <w:shd w:val="clear" w:color="auto" w:fill="auto"/>
            <w:noWrap/>
            <w:vAlign w:val="bottom"/>
            <w:hideMark/>
          </w:tcPr>
          <w:p w14:paraId="46D14174" w14:textId="557E8F0C"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0.000111</w:t>
            </w:r>
          </w:p>
        </w:tc>
        <w:tc>
          <w:tcPr>
            <w:tcW w:w="850" w:type="dxa"/>
            <w:shd w:val="clear" w:color="auto" w:fill="auto"/>
            <w:noWrap/>
            <w:vAlign w:val="bottom"/>
            <w:hideMark/>
          </w:tcPr>
          <w:p w14:paraId="64C8D6CE" w14:textId="5CD39FCB"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0.655</w:t>
            </w:r>
          </w:p>
        </w:tc>
        <w:tc>
          <w:tcPr>
            <w:tcW w:w="992" w:type="dxa"/>
            <w:vAlign w:val="bottom"/>
          </w:tcPr>
          <w:p w14:paraId="0CDFC5A9" w14:textId="4B1E152C"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4.26E-05</w:t>
            </w:r>
          </w:p>
        </w:tc>
        <w:tc>
          <w:tcPr>
            <w:tcW w:w="993" w:type="dxa"/>
            <w:vAlign w:val="bottom"/>
          </w:tcPr>
          <w:p w14:paraId="6F3B18DD" w14:textId="5C1F221B"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0.000111</w:t>
            </w:r>
          </w:p>
        </w:tc>
        <w:tc>
          <w:tcPr>
            <w:tcW w:w="1134" w:type="dxa"/>
            <w:vAlign w:val="bottom"/>
          </w:tcPr>
          <w:p w14:paraId="7DCB970A" w14:textId="316C5FF1"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0.384</w:t>
            </w:r>
          </w:p>
        </w:tc>
        <w:tc>
          <w:tcPr>
            <w:tcW w:w="1134" w:type="dxa"/>
            <w:vAlign w:val="bottom"/>
          </w:tcPr>
          <w:p w14:paraId="62A05853" w14:textId="71747356"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9.01E-05</w:t>
            </w:r>
          </w:p>
        </w:tc>
        <w:tc>
          <w:tcPr>
            <w:tcW w:w="1134" w:type="dxa"/>
            <w:vAlign w:val="bottom"/>
          </w:tcPr>
          <w:p w14:paraId="10B0231A" w14:textId="1B799072"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0.000179</w:t>
            </w:r>
          </w:p>
        </w:tc>
        <w:tc>
          <w:tcPr>
            <w:tcW w:w="1134" w:type="dxa"/>
            <w:vAlign w:val="bottom"/>
          </w:tcPr>
          <w:p w14:paraId="1B817A1A" w14:textId="21A735F7"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0.505</w:t>
            </w:r>
          </w:p>
        </w:tc>
      </w:tr>
      <w:tr w:rsidR="00473E38" w:rsidRPr="00567CF9" w14:paraId="00CF2406" w14:textId="5135FCAE" w:rsidTr="006E122F">
        <w:trPr>
          <w:trHeight w:val="300"/>
        </w:trPr>
        <w:tc>
          <w:tcPr>
            <w:tcW w:w="724" w:type="dxa"/>
            <w:shd w:val="clear" w:color="auto" w:fill="auto"/>
            <w:noWrap/>
            <w:vAlign w:val="bottom"/>
            <w:hideMark/>
          </w:tcPr>
          <w:p w14:paraId="0C033A1F"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CHR6</w:t>
            </w:r>
          </w:p>
        </w:tc>
        <w:tc>
          <w:tcPr>
            <w:tcW w:w="992" w:type="dxa"/>
            <w:shd w:val="clear" w:color="auto" w:fill="auto"/>
            <w:noWrap/>
            <w:vAlign w:val="bottom"/>
            <w:hideMark/>
          </w:tcPr>
          <w:p w14:paraId="72D97A9F" w14:textId="58A60BE9"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0.000186</w:t>
            </w:r>
          </w:p>
        </w:tc>
        <w:tc>
          <w:tcPr>
            <w:tcW w:w="993" w:type="dxa"/>
            <w:shd w:val="clear" w:color="auto" w:fill="auto"/>
            <w:noWrap/>
            <w:vAlign w:val="bottom"/>
            <w:hideMark/>
          </w:tcPr>
          <w:p w14:paraId="1C420AEB" w14:textId="3E75B640"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0.000613</w:t>
            </w:r>
          </w:p>
        </w:tc>
        <w:tc>
          <w:tcPr>
            <w:tcW w:w="850" w:type="dxa"/>
            <w:shd w:val="clear" w:color="auto" w:fill="auto"/>
            <w:noWrap/>
            <w:vAlign w:val="bottom"/>
            <w:hideMark/>
          </w:tcPr>
          <w:p w14:paraId="2CA9953E" w14:textId="7F81B703"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0.303</w:t>
            </w:r>
          </w:p>
        </w:tc>
        <w:tc>
          <w:tcPr>
            <w:tcW w:w="992" w:type="dxa"/>
            <w:vAlign w:val="bottom"/>
          </w:tcPr>
          <w:p w14:paraId="6949E911" w14:textId="1A5F40EB"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0.000112</w:t>
            </w:r>
          </w:p>
        </w:tc>
        <w:tc>
          <w:tcPr>
            <w:tcW w:w="993" w:type="dxa"/>
            <w:vAlign w:val="bottom"/>
          </w:tcPr>
          <w:p w14:paraId="2F81019B" w14:textId="72365B15"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0.000613</w:t>
            </w:r>
          </w:p>
        </w:tc>
        <w:tc>
          <w:tcPr>
            <w:tcW w:w="1134" w:type="dxa"/>
            <w:vAlign w:val="bottom"/>
          </w:tcPr>
          <w:p w14:paraId="5451A209" w14:textId="2A51313C"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0.182</w:t>
            </w:r>
          </w:p>
        </w:tc>
        <w:tc>
          <w:tcPr>
            <w:tcW w:w="1134" w:type="dxa"/>
            <w:vAlign w:val="bottom"/>
          </w:tcPr>
          <w:p w14:paraId="31B2E9CB" w14:textId="26CE0253"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0.000241</w:t>
            </w:r>
          </w:p>
        </w:tc>
        <w:tc>
          <w:tcPr>
            <w:tcW w:w="1134" w:type="dxa"/>
            <w:vAlign w:val="bottom"/>
          </w:tcPr>
          <w:p w14:paraId="2737AA6D" w14:textId="483BE977"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0.00116</w:t>
            </w:r>
          </w:p>
        </w:tc>
        <w:tc>
          <w:tcPr>
            <w:tcW w:w="1134" w:type="dxa"/>
            <w:vAlign w:val="bottom"/>
          </w:tcPr>
          <w:p w14:paraId="1F2B72C2" w14:textId="3D7866BA"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0.207</w:t>
            </w:r>
          </w:p>
        </w:tc>
      </w:tr>
      <w:tr w:rsidR="00473E38" w:rsidRPr="00567CF9" w14:paraId="5BDD18E3" w14:textId="60DE4442" w:rsidTr="006E122F">
        <w:trPr>
          <w:trHeight w:val="300"/>
        </w:trPr>
        <w:tc>
          <w:tcPr>
            <w:tcW w:w="724" w:type="dxa"/>
            <w:shd w:val="clear" w:color="auto" w:fill="auto"/>
            <w:noWrap/>
            <w:vAlign w:val="bottom"/>
            <w:hideMark/>
          </w:tcPr>
          <w:p w14:paraId="25A5AC02"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CHR7</w:t>
            </w:r>
          </w:p>
        </w:tc>
        <w:tc>
          <w:tcPr>
            <w:tcW w:w="992" w:type="dxa"/>
            <w:shd w:val="clear" w:color="auto" w:fill="auto"/>
            <w:noWrap/>
            <w:vAlign w:val="bottom"/>
            <w:hideMark/>
          </w:tcPr>
          <w:p w14:paraId="5FC49A8C" w14:textId="77777777"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7.83E-05</w:t>
            </w:r>
          </w:p>
        </w:tc>
        <w:tc>
          <w:tcPr>
            <w:tcW w:w="993" w:type="dxa"/>
            <w:shd w:val="clear" w:color="auto" w:fill="auto"/>
            <w:noWrap/>
            <w:vAlign w:val="bottom"/>
            <w:hideMark/>
          </w:tcPr>
          <w:p w14:paraId="1469DFB1" w14:textId="295B7564"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0.000119</w:t>
            </w:r>
          </w:p>
        </w:tc>
        <w:tc>
          <w:tcPr>
            <w:tcW w:w="850" w:type="dxa"/>
            <w:shd w:val="clear" w:color="auto" w:fill="auto"/>
            <w:noWrap/>
            <w:vAlign w:val="bottom"/>
            <w:hideMark/>
          </w:tcPr>
          <w:p w14:paraId="3CB7379B" w14:textId="18F3A3E6"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0.660</w:t>
            </w:r>
          </w:p>
        </w:tc>
        <w:tc>
          <w:tcPr>
            <w:tcW w:w="992" w:type="dxa"/>
            <w:vAlign w:val="bottom"/>
          </w:tcPr>
          <w:p w14:paraId="50BBB1BD" w14:textId="07DAA756"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4.59E-05</w:t>
            </w:r>
          </w:p>
        </w:tc>
        <w:tc>
          <w:tcPr>
            <w:tcW w:w="993" w:type="dxa"/>
            <w:vAlign w:val="bottom"/>
          </w:tcPr>
          <w:p w14:paraId="1ACDB4BF" w14:textId="6A524E3B"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0.000119</w:t>
            </w:r>
          </w:p>
        </w:tc>
        <w:tc>
          <w:tcPr>
            <w:tcW w:w="1134" w:type="dxa"/>
            <w:vAlign w:val="bottom"/>
          </w:tcPr>
          <w:p w14:paraId="623E542D" w14:textId="72900BEA"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0.387</w:t>
            </w:r>
          </w:p>
        </w:tc>
        <w:tc>
          <w:tcPr>
            <w:tcW w:w="1134" w:type="dxa"/>
            <w:vAlign w:val="bottom"/>
          </w:tcPr>
          <w:p w14:paraId="57A8B8E6" w14:textId="4F09C802"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9.81E-05</w:t>
            </w:r>
          </w:p>
        </w:tc>
        <w:tc>
          <w:tcPr>
            <w:tcW w:w="1134" w:type="dxa"/>
            <w:vAlign w:val="bottom"/>
          </w:tcPr>
          <w:p w14:paraId="00E2BEA4" w14:textId="454AD7C8"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0.000189</w:t>
            </w:r>
          </w:p>
        </w:tc>
        <w:tc>
          <w:tcPr>
            <w:tcW w:w="1134" w:type="dxa"/>
            <w:vAlign w:val="bottom"/>
          </w:tcPr>
          <w:p w14:paraId="49ED7244" w14:textId="6344F270"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0.518</w:t>
            </w:r>
          </w:p>
        </w:tc>
      </w:tr>
      <w:tr w:rsidR="00473E38" w:rsidRPr="00567CF9" w14:paraId="75E4DD05" w14:textId="35456FD3" w:rsidTr="006E122F">
        <w:trPr>
          <w:trHeight w:val="300"/>
        </w:trPr>
        <w:tc>
          <w:tcPr>
            <w:tcW w:w="724" w:type="dxa"/>
            <w:shd w:val="clear" w:color="auto" w:fill="auto"/>
            <w:noWrap/>
            <w:vAlign w:val="bottom"/>
            <w:hideMark/>
          </w:tcPr>
          <w:p w14:paraId="4C10A5AA"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CHR8</w:t>
            </w:r>
          </w:p>
        </w:tc>
        <w:tc>
          <w:tcPr>
            <w:tcW w:w="992" w:type="dxa"/>
            <w:shd w:val="clear" w:color="auto" w:fill="auto"/>
            <w:noWrap/>
            <w:vAlign w:val="bottom"/>
            <w:hideMark/>
          </w:tcPr>
          <w:p w14:paraId="35B0457F" w14:textId="77777777"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9.40E-05</w:t>
            </w:r>
          </w:p>
        </w:tc>
        <w:tc>
          <w:tcPr>
            <w:tcW w:w="993" w:type="dxa"/>
            <w:shd w:val="clear" w:color="auto" w:fill="auto"/>
            <w:noWrap/>
            <w:vAlign w:val="bottom"/>
            <w:hideMark/>
          </w:tcPr>
          <w:p w14:paraId="4666F1B4" w14:textId="0187BA40"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0.000146</w:t>
            </w:r>
          </w:p>
        </w:tc>
        <w:tc>
          <w:tcPr>
            <w:tcW w:w="850" w:type="dxa"/>
            <w:shd w:val="clear" w:color="auto" w:fill="auto"/>
            <w:noWrap/>
            <w:vAlign w:val="bottom"/>
            <w:hideMark/>
          </w:tcPr>
          <w:p w14:paraId="765354B0" w14:textId="2A3C23EB"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0.645</w:t>
            </w:r>
          </w:p>
        </w:tc>
        <w:tc>
          <w:tcPr>
            <w:tcW w:w="992" w:type="dxa"/>
            <w:vAlign w:val="bottom"/>
          </w:tcPr>
          <w:p w14:paraId="1A882B16" w14:textId="1B261216"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5.48E-05</w:t>
            </w:r>
          </w:p>
        </w:tc>
        <w:tc>
          <w:tcPr>
            <w:tcW w:w="993" w:type="dxa"/>
            <w:vAlign w:val="bottom"/>
          </w:tcPr>
          <w:p w14:paraId="53D3E1A7" w14:textId="1E90960F"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0.000146</w:t>
            </w:r>
          </w:p>
        </w:tc>
        <w:tc>
          <w:tcPr>
            <w:tcW w:w="1134" w:type="dxa"/>
            <w:vAlign w:val="bottom"/>
          </w:tcPr>
          <w:p w14:paraId="31425ABC" w14:textId="2BD97C8A"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0.376</w:t>
            </w:r>
          </w:p>
        </w:tc>
        <w:tc>
          <w:tcPr>
            <w:tcW w:w="1134" w:type="dxa"/>
            <w:vAlign w:val="bottom"/>
          </w:tcPr>
          <w:p w14:paraId="2C15FFB4" w14:textId="6715AA45"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0.000118</w:t>
            </w:r>
          </w:p>
        </w:tc>
        <w:tc>
          <w:tcPr>
            <w:tcW w:w="1134" w:type="dxa"/>
            <w:vAlign w:val="bottom"/>
          </w:tcPr>
          <w:p w14:paraId="5C4E0E4A" w14:textId="4532155F"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0.000241</w:t>
            </w:r>
          </w:p>
        </w:tc>
        <w:tc>
          <w:tcPr>
            <w:tcW w:w="1134" w:type="dxa"/>
            <w:vAlign w:val="bottom"/>
          </w:tcPr>
          <w:p w14:paraId="43DFB251" w14:textId="2D6AC477"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0.488</w:t>
            </w:r>
          </w:p>
        </w:tc>
      </w:tr>
      <w:tr w:rsidR="00473E38" w:rsidRPr="00567CF9" w14:paraId="739F167F" w14:textId="77C89DE5" w:rsidTr="006E122F">
        <w:trPr>
          <w:trHeight w:val="300"/>
        </w:trPr>
        <w:tc>
          <w:tcPr>
            <w:tcW w:w="724" w:type="dxa"/>
            <w:shd w:val="clear" w:color="auto" w:fill="auto"/>
            <w:noWrap/>
            <w:vAlign w:val="bottom"/>
            <w:hideMark/>
          </w:tcPr>
          <w:p w14:paraId="67FFF709"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CHR9</w:t>
            </w:r>
          </w:p>
        </w:tc>
        <w:tc>
          <w:tcPr>
            <w:tcW w:w="992" w:type="dxa"/>
            <w:shd w:val="clear" w:color="auto" w:fill="auto"/>
            <w:noWrap/>
            <w:vAlign w:val="bottom"/>
            <w:hideMark/>
          </w:tcPr>
          <w:p w14:paraId="61B4F59A" w14:textId="77777777"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8.82E-05</w:t>
            </w:r>
          </w:p>
        </w:tc>
        <w:tc>
          <w:tcPr>
            <w:tcW w:w="993" w:type="dxa"/>
            <w:shd w:val="clear" w:color="auto" w:fill="auto"/>
            <w:noWrap/>
            <w:vAlign w:val="bottom"/>
            <w:hideMark/>
          </w:tcPr>
          <w:p w14:paraId="763EECE8" w14:textId="51BBA3D1"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0.000136</w:t>
            </w:r>
          </w:p>
        </w:tc>
        <w:tc>
          <w:tcPr>
            <w:tcW w:w="850" w:type="dxa"/>
            <w:shd w:val="clear" w:color="auto" w:fill="auto"/>
            <w:noWrap/>
            <w:vAlign w:val="bottom"/>
            <w:hideMark/>
          </w:tcPr>
          <w:p w14:paraId="671389EC" w14:textId="41CEEF7B"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0.651</w:t>
            </w:r>
          </w:p>
        </w:tc>
        <w:tc>
          <w:tcPr>
            <w:tcW w:w="992" w:type="dxa"/>
            <w:vAlign w:val="bottom"/>
          </w:tcPr>
          <w:p w14:paraId="44F20AEA" w14:textId="518B91B9"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5.12E-05</w:t>
            </w:r>
          </w:p>
        </w:tc>
        <w:tc>
          <w:tcPr>
            <w:tcW w:w="993" w:type="dxa"/>
            <w:vAlign w:val="bottom"/>
          </w:tcPr>
          <w:p w14:paraId="370DF9B5" w14:textId="72624D02"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0.000136</w:t>
            </w:r>
          </w:p>
        </w:tc>
        <w:tc>
          <w:tcPr>
            <w:tcW w:w="1134" w:type="dxa"/>
            <w:vAlign w:val="bottom"/>
          </w:tcPr>
          <w:p w14:paraId="5C6E2AA8" w14:textId="403127A8"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0.378</w:t>
            </w:r>
          </w:p>
        </w:tc>
        <w:tc>
          <w:tcPr>
            <w:tcW w:w="1134" w:type="dxa"/>
            <w:vAlign w:val="bottom"/>
          </w:tcPr>
          <w:p w14:paraId="791D7881" w14:textId="73FFD2BB"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0.000110</w:t>
            </w:r>
          </w:p>
        </w:tc>
        <w:tc>
          <w:tcPr>
            <w:tcW w:w="1134" w:type="dxa"/>
            <w:vAlign w:val="bottom"/>
          </w:tcPr>
          <w:p w14:paraId="0EB8EAB9" w14:textId="38445768"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0.000221</w:t>
            </w:r>
          </w:p>
        </w:tc>
        <w:tc>
          <w:tcPr>
            <w:tcW w:w="1134" w:type="dxa"/>
            <w:vAlign w:val="bottom"/>
          </w:tcPr>
          <w:p w14:paraId="665E5D8A" w14:textId="30D9F3D8"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0.495</w:t>
            </w:r>
          </w:p>
        </w:tc>
      </w:tr>
      <w:tr w:rsidR="00473E38" w:rsidRPr="00567CF9" w14:paraId="02282ABA" w14:textId="4D376102" w:rsidTr="006E122F">
        <w:trPr>
          <w:trHeight w:val="300"/>
        </w:trPr>
        <w:tc>
          <w:tcPr>
            <w:tcW w:w="724" w:type="dxa"/>
            <w:shd w:val="clear" w:color="auto" w:fill="auto"/>
            <w:noWrap/>
            <w:vAlign w:val="bottom"/>
            <w:hideMark/>
          </w:tcPr>
          <w:p w14:paraId="392EF854"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CHR10</w:t>
            </w:r>
          </w:p>
        </w:tc>
        <w:tc>
          <w:tcPr>
            <w:tcW w:w="992" w:type="dxa"/>
            <w:shd w:val="clear" w:color="auto" w:fill="auto"/>
            <w:noWrap/>
            <w:vAlign w:val="bottom"/>
            <w:hideMark/>
          </w:tcPr>
          <w:p w14:paraId="59F98176" w14:textId="77777777"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8.78E-05</w:t>
            </w:r>
          </w:p>
        </w:tc>
        <w:tc>
          <w:tcPr>
            <w:tcW w:w="993" w:type="dxa"/>
            <w:shd w:val="clear" w:color="auto" w:fill="auto"/>
            <w:noWrap/>
            <w:vAlign w:val="bottom"/>
            <w:hideMark/>
          </w:tcPr>
          <w:p w14:paraId="53E868A1" w14:textId="616FA446"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0.000139</w:t>
            </w:r>
          </w:p>
        </w:tc>
        <w:tc>
          <w:tcPr>
            <w:tcW w:w="850" w:type="dxa"/>
            <w:shd w:val="clear" w:color="auto" w:fill="auto"/>
            <w:noWrap/>
            <w:vAlign w:val="bottom"/>
            <w:hideMark/>
          </w:tcPr>
          <w:p w14:paraId="1602BD63" w14:textId="698956F4"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0.629</w:t>
            </w:r>
          </w:p>
        </w:tc>
        <w:tc>
          <w:tcPr>
            <w:tcW w:w="992" w:type="dxa"/>
            <w:vAlign w:val="bottom"/>
          </w:tcPr>
          <w:p w14:paraId="647A92F2" w14:textId="38CB4175"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5.20E-05</w:t>
            </w:r>
          </w:p>
        </w:tc>
        <w:tc>
          <w:tcPr>
            <w:tcW w:w="993" w:type="dxa"/>
            <w:vAlign w:val="bottom"/>
          </w:tcPr>
          <w:p w14:paraId="36F44259" w14:textId="689AEEC8"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0.000140</w:t>
            </w:r>
          </w:p>
        </w:tc>
        <w:tc>
          <w:tcPr>
            <w:tcW w:w="1134" w:type="dxa"/>
            <w:vAlign w:val="bottom"/>
          </w:tcPr>
          <w:p w14:paraId="5D01268D" w14:textId="1AC76139"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0.372</w:t>
            </w:r>
          </w:p>
        </w:tc>
        <w:tc>
          <w:tcPr>
            <w:tcW w:w="1134" w:type="dxa"/>
            <w:vAlign w:val="bottom"/>
          </w:tcPr>
          <w:p w14:paraId="2449F55F" w14:textId="346C6EC0"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0.000109</w:t>
            </w:r>
          </w:p>
        </w:tc>
        <w:tc>
          <w:tcPr>
            <w:tcW w:w="1134" w:type="dxa"/>
            <w:vAlign w:val="bottom"/>
          </w:tcPr>
          <w:p w14:paraId="22CA4182" w14:textId="3EE187F4"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0.000223</w:t>
            </w:r>
          </w:p>
        </w:tc>
        <w:tc>
          <w:tcPr>
            <w:tcW w:w="1134" w:type="dxa"/>
            <w:vAlign w:val="bottom"/>
          </w:tcPr>
          <w:p w14:paraId="60915674" w14:textId="6D296B10"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0.489</w:t>
            </w:r>
          </w:p>
        </w:tc>
      </w:tr>
      <w:tr w:rsidR="00473E38" w:rsidRPr="00567CF9" w14:paraId="78B7B4AF" w14:textId="42AE79FB" w:rsidTr="006E122F">
        <w:trPr>
          <w:trHeight w:val="300"/>
        </w:trPr>
        <w:tc>
          <w:tcPr>
            <w:tcW w:w="724" w:type="dxa"/>
            <w:shd w:val="clear" w:color="auto" w:fill="auto"/>
            <w:noWrap/>
            <w:vAlign w:val="bottom"/>
            <w:hideMark/>
          </w:tcPr>
          <w:p w14:paraId="59FBD80B"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CHR11</w:t>
            </w:r>
          </w:p>
        </w:tc>
        <w:tc>
          <w:tcPr>
            <w:tcW w:w="992" w:type="dxa"/>
            <w:shd w:val="clear" w:color="auto" w:fill="auto"/>
            <w:noWrap/>
            <w:vAlign w:val="bottom"/>
            <w:hideMark/>
          </w:tcPr>
          <w:p w14:paraId="2D9BF9DD" w14:textId="7523C282"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0.000134</w:t>
            </w:r>
          </w:p>
        </w:tc>
        <w:tc>
          <w:tcPr>
            <w:tcW w:w="993" w:type="dxa"/>
            <w:shd w:val="clear" w:color="auto" w:fill="auto"/>
            <w:noWrap/>
            <w:vAlign w:val="bottom"/>
            <w:hideMark/>
          </w:tcPr>
          <w:p w14:paraId="53CD51ED" w14:textId="20318D5A"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0.000163</w:t>
            </w:r>
          </w:p>
        </w:tc>
        <w:tc>
          <w:tcPr>
            <w:tcW w:w="850" w:type="dxa"/>
            <w:shd w:val="clear" w:color="auto" w:fill="auto"/>
            <w:noWrap/>
            <w:vAlign w:val="bottom"/>
            <w:hideMark/>
          </w:tcPr>
          <w:p w14:paraId="06CCC53F" w14:textId="0F589503"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0.819</w:t>
            </w:r>
          </w:p>
        </w:tc>
        <w:tc>
          <w:tcPr>
            <w:tcW w:w="992" w:type="dxa"/>
            <w:vAlign w:val="bottom"/>
          </w:tcPr>
          <w:p w14:paraId="1ACDF551" w14:textId="6DE99721"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7.90E-05</w:t>
            </w:r>
          </w:p>
        </w:tc>
        <w:tc>
          <w:tcPr>
            <w:tcW w:w="993" w:type="dxa"/>
            <w:vAlign w:val="bottom"/>
          </w:tcPr>
          <w:p w14:paraId="0BAF3466" w14:textId="3557BB82"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0.000164</w:t>
            </w:r>
          </w:p>
        </w:tc>
        <w:tc>
          <w:tcPr>
            <w:tcW w:w="1134" w:type="dxa"/>
            <w:vAlign w:val="bottom"/>
          </w:tcPr>
          <w:p w14:paraId="3A61DF33" w14:textId="01C14113"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0.482</w:t>
            </w:r>
          </w:p>
        </w:tc>
        <w:tc>
          <w:tcPr>
            <w:tcW w:w="1134" w:type="dxa"/>
            <w:vAlign w:val="bottom"/>
          </w:tcPr>
          <w:p w14:paraId="5B7B3120" w14:textId="68FD3354"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0.000180</w:t>
            </w:r>
          </w:p>
        </w:tc>
        <w:tc>
          <w:tcPr>
            <w:tcW w:w="1134" w:type="dxa"/>
            <w:vAlign w:val="bottom"/>
          </w:tcPr>
          <w:p w14:paraId="5FA17C9C" w14:textId="54A71AB8"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0.000296</w:t>
            </w:r>
          </w:p>
        </w:tc>
        <w:tc>
          <w:tcPr>
            <w:tcW w:w="1134" w:type="dxa"/>
            <w:vAlign w:val="bottom"/>
          </w:tcPr>
          <w:p w14:paraId="3A8A63DB" w14:textId="29B8F2B1"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0.610</w:t>
            </w:r>
          </w:p>
        </w:tc>
      </w:tr>
      <w:tr w:rsidR="00473E38" w:rsidRPr="00567CF9" w14:paraId="62891E38" w14:textId="6A25A1F2" w:rsidTr="006E122F">
        <w:trPr>
          <w:trHeight w:val="300"/>
        </w:trPr>
        <w:tc>
          <w:tcPr>
            <w:tcW w:w="724" w:type="dxa"/>
            <w:shd w:val="clear" w:color="auto" w:fill="auto"/>
            <w:noWrap/>
            <w:vAlign w:val="bottom"/>
            <w:hideMark/>
          </w:tcPr>
          <w:p w14:paraId="3A9BA39F"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CHR12</w:t>
            </w:r>
          </w:p>
        </w:tc>
        <w:tc>
          <w:tcPr>
            <w:tcW w:w="992" w:type="dxa"/>
            <w:shd w:val="clear" w:color="auto" w:fill="auto"/>
            <w:noWrap/>
            <w:vAlign w:val="bottom"/>
            <w:hideMark/>
          </w:tcPr>
          <w:p w14:paraId="7FE0E2F3" w14:textId="77777777"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9.86E-05</w:t>
            </w:r>
          </w:p>
        </w:tc>
        <w:tc>
          <w:tcPr>
            <w:tcW w:w="993" w:type="dxa"/>
            <w:shd w:val="clear" w:color="auto" w:fill="auto"/>
            <w:noWrap/>
            <w:vAlign w:val="bottom"/>
            <w:hideMark/>
          </w:tcPr>
          <w:p w14:paraId="716F7C76" w14:textId="71490F9F"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0.000138</w:t>
            </w:r>
          </w:p>
        </w:tc>
        <w:tc>
          <w:tcPr>
            <w:tcW w:w="850" w:type="dxa"/>
            <w:shd w:val="clear" w:color="auto" w:fill="auto"/>
            <w:noWrap/>
            <w:vAlign w:val="bottom"/>
            <w:hideMark/>
          </w:tcPr>
          <w:p w14:paraId="5D06A231" w14:textId="61F11EED"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0.712</w:t>
            </w:r>
          </w:p>
        </w:tc>
        <w:tc>
          <w:tcPr>
            <w:tcW w:w="992" w:type="dxa"/>
            <w:vAlign w:val="bottom"/>
          </w:tcPr>
          <w:p w14:paraId="08E87B13" w14:textId="6DEA1705"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5.74E-05</w:t>
            </w:r>
          </w:p>
        </w:tc>
        <w:tc>
          <w:tcPr>
            <w:tcW w:w="993" w:type="dxa"/>
            <w:vAlign w:val="bottom"/>
          </w:tcPr>
          <w:p w14:paraId="6CA7BE96" w14:textId="4881FF99"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0.000138</w:t>
            </w:r>
          </w:p>
        </w:tc>
        <w:tc>
          <w:tcPr>
            <w:tcW w:w="1134" w:type="dxa"/>
            <w:vAlign w:val="bottom"/>
          </w:tcPr>
          <w:p w14:paraId="772314A7" w14:textId="3E3766D3"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0.414</w:t>
            </w:r>
          </w:p>
        </w:tc>
        <w:tc>
          <w:tcPr>
            <w:tcW w:w="1134" w:type="dxa"/>
            <w:vAlign w:val="bottom"/>
          </w:tcPr>
          <w:p w14:paraId="676A3431" w14:textId="37432EB8"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0.000121</w:t>
            </w:r>
          </w:p>
        </w:tc>
        <w:tc>
          <w:tcPr>
            <w:tcW w:w="1134" w:type="dxa"/>
            <w:vAlign w:val="bottom"/>
          </w:tcPr>
          <w:p w14:paraId="2EED6B34" w14:textId="27640816"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0.000225</w:t>
            </w:r>
          </w:p>
        </w:tc>
        <w:tc>
          <w:tcPr>
            <w:tcW w:w="1134" w:type="dxa"/>
            <w:vAlign w:val="bottom"/>
          </w:tcPr>
          <w:p w14:paraId="40C2B581" w14:textId="4396F328"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0.535</w:t>
            </w:r>
          </w:p>
        </w:tc>
      </w:tr>
      <w:tr w:rsidR="00473E38" w:rsidRPr="00567CF9" w14:paraId="6B50FCA1" w14:textId="08B9E19F" w:rsidTr="006E122F">
        <w:trPr>
          <w:trHeight w:val="300"/>
        </w:trPr>
        <w:tc>
          <w:tcPr>
            <w:tcW w:w="724" w:type="dxa"/>
            <w:shd w:val="clear" w:color="auto" w:fill="auto"/>
            <w:noWrap/>
            <w:vAlign w:val="bottom"/>
            <w:hideMark/>
          </w:tcPr>
          <w:p w14:paraId="4159442D"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CHR13</w:t>
            </w:r>
          </w:p>
        </w:tc>
        <w:tc>
          <w:tcPr>
            <w:tcW w:w="992" w:type="dxa"/>
            <w:shd w:val="clear" w:color="auto" w:fill="auto"/>
            <w:noWrap/>
            <w:vAlign w:val="bottom"/>
            <w:hideMark/>
          </w:tcPr>
          <w:p w14:paraId="18995987" w14:textId="77E9DF66"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0.000117</w:t>
            </w:r>
          </w:p>
        </w:tc>
        <w:tc>
          <w:tcPr>
            <w:tcW w:w="993" w:type="dxa"/>
            <w:shd w:val="clear" w:color="auto" w:fill="auto"/>
            <w:noWrap/>
            <w:vAlign w:val="bottom"/>
            <w:hideMark/>
          </w:tcPr>
          <w:p w14:paraId="4E0C4817" w14:textId="0058848D"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0.000173</w:t>
            </w:r>
          </w:p>
        </w:tc>
        <w:tc>
          <w:tcPr>
            <w:tcW w:w="850" w:type="dxa"/>
            <w:shd w:val="clear" w:color="auto" w:fill="auto"/>
            <w:noWrap/>
            <w:vAlign w:val="bottom"/>
            <w:hideMark/>
          </w:tcPr>
          <w:p w14:paraId="48366F19" w14:textId="4A05FB08"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0.675</w:t>
            </w:r>
          </w:p>
        </w:tc>
        <w:tc>
          <w:tcPr>
            <w:tcW w:w="992" w:type="dxa"/>
            <w:vAlign w:val="bottom"/>
          </w:tcPr>
          <w:p w14:paraId="25708372" w14:textId="6E70891D"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6.84E-05</w:t>
            </w:r>
          </w:p>
        </w:tc>
        <w:tc>
          <w:tcPr>
            <w:tcW w:w="993" w:type="dxa"/>
            <w:vAlign w:val="bottom"/>
          </w:tcPr>
          <w:p w14:paraId="2188FC36" w14:textId="6E48FCEB"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0.000173</w:t>
            </w:r>
          </w:p>
        </w:tc>
        <w:tc>
          <w:tcPr>
            <w:tcW w:w="1134" w:type="dxa"/>
            <w:vAlign w:val="bottom"/>
          </w:tcPr>
          <w:p w14:paraId="76AA5BEE" w14:textId="011BA60E"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0.394</w:t>
            </w:r>
          </w:p>
        </w:tc>
        <w:tc>
          <w:tcPr>
            <w:tcW w:w="1134" w:type="dxa"/>
            <w:vAlign w:val="bottom"/>
          </w:tcPr>
          <w:p w14:paraId="5856FCF0" w14:textId="10FB2418"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0.000143</w:t>
            </w:r>
          </w:p>
        </w:tc>
        <w:tc>
          <w:tcPr>
            <w:tcW w:w="1134" w:type="dxa"/>
            <w:vAlign w:val="bottom"/>
          </w:tcPr>
          <w:p w14:paraId="77E6E8E9" w14:textId="0DA4690A"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0.000269</w:t>
            </w:r>
          </w:p>
        </w:tc>
        <w:tc>
          <w:tcPr>
            <w:tcW w:w="1134" w:type="dxa"/>
            <w:vAlign w:val="bottom"/>
          </w:tcPr>
          <w:p w14:paraId="5E113660" w14:textId="775E6093"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0.531</w:t>
            </w:r>
          </w:p>
        </w:tc>
      </w:tr>
      <w:tr w:rsidR="00473E38" w:rsidRPr="00567CF9" w14:paraId="7F5046D3" w14:textId="555FE1C2" w:rsidTr="006E122F">
        <w:trPr>
          <w:trHeight w:val="300"/>
        </w:trPr>
        <w:tc>
          <w:tcPr>
            <w:tcW w:w="724" w:type="dxa"/>
            <w:shd w:val="clear" w:color="auto" w:fill="auto"/>
            <w:noWrap/>
            <w:vAlign w:val="bottom"/>
            <w:hideMark/>
          </w:tcPr>
          <w:p w14:paraId="1CF89192"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CHR14</w:t>
            </w:r>
          </w:p>
        </w:tc>
        <w:tc>
          <w:tcPr>
            <w:tcW w:w="992" w:type="dxa"/>
            <w:shd w:val="clear" w:color="auto" w:fill="auto"/>
            <w:noWrap/>
            <w:vAlign w:val="bottom"/>
            <w:hideMark/>
          </w:tcPr>
          <w:p w14:paraId="06F542DE" w14:textId="622C34BA"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0.000127</w:t>
            </w:r>
          </w:p>
        </w:tc>
        <w:tc>
          <w:tcPr>
            <w:tcW w:w="993" w:type="dxa"/>
            <w:shd w:val="clear" w:color="auto" w:fill="auto"/>
            <w:noWrap/>
            <w:vAlign w:val="bottom"/>
            <w:hideMark/>
          </w:tcPr>
          <w:p w14:paraId="0A12F44D" w14:textId="0CE94869"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0.000185</w:t>
            </w:r>
          </w:p>
        </w:tc>
        <w:tc>
          <w:tcPr>
            <w:tcW w:w="850" w:type="dxa"/>
            <w:shd w:val="clear" w:color="auto" w:fill="auto"/>
            <w:noWrap/>
            <w:vAlign w:val="bottom"/>
            <w:hideMark/>
          </w:tcPr>
          <w:p w14:paraId="1432E38D" w14:textId="176E6783"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0.687</w:t>
            </w:r>
          </w:p>
        </w:tc>
        <w:tc>
          <w:tcPr>
            <w:tcW w:w="992" w:type="dxa"/>
            <w:vAlign w:val="bottom"/>
          </w:tcPr>
          <w:p w14:paraId="174AD6A3" w14:textId="1CBE231B"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7.29E-05</w:t>
            </w:r>
          </w:p>
        </w:tc>
        <w:tc>
          <w:tcPr>
            <w:tcW w:w="993" w:type="dxa"/>
            <w:vAlign w:val="bottom"/>
          </w:tcPr>
          <w:p w14:paraId="06FA501D" w14:textId="4555893E"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0.000185</w:t>
            </w:r>
          </w:p>
        </w:tc>
        <w:tc>
          <w:tcPr>
            <w:tcW w:w="1134" w:type="dxa"/>
            <w:vAlign w:val="bottom"/>
          </w:tcPr>
          <w:p w14:paraId="08404045" w14:textId="7D7EEAF8"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0.395</w:t>
            </w:r>
          </w:p>
        </w:tc>
        <w:tc>
          <w:tcPr>
            <w:tcW w:w="1134" w:type="dxa"/>
            <w:vAlign w:val="bottom"/>
          </w:tcPr>
          <w:p w14:paraId="54A31625" w14:textId="7AABCD3A"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0.000158</w:t>
            </w:r>
          </w:p>
        </w:tc>
        <w:tc>
          <w:tcPr>
            <w:tcW w:w="1134" w:type="dxa"/>
            <w:vAlign w:val="bottom"/>
          </w:tcPr>
          <w:p w14:paraId="4F66AF40" w14:textId="2BED2494"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0.000304</w:t>
            </w:r>
          </w:p>
        </w:tc>
        <w:tc>
          <w:tcPr>
            <w:tcW w:w="1134" w:type="dxa"/>
            <w:vAlign w:val="bottom"/>
          </w:tcPr>
          <w:p w14:paraId="5A64A3FF" w14:textId="43A11B01"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0.518</w:t>
            </w:r>
          </w:p>
        </w:tc>
      </w:tr>
      <w:tr w:rsidR="00473E38" w:rsidRPr="00567CF9" w14:paraId="3A48D101" w14:textId="61F44347" w:rsidTr="006E122F">
        <w:trPr>
          <w:trHeight w:val="300"/>
        </w:trPr>
        <w:tc>
          <w:tcPr>
            <w:tcW w:w="724" w:type="dxa"/>
            <w:shd w:val="clear" w:color="auto" w:fill="auto"/>
            <w:noWrap/>
            <w:vAlign w:val="bottom"/>
            <w:hideMark/>
          </w:tcPr>
          <w:p w14:paraId="45BA0C1B"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CHR15</w:t>
            </w:r>
          </w:p>
        </w:tc>
        <w:tc>
          <w:tcPr>
            <w:tcW w:w="992" w:type="dxa"/>
            <w:shd w:val="clear" w:color="auto" w:fill="auto"/>
            <w:noWrap/>
            <w:vAlign w:val="bottom"/>
            <w:hideMark/>
          </w:tcPr>
          <w:p w14:paraId="0D6F409A" w14:textId="54EFBA55"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0.000141</w:t>
            </w:r>
          </w:p>
        </w:tc>
        <w:tc>
          <w:tcPr>
            <w:tcW w:w="993" w:type="dxa"/>
            <w:shd w:val="clear" w:color="auto" w:fill="auto"/>
            <w:noWrap/>
            <w:vAlign w:val="bottom"/>
            <w:hideMark/>
          </w:tcPr>
          <w:p w14:paraId="000E10CB" w14:textId="05C8A2FB"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0.000208</w:t>
            </w:r>
          </w:p>
        </w:tc>
        <w:tc>
          <w:tcPr>
            <w:tcW w:w="850" w:type="dxa"/>
            <w:shd w:val="clear" w:color="auto" w:fill="auto"/>
            <w:noWrap/>
            <w:vAlign w:val="bottom"/>
            <w:hideMark/>
          </w:tcPr>
          <w:p w14:paraId="36A6DBBE" w14:textId="6157C1F1"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0.678</w:t>
            </w:r>
          </w:p>
        </w:tc>
        <w:tc>
          <w:tcPr>
            <w:tcW w:w="992" w:type="dxa"/>
            <w:vAlign w:val="bottom"/>
          </w:tcPr>
          <w:p w14:paraId="2E633B21" w14:textId="090933B8"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7.96E-05</w:t>
            </w:r>
          </w:p>
        </w:tc>
        <w:tc>
          <w:tcPr>
            <w:tcW w:w="993" w:type="dxa"/>
            <w:vAlign w:val="bottom"/>
          </w:tcPr>
          <w:p w14:paraId="6E12C29B" w14:textId="4111C4A1"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0.000208</w:t>
            </w:r>
          </w:p>
        </w:tc>
        <w:tc>
          <w:tcPr>
            <w:tcW w:w="1134" w:type="dxa"/>
            <w:vAlign w:val="bottom"/>
          </w:tcPr>
          <w:p w14:paraId="05C8C988" w14:textId="61B12376"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0.382</w:t>
            </w:r>
          </w:p>
        </w:tc>
        <w:tc>
          <w:tcPr>
            <w:tcW w:w="1134" w:type="dxa"/>
            <w:vAlign w:val="bottom"/>
          </w:tcPr>
          <w:p w14:paraId="6FF4DF80" w14:textId="1695DC05"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0.000174</w:t>
            </w:r>
          </w:p>
        </w:tc>
        <w:tc>
          <w:tcPr>
            <w:tcW w:w="1134" w:type="dxa"/>
            <w:vAlign w:val="bottom"/>
          </w:tcPr>
          <w:p w14:paraId="7D8806C4" w14:textId="0E265973"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0.000334</w:t>
            </w:r>
          </w:p>
        </w:tc>
        <w:tc>
          <w:tcPr>
            <w:tcW w:w="1134" w:type="dxa"/>
            <w:vAlign w:val="bottom"/>
          </w:tcPr>
          <w:p w14:paraId="72C5EC3B" w14:textId="70425C01"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0.521</w:t>
            </w:r>
          </w:p>
        </w:tc>
      </w:tr>
      <w:tr w:rsidR="00473E38" w:rsidRPr="00567CF9" w14:paraId="0E61A9D0" w14:textId="2E0493CA" w:rsidTr="006E122F">
        <w:trPr>
          <w:trHeight w:val="300"/>
        </w:trPr>
        <w:tc>
          <w:tcPr>
            <w:tcW w:w="724" w:type="dxa"/>
            <w:shd w:val="clear" w:color="auto" w:fill="auto"/>
            <w:noWrap/>
            <w:vAlign w:val="bottom"/>
            <w:hideMark/>
          </w:tcPr>
          <w:p w14:paraId="1686F7B2"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CHR16</w:t>
            </w:r>
          </w:p>
        </w:tc>
        <w:tc>
          <w:tcPr>
            <w:tcW w:w="992" w:type="dxa"/>
            <w:shd w:val="clear" w:color="auto" w:fill="auto"/>
            <w:noWrap/>
            <w:vAlign w:val="bottom"/>
            <w:hideMark/>
          </w:tcPr>
          <w:p w14:paraId="52D92375" w14:textId="31B0531D"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0.000115</w:t>
            </w:r>
          </w:p>
        </w:tc>
        <w:tc>
          <w:tcPr>
            <w:tcW w:w="993" w:type="dxa"/>
            <w:shd w:val="clear" w:color="auto" w:fill="auto"/>
            <w:noWrap/>
            <w:vAlign w:val="bottom"/>
            <w:hideMark/>
          </w:tcPr>
          <w:p w14:paraId="6F321764" w14:textId="2CC691BF"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0.000180</w:t>
            </w:r>
          </w:p>
        </w:tc>
        <w:tc>
          <w:tcPr>
            <w:tcW w:w="850" w:type="dxa"/>
            <w:shd w:val="clear" w:color="auto" w:fill="auto"/>
            <w:noWrap/>
            <w:vAlign w:val="bottom"/>
            <w:hideMark/>
          </w:tcPr>
          <w:p w14:paraId="6FB85A00" w14:textId="4AF73744"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0.639</w:t>
            </w:r>
          </w:p>
        </w:tc>
        <w:tc>
          <w:tcPr>
            <w:tcW w:w="992" w:type="dxa"/>
            <w:vAlign w:val="bottom"/>
          </w:tcPr>
          <w:p w14:paraId="4615C185" w14:textId="63AA50F0"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6.45E-05</w:t>
            </w:r>
          </w:p>
        </w:tc>
        <w:tc>
          <w:tcPr>
            <w:tcW w:w="993" w:type="dxa"/>
            <w:vAlign w:val="bottom"/>
          </w:tcPr>
          <w:p w14:paraId="5AC5E3C0" w14:textId="17EFF6AF"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0.000180</w:t>
            </w:r>
          </w:p>
        </w:tc>
        <w:tc>
          <w:tcPr>
            <w:tcW w:w="1134" w:type="dxa"/>
            <w:vAlign w:val="bottom"/>
          </w:tcPr>
          <w:p w14:paraId="1A79D444" w14:textId="6BD755D6"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0.359</w:t>
            </w:r>
          </w:p>
        </w:tc>
        <w:tc>
          <w:tcPr>
            <w:tcW w:w="1134" w:type="dxa"/>
            <w:vAlign w:val="bottom"/>
          </w:tcPr>
          <w:p w14:paraId="4AC9B836" w14:textId="3CD07A4A"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0.000144</w:t>
            </w:r>
          </w:p>
        </w:tc>
        <w:tc>
          <w:tcPr>
            <w:tcW w:w="1134" w:type="dxa"/>
            <w:vAlign w:val="bottom"/>
          </w:tcPr>
          <w:p w14:paraId="3B2E9102" w14:textId="24F04053"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0.000302</w:t>
            </w:r>
          </w:p>
        </w:tc>
        <w:tc>
          <w:tcPr>
            <w:tcW w:w="1134" w:type="dxa"/>
            <w:vAlign w:val="bottom"/>
          </w:tcPr>
          <w:p w14:paraId="00A665B5" w14:textId="2FE08905"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0.479</w:t>
            </w:r>
          </w:p>
        </w:tc>
      </w:tr>
      <w:tr w:rsidR="00473E38" w:rsidRPr="00567CF9" w14:paraId="19EA90DE" w14:textId="0A988283" w:rsidTr="006E122F">
        <w:trPr>
          <w:trHeight w:val="300"/>
        </w:trPr>
        <w:tc>
          <w:tcPr>
            <w:tcW w:w="724" w:type="dxa"/>
            <w:shd w:val="clear" w:color="auto" w:fill="auto"/>
            <w:noWrap/>
            <w:vAlign w:val="bottom"/>
            <w:hideMark/>
          </w:tcPr>
          <w:p w14:paraId="53BC551F"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CHR17</w:t>
            </w:r>
          </w:p>
        </w:tc>
        <w:tc>
          <w:tcPr>
            <w:tcW w:w="992" w:type="dxa"/>
            <w:shd w:val="clear" w:color="auto" w:fill="auto"/>
            <w:noWrap/>
            <w:vAlign w:val="bottom"/>
            <w:hideMark/>
          </w:tcPr>
          <w:p w14:paraId="7B1A67D1" w14:textId="547144EB"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0.000157</w:t>
            </w:r>
          </w:p>
        </w:tc>
        <w:tc>
          <w:tcPr>
            <w:tcW w:w="993" w:type="dxa"/>
            <w:shd w:val="clear" w:color="auto" w:fill="auto"/>
            <w:noWrap/>
            <w:vAlign w:val="bottom"/>
            <w:hideMark/>
          </w:tcPr>
          <w:p w14:paraId="3F0DA9CC" w14:textId="7CD5FEB0"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0.000205</w:t>
            </w:r>
          </w:p>
        </w:tc>
        <w:tc>
          <w:tcPr>
            <w:tcW w:w="850" w:type="dxa"/>
            <w:shd w:val="clear" w:color="auto" w:fill="auto"/>
            <w:noWrap/>
            <w:vAlign w:val="bottom"/>
            <w:hideMark/>
          </w:tcPr>
          <w:p w14:paraId="0A37CE1B" w14:textId="38DAA817"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0.765</w:t>
            </w:r>
          </w:p>
        </w:tc>
        <w:tc>
          <w:tcPr>
            <w:tcW w:w="992" w:type="dxa"/>
            <w:vAlign w:val="bottom"/>
          </w:tcPr>
          <w:p w14:paraId="6703DACF" w14:textId="3F04F0C6"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8.41E-05</w:t>
            </w:r>
          </w:p>
        </w:tc>
        <w:tc>
          <w:tcPr>
            <w:tcW w:w="993" w:type="dxa"/>
            <w:vAlign w:val="bottom"/>
          </w:tcPr>
          <w:p w14:paraId="64987095" w14:textId="3B95A37D"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0.000205</w:t>
            </w:r>
          </w:p>
        </w:tc>
        <w:tc>
          <w:tcPr>
            <w:tcW w:w="1134" w:type="dxa"/>
            <w:vAlign w:val="bottom"/>
          </w:tcPr>
          <w:p w14:paraId="431E1AA5" w14:textId="76ADB7CA"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0.409</w:t>
            </w:r>
          </w:p>
        </w:tc>
        <w:tc>
          <w:tcPr>
            <w:tcW w:w="1134" w:type="dxa"/>
            <w:vAlign w:val="bottom"/>
          </w:tcPr>
          <w:p w14:paraId="79A28BB8" w14:textId="53F548A0"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0.000253</w:t>
            </w:r>
          </w:p>
        </w:tc>
        <w:tc>
          <w:tcPr>
            <w:tcW w:w="1134" w:type="dxa"/>
            <w:vAlign w:val="bottom"/>
          </w:tcPr>
          <w:p w14:paraId="6BC540DA" w14:textId="03F00ABB"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0.000529</w:t>
            </w:r>
          </w:p>
        </w:tc>
        <w:tc>
          <w:tcPr>
            <w:tcW w:w="1134" w:type="dxa"/>
            <w:vAlign w:val="bottom"/>
          </w:tcPr>
          <w:p w14:paraId="17D38015" w14:textId="2AD84AED"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0.477</w:t>
            </w:r>
          </w:p>
        </w:tc>
      </w:tr>
      <w:tr w:rsidR="00473E38" w:rsidRPr="00567CF9" w14:paraId="72365A1B" w14:textId="27E57637" w:rsidTr="006E122F">
        <w:trPr>
          <w:trHeight w:val="300"/>
        </w:trPr>
        <w:tc>
          <w:tcPr>
            <w:tcW w:w="724" w:type="dxa"/>
            <w:shd w:val="clear" w:color="auto" w:fill="auto"/>
            <w:noWrap/>
            <w:vAlign w:val="bottom"/>
            <w:hideMark/>
          </w:tcPr>
          <w:p w14:paraId="56C44AD2"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CHR18</w:t>
            </w:r>
          </w:p>
        </w:tc>
        <w:tc>
          <w:tcPr>
            <w:tcW w:w="992" w:type="dxa"/>
            <w:shd w:val="clear" w:color="auto" w:fill="auto"/>
            <w:noWrap/>
            <w:vAlign w:val="bottom"/>
            <w:hideMark/>
          </w:tcPr>
          <w:p w14:paraId="437740A4" w14:textId="6CE4DEEC"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0.000129</w:t>
            </w:r>
          </w:p>
        </w:tc>
        <w:tc>
          <w:tcPr>
            <w:tcW w:w="993" w:type="dxa"/>
            <w:shd w:val="clear" w:color="auto" w:fill="auto"/>
            <w:noWrap/>
            <w:vAlign w:val="bottom"/>
            <w:hideMark/>
          </w:tcPr>
          <w:p w14:paraId="50F7B210" w14:textId="12DFCF8E"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0.000190</w:t>
            </w:r>
          </w:p>
        </w:tc>
        <w:tc>
          <w:tcPr>
            <w:tcW w:w="850" w:type="dxa"/>
            <w:shd w:val="clear" w:color="auto" w:fill="auto"/>
            <w:noWrap/>
            <w:vAlign w:val="bottom"/>
            <w:hideMark/>
          </w:tcPr>
          <w:p w14:paraId="4976EB86" w14:textId="0B9054EF"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0.677</w:t>
            </w:r>
          </w:p>
        </w:tc>
        <w:tc>
          <w:tcPr>
            <w:tcW w:w="992" w:type="dxa"/>
            <w:vAlign w:val="bottom"/>
          </w:tcPr>
          <w:p w14:paraId="5E8BED3B" w14:textId="0170C83B"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7.28E-05</w:t>
            </w:r>
          </w:p>
        </w:tc>
        <w:tc>
          <w:tcPr>
            <w:tcW w:w="993" w:type="dxa"/>
            <w:vAlign w:val="bottom"/>
          </w:tcPr>
          <w:p w14:paraId="48A7E681" w14:textId="5EBE3F0C"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0.000190</w:t>
            </w:r>
          </w:p>
        </w:tc>
        <w:tc>
          <w:tcPr>
            <w:tcW w:w="1134" w:type="dxa"/>
            <w:vAlign w:val="bottom"/>
          </w:tcPr>
          <w:p w14:paraId="5C04CC02" w14:textId="4385915E"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0.382</w:t>
            </w:r>
          </w:p>
        </w:tc>
        <w:tc>
          <w:tcPr>
            <w:tcW w:w="1134" w:type="dxa"/>
            <w:vAlign w:val="bottom"/>
          </w:tcPr>
          <w:p w14:paraId="31752F38" w14:textId="46BF3945"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0.000157</w:t>
            </w:r>
          </w:p>
        </w:tc>
        <w:tc>
          <w:tcPr>
            <w:tcW w:w="1134" w:type="dxa"/>
            <w:vAlign w:val="bottom"/>
          </w:tcPr>
          <w:p w14:paraId="3E0F726E" w14:textId="3104D75F"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0.000292</w:t>
            </w:r>
          </w:p>
        </w:tc>
        <w:tc>
          <w:tcPr>
            <w:tcW w:w="1134" w:type="dxa"/>
            <w:vAlign w:val="bottom"/>
          </w:tcPr>
          <w:p w14:paraId="28F4F03D" w14:textId="21C7200B"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0.537</w:t>
            </w:r>
          </w:p>
        </w:tc>
      </w:tr>
      <w:tr w:rsidR="00473E38" w:rsidRPr="00567CF9" w14:paraId="79A9EDD1" w14:textId="57B12498" w:rsidTr="006E122F">
        <w:trPr>
          <w:trHeight w:val="300"/>
        </w:trPr>
        <w:tc>
          <w:tcPr>
            <w:tcW w:w="724" w:type="dxa"/>
            <w:shd w:val="clear" w:color="auto" w:fill="auto"/>
            <w:noWrap/>
            <w:vAlign w:val="bottom"/>
            <w:hideMark/>
          </w:tcPr>
          <w:p w14:paraId="2A2BA343"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CHR19</w:t>
            </w:r>
          </w:p>
        </w:tc>
        <w:tc>
          <w:tcPr>
            <w:tcW w:w="992" w:type="dxa"/>
            <w:shd w:val="clear" w:color="auto" w:fill="auto"/>
            <w:noWrap/>
            <w:vAlign w:val="bottom"/>
            <w:hideMark/>
          </w:tcPr>
          <w:p w14:paraId="67231914" w14:textId="47F0CF09"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0.000162</w:t>
            </w:r>
          </w:p>
        </w:tc>
        <w:tc>
          <w:tcPr>
            <w:tcW w:w="993" w:type="dxa"/>
            <w:shd w:val="clear" w:color="auto" w:fill="auto"/>
            <w:noWrap/>
            <w:vAlign w:val="bottom"/>
            <w:hideMark/>
          </w:tcPr>
          <w:p w14:paraId="48860901" w14:textId="2CFDFCE4"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0.000226</w:t>
            </w:r>
          </w:p>
        </w:tc>
        <w:tc>
          <w:tcPr>
            <w:tcW w:w="850" w:type="dxa"/>
            <w:shd w:val="clear" w:color="auto" w:fill="auto"/>
            <w:noWrap/>
            <w:vAlign w:val="bottom"/>
            <w:hideMark/>
          </w:tcPr>
          <w:p w14:paraId="5914450D" w14:textId="040DF8F3"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0.719</w:t>
            </w:r>
          </w:p>
        </w:tc>
        <w:tc>
          <w:tcPr>
            <w:tcW w:w="992" w:type="dxa"/>
            <w:vAlign w:val="bottom"/>
          </w:tcPr>
          <w:p w14:paraId="0BBABB90" w14:textId="76269890"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8.96E-05</w:t>
            </w:r>
          </w:p>
        </w:tc>
        <w:tc>
          <w:tcPr>
            <w:tcW w:w="993" w:type="dxa"/>
            <w:vAlign w:val="bottom"/>
          </w:tcPr>
          <w:p w14:paraId="5673A0E4" w14:textId="41B7CF36"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0.000226</w:t>
            </w:r>
          </w:p>
        </w:tc>
        <w:tc>
          <w:tcPr>
            <w:tcW w:w="1134" w:type="dxa"/>
            <w:vAlign w:val="bottom"/>
          </w:tcPr>
          <w:p w14:paraId="65CD0E38" w14:textId="4395310B"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0.397</w:t>
            </w:r>
          </w:p>
        </w:tc>
        <w:tc>
          <w:tcPr>
            <w:tcW w:w="1134" w:type="dxa"/>
            <w:vAlign w:val="bottom"/>
          </w:tcPr>
          <w:p w14:paraId="000DE845" w14:textId="6F25193D"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0.000208</w:t>
            </w:r>
          </w:p>
        </w:tc>
        <w:tc>
          <w:tcPr>
            <w:tcW w:w="1134" w:type="dxa"/>
            <w:vAlign w:val="bottom"/>
          </w:tcPr>
          <w:p w14:paraId="7BE4ADDC" w14:textId="7D4631CB"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0.000413</w:t>
            </w:r>
          </w:p>
        </w:tc>
        <w:tc>
          <w:tcPr>
            <w:tcW w:w="1134" w:type="dxa"/>
            <w:vAlign w:val="bottom"/>
          </w:tcPr>
          <w:p w14:paraId="41D5C7E7" w14:textId="08F123AC"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0.503</w:t>
            </w:r>
          </w:p>
        </w:tc>
      </w:tr>
      <w:tr w:rsidR="00473E38" w:rsidRPr="00567CF9" w14:paraId="482EDA38" w14:textId="4162C1A2" w:rsidTr="006E122F">
        <w:trPr>
          <w:trHeight w:val="300"/>
        </w:trPr>
        <w:tc>
          <w:tcPr>
            <w:tcW w:w="724" w:type="dxa"/>
            <w:shd w:val="clear" w:color="auto" w:fill="auto"/>
            <w:noWrap/>
            <w:vAlign w:val="bottom"/>
            <w:hideMark/>
          </w:tcPr>
          <w:p w14:paraId="071572ED"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CHR20</w:t>
            </w:r>
          </w:p>
        </w:tc>
        <w:tc>
          <w:tcPr>
            <w:tcW w:w="992" w:type="dxa"/>
            <w:shd w:val="clear" w:color="auto" w:fill="auto"/>
            <w:noWrap/>
            <w:vAlign w:val="bottom"/>
            <w:hideMark/>
          </w:tcPr>
          <w:p w14:paraId="5CE69549" w14:textId="3DB59204"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0.000154</w:t>
            </w:r>
          </w:p>
        </w:tc>
        <w:tc>
          <w:tcPr>
            <w:tcW w:w="993" w:type="dxa"/>
            <w:shd w:val="clear" w:color="auto" w:fill="auto"/>
            <w:noWrap/>
            <w:vAlign w:val="bottom"/>
            <w:hideMark/>
          </w:tcPr>
          <w:p w14:paraId="14F9EB49" w14:textId="5216EFE5"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0.000217</w:t>
            </w:r>
          </w:p>
        </w:tc>
        <w:tc>
          <w:tcPr>
            <w:tcW w:w="850" w:type="dxa"/>
            <w:shd w:val="clear" w:color="auto" w:fill="auto"/>
            <w:noWrap/>
            <w:vAlign w:val="bottom"/>
            <w:hideMark/>
          </w:tcPr>
          <w:p w14:paraId="52C41A39" w14:textId="530FB10F"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0.711</w:t>
            </w:r>
          </w:p>
        </w:tc>
        <w:tc>
          <w:tcPr>
            <w:tcW w:w="992" w:type="dxa"/>
            <w:vAlign w:val="bottom"/>
          </w:tcPr>
          <w:p w14:paraId="26CB92EA" w14:textId="4D875873"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8.53E-05</w:t>
            </w:r>
          </w:p>
        </w:tc>
        <w:tc>
          <w:tcPr>
            <w:tcW w:w="993" w:type="dxa"/>
            <w:vAlign w:val="bottom"/>
          </w:tcPr>
          <w:p w14:paraId="14A17B73" w14:textId="5C590B5E"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0.000217</w:t>
            </w:r>
          </w:p>
        </w:tc>
        <w:tc>
          <w:tcPr>
            <w:tcW w:w="1134" w:type="dxa"/>
            <w:vAlign w:val="bottom"/>
          </w:tcPr>
          <w:p w14:paraId="5E71C86E" w14:textId="5F15FBF3"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0.393</w:t>
            </w:r>
          </w:p>
        </w:tc>
        <w:tc>
          <w:tcPr>
            <w:tcW w:w="1134" w:type="dxa"/>
            <w:vAlign w:val="bottom"/>
          </w:tcPr>
          <w:p w14:paraId="47295968" w14:textId="25F238C1"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0.000193</w:t>
            </w:r>
          </w:p>
        </w:tc>
        <w:tc>
          <w:tcPr>
            <w:tcW w:w="1134" w:type="dxa"/>
            <w:vAlign w:val="bottom"/>
          </w:tcPr>
          <w:p w14:paraId="7BD0BF3F" w14:textId="58781197"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0.000353</w:t>
            </w:r>
          </w:p>
        </w:tc>
        <w:tc>
          <w:tcPr>
            <w:tcW w:w="1134" w:type="dxa"/>
            <w:vAlign w:val="bottom"/>
          </w:tcPr>
          <w:p w14:paraId="04AB4018" w14:textId="1147A0A8"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0.547</w:t>
            </w:r>
          </w:p>
        </w:tc>
      </w:tr>
      <w:tr w:rsidR="00473E38" w:rsidRPr="00567CF9" w14:paraId="51023E7E" w14:textId="38C67CD6" w:rsidTr="006E122F">
        <w:trPr>
          <w:trHeight w:val="300"/>
        </w:trPr>
        <w:tc>
          <w:tcPr>
            <w:tcW w:w="724" w:type="dxa"/>
            <w:shd w:val="clear" w:color="auto" w:fill="auto"/>
            <w:noWrap/>
            <w:vAlign w:val="bottom"/>
            <w:hideMark/>
          </w:tcPr>
          <w:p w14:paraId="48766432"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CHR21</w:t>
            </w:r>
          </w:p>
        </w:tc>
        <w:tc>
          <w:tcPr>
            <w:tcW w:w="992" w:type="dxa"/>
            <w:shd w:val="clear" w:color="auto" w:fill="auto"/>
            <w:noWrap/>
            <w:vAlign w:val="bottom"/>
            <w:hideMark/>
          </w:tcPr>
          <w:p w14:paraId="00EEA171" w14:textId="2B3FFE7E"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0.000260</w:t>
            </w:r>
          </w:p>
        </w:tc>
        <w:tc>
          <w:tcPr>
            <w:tcW w:w="993" w:type="dxa"/>
            <w:shd w:val="clear" w:color="auto" w:fill="auto"/>
            <w:noWrap/>
            <w:vAlign w:val="bottom"/>
            <w:hideMark/>
          </w:tcPr>
          <w:p w14:paraId="5DB42645" w14:textId="32864F46"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0.000371</w:t>
            </w:r>
          </w:p>
        </w:tc>
        <w:tc>
          <w:tcPr>
            <w:tcW w:w="850" w:type="dxa"/>
            <w:shd w:val="clear" w:color="auto" w:fill="auto"/>
            <w:noWrap/>
            <w:vAlign w:val="bottom"/>
            <w:hideMark/>
          </w:tcPr>
          <w:p w14:paraId="632D0413" w14:textId="7FE85786"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0.702</w:t>
            </w:r>
          </w:p>
        </w:tc>
        <w:tc>
          <w:tcPr>
            <w:tcW w:w="992" w:type="dxa"/>
            <w:vAlign w:val="bottom"/>
          </w:tcPr>
          <w:p w14:paraId="44CED313" w14:textId="51614152" w:rsidR="00473E38" w:rsidRPr="00473E38" w:rsidRDefault="00473E38" w:rsidP="00E05770">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0.000141</w:t>
            </w:r>
          </w:p>
        </w:tc>
        <w:tc>
          <w:tcPr>
            <w:tcW w:w="993" w:type="dxa"/>
            <w:vAlign w:val="bottom"/>
          </w:tcPr>
          <w:p w14:paraId="184D9B2A" w14:textId="74D6899A"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0.000371</w:t>
            </w:r>
          </w:p>
        </w:tc>
        <w:tc>
          <w:tcPr>
            <w:tcW w:w="1134" w:type="dxa"/>
            <w:vAlign w:val="bottom"/>
          </w:tcPr>
          <w:p w14:paraId="33FE7EA4" w14:textId="6569C19E"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0.379</w:t>
            </w:r>
          </w:p>
        </w:tc>
        <w:tc>
          <w:tcPr>
            <w:tcW w:w="1134" w:type="dxa"/>
            <w:vAlign w:val="bottom"/>
          </w:tcPr>
          <w:p w14:paraId="7CA2BC76" w14:textId="03EAF57F"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0.000326</w:t>
            </w:r>
          </w:p>
        </w:tc>
        <w:tc>
          <w:tcPr>
            <w:tcW w:w="1134" w:type="dxa"/>
            <w:vAlign w:val="bottom"/>
          </w:tcPr>
          <w:p w14:paraId="1B81AC8E" w14:textId="67D8BFE8"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0.000585</w:t>
            </w:r>
          </w:p>
        </w:tc>
        <w:tc>
          <w:tcPr>
            <w:tcW w:w="1134" w:type="dxa"/>
            <w:vAlign w:val="bottom"/>
          </w:tcPr>
          <w:p w14:paraId="31AFE659" w14:textId="01471F05"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0.557</w:t>
            </w:r>
          </w:p>
        </w:tc>
      </w:tr>
      <w:tr w:rsidR="00473E38" w:rsidRPr="00567CF9" w14:paraId="2A92343F" w14:textId="4424BE8C" w:rsidTr="006E122F">
        <w:trPr>
          <w:trHeight w:val="300"/>
        </w:trPr>
        <w:tc>
          <w:tcPr>
            <w:tcW w:w="724" w:type="dxa"/>
            <w:shd w:val="clear" w:color="auto" w:fill="auto"/>
            <w:noWrap/>
            <w:vAlign w:val="bottom"/>
            <w:hideMark/>
          </w:tcPr>
          <w:p w14:paraId="5E244FB3" w14:textId="77777777" w:rsidR="00473E38" w:rsidRPr="00473E38" w:rsidRDefault="00473E38" w:rsidP="00567CF9">
            <w:pP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CHR22</w:t>
            </w:r>
          </w:p>
        </w:tc>
        <w:tc>
          <w:tcPr>
            <w:tcW w:w="992" w:type="dxa"/>
            <w:shd w:val="clear" w:color="auto" w:fill="auto"/>
            <w:noWrap/>
            <w:vAlign w:val="bottom"/>
            <w:hideMark/>
          </w:tcPr>
          <w:p w14:paraId="32125D65" w14:textId="6BD2C0C8"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0.000270</w:t>
            </w:r>
          </w:p>
        </w:tc>
        <w:tc>
          <w:tcPr>
            <w:tcW w:w="993" w:type="dxa"/>
            <w:shd w:val="clear" w:color="auto" w:fill="auto"/>
            <w:noWrap/>
            <w:vAlign w:val="bottom"/>
            <w:hideMark/>
          </w:tcPr>
          <w:p w14:paraId="0595BD98" w14:textId="343408DC"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0.000367</w:t>
            </w:r>
          </w:p>
        </w:tc>
        <w:tc>
          <w:tcPr>
            <w:tcW w:w="850" w:type="dxa"/>
            <w:shd w:val="clear" w:color="auto" w:fill="auto"/>
            <w:noWrap/>
            <w:vAlign w:val="bottom"/>
            <w:hideMark/>
          </w:tcPr>
          <w:p w14:paraId="5C9711C9" w14:textId="4E678F43"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0.738</w:t>
            </w:r>
          </w:p>
        </w:tc>
        <w:tc>
          <w:tcPr>
            <w:tcW w:w="992" w:type="dxa"/>
            <w:vAlign w:val="bottom"/>
          </w:tcPr>
          <w:p w14:paraId="6BBE054F" w14:textId="4A91E264" w:rsidR="00473E38" w:rsidRPr="00473E38" w:rsidRDefault="00473E38" w:rsidP="00E05770">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0.000145</w:t>
            </w:r>
          </w:p>
        </w:tc>
        <w:tc>
          <w:tcPr>
            <w:tcW w:w="993" w:type="dxa"/>
            <w:vAlign w:val="bottom"/>
          </w:tcPr>
          <w:p w14:paraId="49CA63D4" w14:textId="1A4017EA"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0.000367</w:t>
            </w:r>
          </w:p>
        </w:tc>
        <w:tc>
          <w:tcPr>
            <w:tcW w:w="1134" w:type="dxa"/>
            <w:vAlign w:val="bottom"/>
          </w:tcPr>
          <w:p w14:paraId="3A228AEE" w14:textId="27E23391"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0.396</w:t>
            </w:r>
          </w:p>
        </w:tc>
        <w:tc>
          <w:tcPr>
            <w:tcW w:w="1134" w:type="dxa"/>
            <w:vAlign w:val="bottom"/>
          </w:tcPr>
          <w:p w14:paraId="47537833" w14:textId="207DC056"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0.000334</w:t>
            </w:r>
          </w:p>
        </w:tc>
        <w:tc>
          <w:tcPr>
            <w:tcW w:w="1134" w:type="dxa"/>
            <w:vAlign w:val="bottom"/>
          </w:tcPr>
          <w:p w14:paraId="2EC260F4" w14:textId="13485B98"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0.000603</w:t>
            </w:r>
          </w:p>
        </w:tc>
        <w:tc>
          <w:tcPr>
            <w:tcW w:w="1134" w:type="dxa"/>
            <w:vAlign w:val="bottom"/>
          </w:tcPr>
          <w:p w14:paraId="50AECF02" w14:textId="59EE859C" w:rsidR="00473E38" w:rsidRPr="00473E38" w:rsidRDefault="00473E38" w:rsidP="0051425D">
            <w:pPr>
              <w:jc w:val="center"/>
              <w:rPr>
                <w:rFonts w:ascii="Times New Roman" w:eastAsia="Times New Roman" w:hAnsi="Times New Roman" w:cs="Times New Roman"/>
                <w:color w:val="000000"/>
                <w:sz w:val="16"/>
                <w:szCs w:val="16"/>
                <w:lang w:val="en-US"/>
              </w:rPr>
            </w:pPr>
            <w:r w:rsidRPr="00473E38">
              <w:rPr>
                <w:rFonts w:ascii="Times New Roman" w:eastAsia="Times New Roman" w:hAnsi="Times New Roman" w:cs="Times New Roman"/>
                <w:color w:val="000000"/>
                <w:sz w:val="16"/>
                <w:szCs w:val="16"/>
                <w:lang w:val="en-US"/>
              </w:rPr>
              <w:t>0.554</w:t>
            </w:r>
          </w:p>
        </w:tc>
      </w:tr>
    </w:tbl>
    <w:p w14:paraId="2726AF69" w14:textId="77777777" w:rsidR="006248FE" w:rsidRDefault="006248FE" w:rsidP="002A4AE9">
      <w:pPr>
        <w:spacing w:line="360" w:lineRule="auto"/>
        <w:rPr>
          <w:rFonts w:ascii="Times New Roman" w:hAnsi="Times New Roman" w:cs="Times New Roman"/>
          <w:lang w:val="en-US" w:eastAsia="zh-CN"/>
        </w:rPr>
      </w:pPr>
    </w:p>
    <w:tbl>
      <w:tblPr>
        <w:tblW w:w="577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493"/>
        <w:gridCol w:w="1493"/>
        <w:gridCol w:w="1493"/>
      </w:tblGrid>
      <w:tr w:rsidR="006248FE" w:rsidRPr="006248FE" w14:paraId="49A492D2" w14:textId="77777777" w:rsidTr="006248FE">
        <w:trPr>
          <w:trHeight w:val="300"/>
        </w:trPr>
        <w:tc>
          <w:tcPr>
            <w:tcW w:w="5779" w:type="dxa"/>
            <w:gridSpan w:val="4"/>
            <w:shd w:val="clear" w:color="auto" w:fill="auto"/>
            <w:noWrap/>
            <w:vAlign w:val="bottom"/>
          </w:tcPr>
          <w:p w14:paraId="1F67535D" w14:textId="77777777" w:rsidR="006248FE" w:rsidRPr="00485660" w:rsidRDefault="006248FE" w:rsidP="006248FE">
            <w:pPr>
              <w:rPr>
                <w:rFonts w:ascii="Times New Roman" w:hAnsi="Times New Roman" w:cs="Times New Roman"/>
                <w:highlight w:val="cyan"/>
                <w:lang w:val="en-US"/>
              </w:rPr>
            </w:pPr>
            <w:r w:rsidRPr="00485660">
              <w:rPr>
                <w:rFonts w:ascii="Times New Roman" w:hAnsi="Times New Roman" w:cs="Times New Roman"/>
                <w:highlight w:val="cyan"/>
                <w:lang w:val="en-US"/>
              </w:rPr>
              <w:t>/public/home/xuhm/data/Oxford/R0.3</w:t>
            </w:r>
          </w:p>
          <w:p w14:paraId="7258899F" w14:textId="405B84AC" w:rsidR="006248FE" w:rsidRPr="006248FE" w:rsidRDefault="006248FE" w:rsidP="006248FE">
            <w:pPr>
              <w:rPr>
                <w:rFonts w:ascii="Calibri" w:eastAsia="Times New Roman" w:hAnsi="Calibri" w:cs="Times New Roman"/>
                <w:color w:val="000000"/>
                <w:lang w:val="en-US"/>
              </w:rPr>
            </w:pPr>
            <w:r w:rsidRPr="00485660">
              <w:rPr>
                <w:rFonts w:ascii="Times New Roman" w:hAnsi="Times New Roman" w:cs="Times New Roman"/>
                <w:highlight w:val="cyan"/>
                <w:lang w:val="en-US"/>
              </w:rPr>
              <w:t>cutoff R 0.3 for imputed data</w:t>
            </w:r>
          </w:p>
        </w:tc>
      </w:tr>
      <w:tr w:rsidR="006248FE" w:rsidRPr="006248FE" w14:paraId="3B895D6D" w14:textId="77777777" w:rsidTr="006248FE">
        <w:trPr>
          <w:trHeight w:val="300"/>
        </w:trPr>
        <w:tc>
          <w:tcPr>
            <w:tcW w:w="1300" w:type="dxa"/>
            <w:shd w:val="clear" w:color="auto" w:fill="auto"/>
            <w:noWrap/>
            <w:vAlign w:val="bottom"/>
            <w:hideMark/>
          </w:tcPr>
          <w:p w14:paraId="2208F0F7" w14:textId="77777777" w:rsidR="006248FE" w:rsidRPr="00485660" w:rsidRDefault="006248FE" w:rsidP="006248FE">
            <w:pPr>
              <w:rPr>
                <w:rFonts w:ascii="Times New Roman" w:eastAsia="Times New Roman" w:hAnsi="Times New Roman" w:cs="Times New Roman"/>
                <w:color w:val="000000"/>
                <w:lang w:val="en-US"/>
              </w:rPr>
            </w:pPr>
          </w:p>
        </w:tc>
        <w:tc>
          <w:tcPr>
            <w:tcW w:w="1493" w:type="dxa"/>
            <w:shd w:val="clear" w:color="auto" w:fill="auto"/>
            <w:noWrap/>
            <w:vAlign w:val="bottom"/>
            <w:hideMark/>
          </w:tcPr>
          <w:p w14:paraId="4C10F81A" w14:textId="77777777" w:rsidR="006248FE" w:rsidRPr="00485660" w:rsidRDefault="006248FE" w:rsidP="009D71E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cov</w:t>
            </w:r>
          </w:p>
        </w:tc>
        <w:tc>
          <w:tcPr>
            <w:tcW w:w="1493" w:type="dxa"/>
            <w:shd w:val="clear" w:color="auto" w:fill="auto"/>
            <w:noWrap/>
            <w:vAlign w:val="bottom"/>
            <w:hideMark/>
          </w:tcPr>
          <w:p w14:paraId="420AE0C3" w14:textId="77777777" w:rsidR="006248FE" w:rsidRPr="00485660" w:rsidRDefault="006248FE" w:rsidP="009D71E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var</w:t>
            </w:r>
          </w:p>
        </w:tc>
        <w:tc>
          <w:tcPr>
            <w:tcW w:w="1493" w:type="dxa"/>
            <w:shd w:val="clear" w:color="auto" w:fill="auto"/>
            <w:noWrap/>
            <w:vAlign w:val="bottom"/>
            <w:hideMark/>
          </w:tcPr>
          <w:p w14:paraId="365D7CCC" w14:textId="77777777" w:rsidR="006248FE" w:rsidRPr="00485660" w:rsidRDefault="006248FE" w:rsidP="009D71E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cov/var</w:t>
            </w:r>
          </w:p>
        </w:tc>
      </w:tr>
      <w:tr w:rsidR="006248FE" w:rsidRPr="006248FE" w14:paraId="0C77F018" w14:textId="77777777" w:rsidTr="006248FE">
        <w:trPr>
          <w:trHeight w:val="300"/>
        </w:trPr>
        <w:tc>
          <w:tcPr>
            <w:tcW w:w="1300" w:type="dxa"/>
            <w:shd w:val="clear" w:color="auto" w:fill="auto"/>
            <w:noWrap/>
            <w:vAlign w:val="bottom"/>
            <w:hideMark/>
          </w:tcPr>
          <w:p w14:paraId="1FD1E4BC"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chr1</w:t>
            </w:r>
          </w:p>
        </w:tc>
        <w:tc>
          <w:tcPr>
            <w:tcW w:w="1493" w:type="dxa"/>
            <w:shd w:val="clear" w:color="auto" w:fill="auto"/>
            <w:noWrap/>
            <w:vAlign w:val="bottom"/>
            <w:hideMark/>
          </w:tcPr>
          <w:p w14:paraId="5240B45F"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3.03E-05</w:t>
            </w:r>
          </w:p>
        </w:tc>
        <w:tc>
          <w:tcPr>
            <w:tcW w:w="1493" w:type="dxa"/>
            <w:shd w:val="clear" w:color="auto" w:fill="auto"/>
            <w:noWrap/>
            <w:vAlign w:val="bottom"/>
            <w:hideMark/>
          </w:tcPr>
          <w:p w14:paraId="17548392"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7.64E-05</w:t>
            </w:r>
          </w:p>
        </w:tc>
        <w:tc>
          <w:tcPr>
            <w:tcW w:w="1493" w:type="dxa"/>
            <w:shd w:val="clear" w:color="auto" w:fill="auto"/>
            <w:noWrap/>
            <w:vAlign w:val="bottom"/>
            <w:hideMark/>
          </w:tcPr>
          <w:p w14:paraId="20483076" w14:textId="52A846B4"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0.396</w:t>
            </w:r>
          </w:p>
        </w:tc>
      </w:tr>
      <w:tr w:rsidR="006248FE" w:rsidRPr="006248FE" w14:paraId="59B4E61C" w14:textId="77777777" w:rsidTr="006248FE">
        <w:trPr>
          <w:trHeight w:val="300"/>
        </w:trPr>
        <w:tc>
          <w:tcPr>
            <w:tcW w:w="1300" w:type="dxa"/>
            <w:shd w:val="clear" w:color="auto" w:fill="auto"/>
            <w:noWrap/>
            <w:vAlign w:val="bottom"/>
            <w:hideMark/>
          </w:tcPr>
          <w:p w14:paraId="7042784C"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chr2</w:t>
            </w:r>
          </w:p>
        </w:tc>
        <w:tc>
          <w:tcPr>
            <w:tcW w:w="1493" w:type="dxa"/>
            <w:shd w:val="clear" w:color="auto" w:fill="auto"/>
            <w:noWrap/>
            <w:vAlign w:val="bottom"/>
            <w:hideMark/>
          </w:tcPr>
          <w:p w14:paraId="410DE290"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3.19E-05</w:t>
            </w:r>
          </w:p>
        </w:tc>
        <w:tc>
          <w:tcPr>
            <w:tcW w:w="1493" w:type="dxa"/>
            <w:shd w:val="clear" w:color="auto" w:fill="auto"/>
            <w:noWrap/>
            <w:vAlign w:val="bottom"/>
            <w:hideMark/>
          </w:tcPr>
          <w:p w14:paraId="4CB977F7"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8.88E-05</w:t>
            </w:r>
          </w:p>
        </w:tc>
        <w:tc>
          <w:tcPr>
            <w:tcW w:w="1493" w:type="dxa"/>
            <w:shd w:val="clear" w:color="auto" w:fill="auto"/>
            <w:noWrap/>
            <w:vAlign w:val="bottom"/>
            <w:hideMark/>
          </w:tcPr>
          <w:p w14:paraId="023C2DC7" w14:textId="1844800F"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0.35</w:t>
            </w:r>
            <w:r w:rsidR="00E25A58">
              <w:rPr>
                <w:rFonts w:ascii="Times New Roman" w:eastAsia="Times New Roman" w:hAnsi="Times New Roman" w:cs="Times New Roman"/>
                <w:color w:val="000000"/>
                <w:lang w:val="en-US"/>
              </w:rPr>
              <w:t>9</w:t>
            </w:r>
          </w:p>
        </w:tc>
      </w:tr>
      <w:tr w:rsidR="006248FE" w:rsidRPr="006248FE" w14:paraId="57F6A876" w14:textId="77777777" w:rsidTr="006248FE">
        <w:trPr>
          <w:trHeight w:val="300"/>
        </w:trPr>
        <w:tc>
          <w:tcPr>
            <w:tcW w:w="1300" w:type="dxa"/>
            <w:shd w:val="clear" w:color="auto" w:fill="auto"/>
            <w:noWrap/>
            <w:vAlign w:val="bottom"/>
            <w:hideMark/>
          </w:tcPr>
          <w:p w14:paraId="0BECB092"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chr3</w:t>
            </w:r>
          </w:p>
        </w:tc>
        <w:tc>
          <w:tcPr>
            <w:tcW w:w="1493" w:type="dxa"/>
            <w:shd w:val="clear" w:color="auto" w:fill="auto"/>
            <w:noWrap/>
            <w:vAlign w:val="bottom"/>
            <w:hideMark/>
          </w:tcPr>
          <w:p w14:paraId="123E86D7"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3.85E-05</w:t>
            </w:r>
          </w:p>
        </w:tc>
        <w:tc>
          <w:tcPr>
            <w:tcW w:w="1493" w:type="dxa"/>
            <w:shd w:val="clear" w:color="auto" w:fill="auto"/>
            <w:noWrap/>
            <w:vAlign w:val="bottom"/>
            <w:hideMark/>
          </w:tcPr>
          <w:p w14:paraId="03C7A99F" w14:textId="4E515715" w:rsidR="006248FE" w:rsidRPr="00485660" w:rsidRDefault="006248FE" w:rsidP="009D71E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0.000100</w:t>
            </w:r>
          </w:p>
        </w:tc>
        <w:tc>
          <w:tcPr>
            <w:tcW w:w="1493" w:type="dxa"/>
            <w:shd w:val="clear" w:color="auto" w:fill="auto"/>
            <w:noWrap/>
            <w:vAlign w:val="bottom"/>
            <w:hideMark/>
          </w:tcPr>
          <w:p w14:paraId="1DC2DF21" w14:textId="06C4663E"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0.385</w:t>
            </w:r>
          </w:p>
        </w:tc>
      </w:tr>
      <w:tr w:rsidR="006248FE" w:rsidRPr="006248FE" w14:paraId="284F4F2D" w14:textId="77777777" w:rsidTr="006248FE">
        <w:trPr>
          <w:trHeight w:val="300"/>
        </w:trPr>
        <w:tc>
          <w:tcPr>
            <w:tcW w:w="1300" w:type="dxa"/>
            <w:shd w:val="clear" w:color="auto" w:fill="auto"/>
            <w:noWrap/>
            <w:vAlign w:val="bottom"/>
            <w:hideMark/>
          </w:tcPr>
          <w:p w14:paraId="2CA9AEE7"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chr4</w:t>
            </w:r>
          </w:p>
        </w:tc>
        <w:tc>
          <w:tcPr>
            <w:tcW w:w="1493" w:type="dxa"/>
            <w:shd w:val="clear" w:color="auto" w:fill="auto"/>
            <w:noWrap/>
            <w:vAlign w:val="bottom"/>
            <w:hideMark/>
          </w:tcPr>
          <w:p w14:paraId="04A7AD50"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4.06E-05</w:t>
            </w:r>
          </w:p>
        </w:tc>
        <w:tc>
          <w:tcPr>
            <w:tcW w:w="1493" w:type="dxa"/>
            <w:shd w:val="clear" w:color="auto" w:fill="auto"/>
            <w:noWrap/>
            <w:vAlign w:val="bottom"/>
            <w:hideMark/>
          </w:tcPr>
          <w:p w14:paraId="2FB07DED" w14:textId="1025346D" w:rsidR="006248FE" w:rsidRPr="00485660" w:rsidRDefault="006248FE" w:rsidP="009D71E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0.000107</w:t>
            </w:r>
          </w:p>
        </w:tc>
        <w:tc>
          <w:tcPr>
            <w:tcW w:w="1493" w:type="dxa"/>
            <w:shd w:val="clear" w:color="auto" w:fill="auto"/>
            <w:noWrap/>
            <w:vAlign w:val="bottom"/>
            <w:hideMark/>
          </w:tcPr>
          <w:p w14:paraId="20DBB8DA" w14:textId="77A7F54C"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0.378</w:t>
            </w:r>
          </w:p>
        </w:tc>
      </w:tr>
      <w:tr w:rsidR="006248FE" w:rsidRPr="006248FE" w14:paraId="2A623884" w14:textId="77777777" w:rsidTr="006248FE">
        <w:trPr>
          <w:trHeight w:val="300"/>
        </w:trPr>
        <w:tc>
          <w:tcPr>
            <w:tcW w:w="1300" w:type="dxa"/>
            <w:shd w:val="clear" w:color="auto" w:fill="auto"/>
            <w:noWrap/>
            <w:vAlign w:val="bottom"/>
            <w:hideMark/>
          </w:tcPr>
          <w:p w14:paraId="059D2BDF"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chr5</w:t>
            </w:r>
          </w:p>
        </w:tc>
        <w:tc>
          <w:tcPr>
            <w:tcW w:w="1493" w:type="dxa"/>
            <w:shd w:val="clear" w:color="auto" w:fill="auto"/>
            <w:noWrap/>
            <w:vAlign w:val="bottom"/>
            <w:hideMark/>
          </w:tcPr>
          <w:p w14:paraId="79A8B82A"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4.26E-05</w:t>
            </w:r>
          </w:p>
        </w:tc>
        <w:tc>
          <w:tcPr>
            <w:tcW w:w="1493" w:type="dxa"/>
            <w:shd w:val="clear" w:color="auto" w:fill="auto"/>
            <w:noWrap/>
            <w:vAlign w:val="bottom"/>
            <w:hideMark/>
          </w:tcPr>
          <w:p w14:paraId="58AE1F43" w14:textId="1DAB0EE8" w:rsidR="006248FE" w:rsidRPr="00485660" w:rsidRDefault="006248FE" w:rsidP="009D71E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0.000111</w:t>
            </w:r>
          </w:p>
        </w:tc>
        <w:tc>
          <w:tcPr>
            <w:tcW w:w="1493" w:type="dxa"/>
            <w:shd w:val="clear" w:color="auto" w:fill="auto"/>
            <w:noWrap/>
            <w:vAlign w:val="bottom"/>
            <w:hideMark/>
          </w:tcPr>
          <w:p w14:paraId="2AF23EDC" w14:textId="4FD9FB62"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0.384</w:t>
            </w:r>
          </w:p>
        </w:tc>
      </w:tr>
      <w:tr w:rsidR="006248FE" w:rsidRPr="006248FE" w14:paraId="0DD16C8D" w14:textId="77777777" w:rsidTr="006248FE">
        <w:trPr>
          <w:trHeight w:val="300"/>
        </w:trPr>
        <w:tc>
          <w:tcPr>
            <w:tcW w:w="1300" w:type="dxa"/>
            <w:shd w:val="clear" w:color="auto" w:fill="auto"/>
            <w:noWrap/>
            <w:vAlign w:val="bottom"/>
            <w:hideMark/>
          </w:tcPr>
          <w:p w14:paraId="151EFB72"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chr6</w:t>
            </w:r>
          </w:p>
        </w:tc>
        <w:tc>
          <w:tcPr>
            <w:tcW w:w="1493" w:type="dxa"/>
            <w:shd w:val="clear" w:color="auto" w:fill="auto"/>
            <w:noWrap/>
            <w:vAlign w:val="bottom"/>
            <w:hideMark/>
          </w:tcPr>
          <w:p w14:paraId="60A0EF92"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0.000111811</w:t>
            </w:r>
          </w:p>
        </w:tc>
        <w:tc>
          <w:tcPr>
            <w:tcW w:w="1493" w:type="dxa"/>
            <w:shd w:val="clear" w:color="auto" w:fill="auto"/>
            <w:noWrap/>
            <w:vAlign w:val="bottom"/>
            <w:hideMark/>
          </w:tcPr>
          <w:p w14:paraId="1913A5DC" w14:textId="593E8995" w:rsidR="006248FE" w:rsidRPr="00485660" w:rsidRDefault="006248FE" w:rsidP="009D71E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0.000613</w:t>
            </w:r>
          </w:p>
        </w:tc>
        <w:tc>
          <w:tcPr>
            <w:tcW w:w="1493" w:type="dxa"/>
            <w:shd w:val="clear" w:color="auto" w:fill="auto"/>
            <w:noWrap/>
            <w:vAlign w:val="bottom"/>
            <w:hideMark/>
          </w:tcPr>
          <w:p w14:paraId="21CE9907" w14:textId="5BFC77EC"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0.182</w:t>
            </w:r>
          </w:p>
        </w:tc>
      </w:tr>
      <w:tr w:rsidR="006248FE" w:rsidRPr="006248FE" w14:paraId="3E6B6742" w14:textId="77777777" w:rsidTr="006248FE">
        <w:trPr>
          <w:trHeight w:val="300"/>
        </w:trPr>
        <w:tc>
          <w:tcPr>
            <w:tcW w:w="1300" w:type="dxa"/>
            <w:shd w:val="clear" w:color="auto" w:fill="auto"/>
            <w:noWrap/>
            <w:vAlign w:val="bottom"/>
            <w:hideMark/>
          </w:tcPr>
          <w:p w14:paraId="363E09E1"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chr7</w:t>
            </w:r>
          </w:p>
        </w:tc>
        <w:tc>
          <w:tcPr>
            <w:tcW w:w="1493" w:type="dxa"/>
            <w:shd w:val="clear" w:color="auto" w:fill="auto"/>
            <w:noWrap/>
            <w:vAlign w:val="bottom"/>
            <w:hideMark/>
          </w:tcPr>
          <w:p w14:paraId="050DE079"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4.59E-05</w:t>
            </w:r>
          </w:p>
        </w:tc>
        <w:tc>
          <w:tcPr>
            <w:tcW w:w="1493" w:type="dxa"/>
            <w:shd w:val="clear" w:color="auto" w:fill="auto"/>
            <w:noWrap/>
            <w:vAlign w:val="bottom"/>
            <w:hideMark/>
          </w:tcPr>
          <w:p w14:paraId="00692C5F" w14:textId="6D74F739" w:rsidR="006248FE" w:rsidRPr="00485660" w:rsidRDefault="006248FE" w:rsidP="009D71E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0.00011</w:t>
            </w:r>
            <w:r w:rsidR="009D71ED">
              <w:rPr>
                <w:rFonts w:ascii="Times New Roman" w:eastAsia="Times New Roman" w:hAnsi="Times New Roman" w:cs="Times New Roman"/>
                <w:color w:val="000000"/>
                <w:lang w:val="en-US"/>
              </w:rPr>
              <w:t>9</w:t>
            </w:r>
          </w:p>
        </w:tc>
        <w:tc>
          <w:tcPr>
            <w:tcW w:w="1493" w:type="dxa"/>
            <w:shd w:val="clear" w:color="auto" w:fill="auto"/>
            <w:noWrap/>
            <w:vAlign w:val="bottom"/>
            <w:hideMark/>
          </w:tcPr>
          <w:p w14:paraId="5DD7E4A5" w14:textId="176D4875"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0.387</w:t>
            </w:r>
          </w:p>
        </w:tc>
      </w:tr>
      <w:tr w:rsidR="006248FE" w:rsidRPr="006248FE" w14:paraId="56CA7B9C" w14:textId="77777777" w:rsidTr="006248FE">
        <w:trPr>
          <w:trHeight w:val="300"/>
        </w:trPr>
        <w:tc>
          <w:tcPr>
            <w:tcW w:w="1300" w:type="dxa"/>
            <w:shd w:val="clear" w:color="auto" w:fill="auto"/>
            <w:noWrap/>
            <w:vAlign w:val="bottom"/>
            <w:hideMark/>
          </w:tcPr>
          <w:p w14:paraId="3965249F"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chr8</w:t>
            </w:r>
          </w:p>
        </w:tc>
        <w:tc>
          <w:tcPr>
            <w:tcW w:w="1493" w:type="dxa"/>
            <w:shd w:val="clear" w:color="auto" w:fill="auto"/>
            <w:noWrap/>
            <w:vAlign w:val="bottom"/>
            <w:hideMark/>
          </w:tcPr>
          <w:p w14:paraId="783AB2D6"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5.48E-05</w:t>
            </w:r>
          </w:p>
        </w:tc>
        <w:tc>
          <w:tcPr>
            <w:tcW w:w="1493" w:type="dxa"/>
            <w:shd w:val="clear" w:color="auto" w:fill="auto"/>
            <w:noWrap/>
            <w:vAlign w:val="bottom"/>
            <w:hideMark/>
          </w:tcPr>
          <w:p w14:paraId="7EEBBC17" w14:textId="24032AB6" w:rsidR="006248FE" w:rsidRPr="00485660" w:rsidRDefault="006248FE" w:rsidP="009D71E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0.000146</w:t>
            </w:r>
          </w:p>
        </w:tc>
        <w:tc>
          <w:tcPr>
            <w:tcW w:w="1493" w:type="dxa"/>
            <w:shd w:val="clear" w:color="auto" w:fill="auto"/>
            <w:noWrap/>
            <w:vAlign w:val="bottom"/>
            <w:hideMark/>
          </w:tcPr>
          <w:p w14:paraId="349BC467" w14:textId="3A95E6D3"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0.37</w:t>
            </w:r>
            <w:r w:rsidR="00E25A58">
              <w:rPr>
                <w:rFonts w:ascii="Times New Roman" w:eastAsia="Times New Roman" w:hAnsi="Times New Roman" w:cs="Times New Roman"/>
                <w:color w:val="000000"/>
                <w:lang w:val="en-US"/>
              </w:rPr>
              <w:t>6</w:t>
            </w:r>
          </w:p>
        </w:tc>
      </w:tr>
      <w:tr w:rsidR="006248FE" w:rsidRPr="006248FE" w14:paraId="16E0A32B" w14:textId="77777777" w:rsidTr="006248FE">
        <w:trPr>
          <w:trHeight w:val="300"/>
        </w:trPr>
        <w:tc>
          <w:tcPr>
            <w:tcW w:w="1300" w:type="dxa"/>
            <w:shd w:val="clear" w:color="auto" w:fill="auto"/>
            <w:noWrap/>
            <w:vAlign w:val="bottom"/>
            <w:hideMark/>
          </w:tcPr>
          <w:p w14:paraId="30F4E17F"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chr9</w:t>
            </w:r>
          </w:p>
        </w:tc>
        <w:tc>
          <w:tcPr>
            <w:tcW w:w="1493" w:type="dxa"/>
            <w:shd w:val="clear" w:color="auto" w:fill="auto"/>
            <w:noWrap/>
            <w:vAlign w:val="bottom"/>
            <w:hideMark/>
          </w:tcPr>
          <w:p w14:paraId="3D7B861A"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5.12E-05</w:t>
            </w:r>
          </w:p>
        </w:tc>
        <w:tc>
          <w:tcPr>
            <w:tcW w:w="1493" w:type="dxa"/>
            <w:shd w:val="clear" w:color="auto" w:fill="auto"/>
            <w:noWrap/>
            <w:vAlign w:val="bottom"/>
            <w:hideMark/>
          </w:tcPr>
          <w:p w14:paraId="46D4596E" w14:textId="36260A01" w:rsidR="006248FE" w:rsidRPr="00485660" w:rsidRDefault="006248FE" w:rsidP="009D71E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0.000136</w:t>
            </w:r>
          </w:p>
        </w:tc>
        <w:tc>
          <w:tcPr>
            <w:tcW w:w="1493" w:type="dxa"/>
            <w:shd w:val="clear" w:color="auto" w:fill="auto"/>
            <w:noWrap/>
            <w:vAlign w:val="bottom"/>
            <w:hideMark/>
          </w:tcPr>
          <w:p w14:paraId="5B779D76" w14:textId="2F4D6F3C"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0.378</w:t>
            </w:r>
          </w:p>
        </w:tc>
      </w:tr>
      <w:tr w:rsidR="006248FE" w:rsidRPr="006248FE" w14:paraId="595CAAC5" w14:textId="77777777" w:rsidTr="006248FE">
        <w:trPr>
          <w:trHeight w:val="300"/>
        </w:trPr>
        <w:tc>
          <w:tcPr>
            <w:tcW w:w="1300" w:type="dxa"/>
            <w:shd w:val="clear" w:color="auto" w:fill="auto"/>
            <w:noWrap/>
            <w:vAlign w:val="bottom"/>
            <w:hideMark/>
          </w:tcPr>
          <w:p w14:paraId="42E0604B"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chr10</w:t>
            </w:r>
          </w:p>
        </w:tc>
        <w:tc>
          <w:tcPr>
            <w:tcW w:w="1493" w:type="dxa"/>
            <w:shd w:val="clear" w:color="auto" w:fill="auto"/>
            <w:noWrap/>
            <w:vAlign w:val="bottom"/>
            <w:hideMark/>
          </w:tcPr>
          <w:p w14:paraId="34DAF583"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5.20E-05</w:t>
            </w:r>
          </w:p>
        </w:tc>
        <w:tc>
          <w:tcPr>
            <w:tcW w:w="1493" w:type="dxa"/>
            <w:shd w:val="clear" w:color="auto" w:fill="auto"/>
            <w:noWrap/>
            <w:vAlign w:val="bottom"/>
            <w:hideMark/>
          </w:tcPr>
          <w:p w14:paraId="4F097B61" w14:textId="7678568E" w:rsidR="006248FE" w:rsidRPr="00485660" w:rsidRDefault="006248FE" w:rsidP="009D71E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0.0001</w:t>
            </w:r>
            <w:r w:rsidR="009D71ED">
              <w:rPr>
                <w:rFonts w:ascii="Times New Roman" w:eastAsia="Times New Roman" w:hAnsi="Times New Roman" w:cs="Times New Roman"/>
                <w:color w:val="000000"/>
                <w:lang w:val="en-US"/>
              </w:rPr>
              <w:t>40</w:t>
            </w:r>
          </w:p>
        </w:tc>
        <w:tc>
          <w:tcPr>
            <w:tcW w:w="1493" w:type="dxa"/>
            <w:shd w:val="clear" w:color="auto" w:fill="auto"/>
            <w:noWrap/>
            <w:vAlign w:val="bottom"/>
            <w:hideMark/>
          </w:tcPr>
          <w:p w14:paraId="39CF1B72" w14:textId="10147789"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0.372</w:t>
            </w:r>
          </w:p>
        </w:tc>
      </w:tr>
      <w:tr w:rsidR="006248FE" w:rsidRPr="006248FE" w14:paraId="7D41DF81" w14:textId="77777777" w:rsidTr="006248FE">
        <w:trPr>
          <w:trHeight w:val="300"/>
        </w:trPr>
        <w:tc>
          <w:tcPr>
            <w:tcW w:w="1300" w:type="dxa"/>
            <w:shd w:val="clear" w:color="auto" w:fill="auto"/>
            <w:noWrap/>
            <w:vAlign w:val="bottom"/>
            <w:hideMark/>
          </w:tcPr>
          <w:p w14:paraId="531036E9"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chr11</w:t>
            </w:r>
          </w:p>
        </w:tc>
        <w:tc>
          <w:tcPr>
            <w:tcW w:w="1493" w:type="dxa"/>
            <w:shd w:val="clear" w:color="auto" w:fill="auto"/>
            <w:noWrap/>
            <w:vAlign w:val="bottom"/>
            <w:hideMark/>
          </w:tcPr>
          <w:p w14:paraId="30175F56"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7.90E-05</w:t>
            </w:r>
          </w:p>
        </w:tc>
        <w:tc>
          <w:tcPr>
            <w:tcW w:w="1493" w:type="dxa"/>
            <w:shd w:val="clear" w:color="auto" w:fill="auto"/>
            <w:noWrap/>
            <w:vAlign w:val="bottom"/>
            <w:hideMark/>
          </w:tcPr>
          <w:p w14:paraId="0BB14627" w14:textId="0FB97643" w:rsidR="006248FE" w:rsidRPr="00485660" w:rsidRDefault="006248FE" w:rsidP="009D71E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0.00016</w:t>
            </w:r>
            <w:r w:rsidR="009D71ED">
              <w:rPr>
                <w:rFonts w:ascii="Times New Roman" w:eastAsia="Times New Roman" w:hAnsi="Times New Roman" w:cs="Times New Roman"/>
                <w:color w:val="000000"/>
                <w:lang w:val="en-US"/>
              </w:rPr>
              <w:t>4</w:t>
            </w:r>
          </w:p>
        </w:tc>
        <w:tc>
          <w:tcPr>
            <w:tcW w:w="1493" w:type="dxa"/>
            <w:shd w:val="clear" w:color="auto" w:fill="auto"/>
            <w:noWrap/>
            <w:vAlign w:val="bottom"/>
            <w:hideMark/>
          </w:tcPr>
          <w:p w14:paraId="2ADD0CD4" w14:textId="27BD9693"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0.482</w:t>
            </w:r>
          </w:p>
        </w:tc>
      </w:tr>
      <w:tr w:rsidR="006248FE" w:rsidRPr="006248FE" w14:paraId="2D02F11B" w14:textId="77777777" w:rsidTr="006248FE">
        <w:trPr>
          <w:trHeight w:val="300"/>
        </w:trPr>
        <w:tc>
          <w:tcPr>
            <w:tcW w:w="1300" w:type="dxa"/>
            <w:shd w:val="clear" w:color="auto" w:fill="auto"/>
            <w:noWrap/>
            <w:vAlign w:val="bottom"/>
            <w:hideMark/>
          </w:tcPr>
          <w:p w14:paraId="6328446F"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chr12</w:t>
            </w:r>
          </w:p>
        </w:tc>
        <w:tc>
          <w:tcPr>
            <w:tcW w:w="1493" w:type="dxa"/>
            <w:shd w:val="clear" w:color="auto" w:fill="auto"/>
            <w:noWrap/>
            <w:vAlign w:val="bottom"/>
            <w:hideMark/>
          </w:tcPr>
          <w:p w14:paraId="1AD637CF"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5.74E-05</w:t>
            </w:r>
          </w:p>
        </w:tc>
        <w:tc>
          <w:tcPr>
            <w:tcW w:w="1493" w:type="dxa"/>
            <w:shd w:val="clear" w:color="auto" w:fill="auto"/>
            <w:noWrap/>
            <w:vAlign w:val="bottom"/>
            <w:hideMark/>
          </w:tcPr>
          <w:p w14:paraId="2727BFBE" w14:textId="4EB7C076" w:rsidR="006248FE" w:rsidRPr="00485660" w:rsidRDefault="006248FE" w:rsidP="009D71E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0.000138</w:t>
            </w:r>
          </w:p>
        </w:tc>
        <w:tc>
          <w:tcPr>
            <w:tcW w:w="1493" w:type="dxa"/>
            <w:shd w:val="clear" w:color="auto" w:fill="auto"/>
            <w:noWrap/>
            <w:vAlign w:val="bottom"/>
            <w:hideMark/>
          </w:tcPr>
          <w:p w14:paraId="3AF390B3" w14:textId="6B9AD58D"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0.414</w:t>
            </w:r>
          </w:p>
        </w:tc>
      </w:tr>
      <w:tr w:rsidR="006248FE" w:rsidRPr="006248FE" w14:paraId="11000E38" w14:textId="77777777" w:rsidTr="006248FE">
        <w:trPr>
          <w:trHeight w:val="300"/>
        </w:trPr>
        <w:tc>
          <w:tcPr>
            <w:tcW w:w="1300" w:type="dxa"/>
            <w:shd w:val="clear" w:color="auto" w:fill="auto"/>
            <w:noWrap/>
            <w:vAlign w:val="bottom"/>
            <w:hideMark/>
          </w:tcPr>
          <w:p w14:paraId="64E8569F"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chr13</w:t>
            </w:r>
          </w:p>
        </w:tc>
        <w:tc>
          <w:tcPr>
            <w:tcW w:w="1493" w:type="dxa"/>
            <w:shd w:val="clear" w:color="auto" w:fill="auto"/>
            <w:noWrap/>
            <w:vAlign w:val="bottom"/>
            <w:hideMark/>
          </w:tcPr>
          <w:p w14:paraId="40500C58"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6.84E-05</w:t>
            </w:r>
          </w:p>
        </w:tc>
        <w:tc>
          <w:tcPr>
            <w:tcW w:w="1493" w:type="dxa"/>
            <w:shd w:val="clear" w:color="auto" w:fill="auto"/>
            <w:noWrap/>
            <w:vAlign w:val="bottom"/>
            <w:hideMark/>
          </w:tcPr>
          <w:p w14:paraId="59F66C1A" w14:textId="688F27D5" w:rsidR="006248FE" w:rsidRPr="00485660" w:rsidRDefault="006248FE" w:rsidP="009D71E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0.000173</w:t>
            </w:r>
          </w:p>
        </w:tc>
        <w:tc>
          <w:tcPr>
            <w:tcW w:w="1493" w:type="dxa"/>
            <w:shd w:val="clear" w:color="auto" w:fill="auto"/>
            <w:noWrap/>
            <w:vAlign w:val="bottom"/>
            <w:hideMark/>
          </w:tcPr>
          <w:p w14:paraId="5D9DFD02" w14:textId="5238E125"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0.394</w:t>
            </w:r>
          </w:p>
        </w:tc>
      </w:tr>
      <w:tr w:rsidR="006248FE" w:rsidRPr="006248FE" w14:paraId="743BE5AA" w14:textId="77777777" w:rsidTr="006248FE">
        <w:trPr>
          <w:trHeight w:val="300"/>
        </w:trPr>
        <w:tc>
          <w:tcPr>
            <w:tcW w:w="1300" w:type="dxa"/>
            <w:shd w:val="clear" w:color="auto" w:fill="auto"/>
            <w:noWrap/>
            <w:vAlign w:val="bottom"/>
            <w:hideMark/>
          </w:tcPr>
          <w:p w14:paraId="4A2E41AD"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chr14</w:t>
            </w:r>
          </w:p>
        </w:tc>
        <w:tc>
          <w:tcPr>
            <w:tcW w:w="1493" w:type="dxa"/>
            <w:shd w:val="clear" w:color="auto" w:fill="auto"/>
            <w:noWrap/>
            <w:vAlign w:val="bottom"/>
            <w:hideMark/>
          </w:tcPr>
          <w:p w14:paraId="6B9A60B0"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7.29E-05</w:t>
            </w:r>
          </w:p>
        </w:tc>
        <w:tc>
          <w:tcPr>
            <w:tcW w:w="1493" w:type="dxa"/>
            <w:shd w:val="clear" w:color="auto" w:fill="auto"/>
            <w:noWrap/>
            <w:vAlign w:val="bottom"/>
            <w:hideMark/>
          </w:tcPr>
          <w:p w14:paraId="1C7C2DC9" w14:textId="2BBE5186" w:rsidR="006248FE" w:rsidRPr="00485660" w:rsidRDefault="006248FE" w:rsidP="00741E27">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0.00018</w:t>
            </w:r>
            <w:r w:rsidR="00741E27">
              <w:rPr>
                <w:rFonts w:ascii="Times New Roman" w:eastAsia="Times New Roman" w:hAnsi="Times New Roman" w:cs="Times New Roman"/>
                <w:color w:val="000000"/>
                <w:lang w:val="en-US"/>
              </w:rPr>
              <w:t>5</w:t>
            </w:r>
          </w:p>
        </w:tc>
        <w:tc>
          <w:tcPr>
            <w:tcW w:w="1493" w:type="dxa"/>
            <w:shd w:val="clear" w:color="auto" w:fill="auto"/>
            <w:noWrap/>
            <w:vAlign w:val="bottom"/>
            <w:hideMark/>
          </w:tcPr>
          <w:p w14:paraId="62F53695" w14:textId="52C3C77C"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0.39</w:t>
            </w:r>
            <w:r w:rsidR="00E25A58">
              <w:rPr>
                <w:rFonts w:ascii="Times New Roman" w:eastAsia="Times New Roman" w:hAnsi="Times New Roman" w:cs="Times New Roman"/>
                <w:color w:val="000000"/>
                <w:lang w:val="en-US"/>
              </w:rPr>
              <w:t>5</w:t>
            </w:r>
          </w:p>
        </w:tc>
      </w:tr>
      <w:tr w:rsidR="006248FE" w:rsidRPr="006248FE" w14:paraId="0161DECA" w14:textId="77777777" w:rsidTr="006248FE">
        <w:trPr>
          <w:trHeight w:val="300"/>
        </w:trPr>
        <w:tc>
          <w:tcPr>
            <w:tcW w:w="1300" w:type="dxa"/>
            <w:shd w:val="clear" w:color="auto" w:fill="auto"/>
            <w:noWrap/>
            <w:vAlign w:val="bottom"/>
            <w:hideMark/>
          </w:tcPr>
          <w:p w14:paraId="38E6AE68"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lastRenderedPageBreak/>
              <w:t>chr15</w:t>
            </w:r>
          </w:p>
        </w:tc>
        <w:tc>
          <w:tcPr>
            <w:tcW w:w="1493" w:type="dxa"/>
            <w:shd w:val="clear" w:color="auto" w:fill="auto"/>
            <w:noWrap/>
            <w:vAlign w:val="bottom"/>
            <w:hideMark/>
          </w:tcPr>
          <w:p w14:paraId="04BDAB2B"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7.96E-05</w:t>
            </w:r>
          </w:p>
        </w:tc>
        <w:tc>
          <w:tcPr>
            <w:tcW w:w="1493" w:type="dxa"/>
            <w:shd w:val="clear" w:color="auto" w:fill="auto"/>
            <w:noWrap/>
            <w:vAlign w:val="bottom"/>
            <w:hideMark/>
          </w:tcPr>
          <w:p w14:paraId="7B5C4CDC" w14:textId="05A08D85" w:rsidR="006248FE" w:rsidRPr="00485660" w:rsidRDefault="006248FE" w:rsidP="00741E27">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0.000208</w:t>
            </w:r>
          </w:p>
        </w:tc>
        <w:tc>
          <w:tcPr>
            <w:tcW w:w="1493" w:type="dxa"/>
            <w:shd w:val="clear" w:color="auto" w:fill="auto"/>
            <w:noWrap/>
            <w:vAlign w:val="bottom"/>
            <w:hideMark/>
          </w:tcPr>
          <w:p w14:paraId="1EFD95A0" w14:textId="2119ADE9"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0.38</w:t>
            </w:r>
            <w:r w:rsidR="00E25A58">
              <w:rPr>
                <w:rFonts w:ascii="Times New Roman" w:eastAsia="Times New Roman" w:hAnsi="Times New Roman" w:cs="Times New Roman"/>
                <w:color w:val="000000"/>
                <w:lang w:val="en-US"/>
              </w:rPr>
              <w:t>2</w:t>
            </w:r>
          </w:p>
        </w:tc>
      </w:tr>
      <w:tr w:rsidR="006248FE" w:rsidRPr="006248FE" w14:paraId="34CCD3A6" w14:textId="77777777" w:rsidTr="006248FE">
        <w:trPr>
          <w:trHeight w:val="300"/>
        </w:trPr>
        <w:tc>
          <w:tcPr>
            <w:tcW w:w="1300" w:type="dxa"/>
            <w:shd w:val="clear" w:color="auto" w:fill="auto"/>
            <w:noWrap/>
            <w:vAlign w:val="bottom"/>
            <w:hideMark/>
          </w:tcPr>
          <w:p w14:paraId="22AC9FAF"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chr16</w:t>
            </w:r>
          </w:p>
        </w:tc>
        <w:tc>
          <w:tcPr>
            <w:tcW w:w="1493" w:type="dxa"/>
            <w:shd w:val="clear" w:color="auto" w:fill="auto"/>
            <w:noWrap/>
            <w:vAlign w:val="bottom"/>
            <w:hideMark/>
          </w:tcPr>
          <w:p w14:paraId="5376CE2C"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6.45E-05</w:t>
            </w:r>
          </w:p>
        </w:tc>
        <w:tc>
          <w:tcPr>
            <w:tcW w:w="1493" w:type="dxa"/>
            <w:shd w:val="clear" w:color="auto" w:fill="auto"/>
            <w:noWrap/>
            <w:vAlign w:val="bottom"/>
            <w:hideMark/>
          </w:tcPr>
          <w:p w14:paraId="0FD04BE9" w14:textId="1FB36FB4" w:rsidR="006248FE" w:rsidRPr="00485660" w:rsidRDefault="006248FE" w:rsidP="00741E27">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0.0001</w:t>
            </w:r>
            <w:r w:rsidR="00741E27">
              <w:rPr>
                <w:rFonts w:ascii="Times New Roman" w:eastAsia="Times New Roman" w:hAnsi="Times New Roman" w:cs="Times New Roman"/>
                <w:color w:val="000000"/>
                <w:lang w:val="en-US"/>
              </w:rPr>
              <w:t>80</w:t>
            </w:r>
          </w:p>
        </w:tc>
        <w:tc>
          <w:tcPr>
            <w:tcW w:w="1493" w:type="dxa"/>
            <w:shd w:val="clear" w:color="auto" w:fill="auto"/>
            <w:noWrap/>
            <w:vAlign w:val="bottom"/>
            <w:hideMark/>
          </w:tcPr>
          <w:p w14:paraId="44FCE43D" w14:textId="71319264"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0.359</w:t>
            </w:r>
          </w:p>
        </w:tc>
      </w:tr>
      <w:tr w:rsidR="006248FE" w:rsidRPr="006248FE" w14:paraId="1DFC1EF3" w14:textId="77777777" w:rsidTr="006248FE">
        <w:trPr>
          <w:trHeight w:val="300"/>
        </w:trPr>
        <w:tc>
          <w:tcPr>
            <w:tcW w:w="1300" w:type="dxa"/>
            <w:shd w:val="clear" w:color="auto" w:fill="auto"/>
            <w:noWrap/>
            <w:vAlign w:val="bottom"/>
            <w:hideMark/>
          </w:tcPr>
          <w:p w14:paraId="30E058D4"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chr17</w:t>
            </w:r>
          </w:p>
        </w:tc>
        <w:tc>
          <w:tcPr>
            <w:tcW w:w="1493" w:type="dxa"/>
            <w:shd w:val="clear" w:color="auto" w:fill="auto"/>
            <w:noWrap/>
            <w:vAlign w:val="bottom"/>
            <w:hideMark/>
          </w:tcPr>
          <w:p w14:paraId="29BC8878"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8.41E-05</w:t>
            </w:r>
          </w:p>
        </w:tc>
        <w:tc>
          <w:tcPr>
            <w:tcW w:w="1493" w:type="dxa"/>
            <w:shd w:val="clear" w:color="auto" w:fill="auto"/>
            <w:noWrap/>
            <w:vAlign w:val="bottom"/>
            <w:hideMark/>
          </w:tcPr>
          <w:p w14:paraId="40CC3A10" w14:textId="333AD819" w:rsidR="006248FE" w:rsidRPr="00485660" w:rsidRDefault="006248FE" w:rsidP="00741E27">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0.000205</w:t>
            </w:r>
          </w:p>
        </w:tc>
        <w:tc>
          <w:tcPr>
            <w:tcW w:w="1493" w:type="dxa"/>
            <w:shd w:val="clear" w:color="auto" w:fill="auto"/>
            <w:noWrap/>
            <w:vAlign w:val="bottom"/>
            <w:hideMark/>
          </w:tcPr>
          <w:p w14:paraId="75DC42D0" w14:textId="5B33A451"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0.409</w:t>
            </w:r>
          </w:p>
        </w:tc>
      </w:tr>
      <w:tr w:rsidR="006248FE" w:rsidRPr="006248FE" w14:paraId="5AF1E6C0" w14:textId="77777777" w:rsidTr="006248FE">
        <w:trPr>
          <w:trHeight w:val="300"/>
        </w:trPr>
        <w:tc>
          <w:tcPr>
            <w:tcW w:w="1300" w:type="dxa"/>
            <w:shd w:val="clear" w:color="auto" w:fill="auto"/>
            <w:noWrap/>
            <w:vAlign w:val="bottom"/>
            <w:hideMark/>
          </w:tcPr>
          <w:p w14:paraId="6C3C0DA4"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chr18</w:t>
            </w:r>
          </w:p>
        </w:tc>
        <w:tc>
          <w:tcPr>
            <w:tcW w:w="1493" w:type="dxa"/>
            <w:shd w:val="clear" w:color="auto" w:fill="auto"/>
            <w:noWrap/>
            <w:vAlign w:val="bottom"/>
            <w:hideMark/>
          </w:tcPr>
          <w:p w14:paraId="56E443B7"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7.28E-05</w:t>
            </w:r>
          </w:p>
        </w:tc>
        <w:tc>
          <w:tcPr>
            <w:tcW w:w="1493" w:type="dxa"/>
            <w:shd w:val="clear" w:color="auto" w:fill="auto"/>
            <w:noWrap/>
            <w:vAlign w:val="bottom"/>
            <w:hideMark/>
          </w:tcPr>
          <w:p w14:paraId="0E069621" w14:textId="6B998886" w:rsidR="006248FE" w:rsidRPr="00485660" w:rsidRDefault="00741E27" w:rsidP="0051425D">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0.000190</w:t>
            </w:r>
          </w:p>
        </w:tc>
        <w:tc>
          <w:tcPr>
            <w:tcW w:w="1493" w:type="dxa"/>
            <w:shd w:val="clear" w:color="auto" w:fill="auto"/>
            <w:noWrap/>
            <w:vAlign w:val="bottom"/>
            <w:hideMark/>
          </w:tcPr>
          <w:p w14:paraId="2DBA30E1" w14:textId="05D46E7D"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0.382</w:t>
            </w:r>
          </w:p>
        </w:tc>
      </w:tr>
      <w:tr w:rsidR="006248FE" w:rsidRPr="006248FE" w14:paraId="30268A84" w14:textId="77777777" w:rsidTr="006248FE">
        <w:trPr>
          <w:trHeight w:val="300"/>
        </w:trPr>
        <w:tc>
          <w:tcPr>
            <w:tcW w:w="1300" w:type="dxa"/>
            <w:shd w:val="clear" w:color="auto" w:fill="auto"/>
            <w:noWrap/>
            <w:vAlign w:val="bottom"/>
            <w:hideMark/>
          </w:tcPr>
          <w:p w14:paraId="0D2E4ABD"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chr19</w:t>
            </w:r>
          </w:p>
        </w:tc>
        <w:tc>
          <w:tcPr>
            <w:tcW w:w="1493" w:type="dxa"/>
            <w:shd w:val="clear" w:color="auto" w:fill="auto"/>
            <w:noWrap/>
            <w:vAlign w:val="bottom"/>
            <w:hideMark/>
          </w:tcPr>
          <w:p w14:paraId="43F5F938"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8.96E-05</w:t>
            </w:r>
          </w:p>
        </w:tc>
        <w:tc>
          <w:tcPr>
            <w:tcW w:w="1493" w:type="dxa"/>
            <w:shd w:val="clear" w:color="auto" w:fill="auto"/>
            <w:noWrap/>
            <w:vAlign w:val="bottom"/>
            <w:hideMark/>
          </w:tcPr>
          <w:p w14:paraId="4E66BAE6" w14:textId="7C80545A" w:rsidR="006248FE" w:rsidRPr="00485660" w:rsidRDefault="006248FE" w:rsidP="00741E27">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0.00022</w:t>
            </w:r>
            <w:r w:rsidR="00741E27">
              <w:rPr>
                <w:rFonts w:ascii="Times New Roman" w:eastAsia="Times New Roman" w:hAnsi="Times New Roman" w:cs="Times New Roman"/>
                <w:color w:val="000000"/>
                <w:lang w:val="en-US"/>
              </w:rPr>
              <w:t>6</w:t>
            </w:r>
          </w:p>
        </w:tc>
        <w:tc>
          <w:tcPr>
            <w:tcW w:w="1493" w:type="dxa"/>
            <w:shd w:val="clear" w:color="auto" w:fill="auto"/>
            <w:noWrap/>
            <w:vAlign w:val="bottom"/>
            <w:hideMark/>
          </w:tcPr>
          <w:p w14:paraId="561CF66D" w14:textId="7A6C76D8"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0.397</w:t>
            </w:r>
          </w:p>
        </w:tc>
      </w:tr>
      <w:tr w:rsidR="006248FE" w:rsidRPr="006248FE" w14:paraId="4B76F457" w14:textId="77777777" w:rsidTr="006248FE">
        <w:trPr>
          <w:trHeight w:val="300"/>
        </w:trPr>
        <w:tc>
          <w:tcPr>
            <w:tcW w:w="1300" w:type="dxa"/>
            <w:shd w:val="clear" w:color="auto" w:fill="auto"/>
            <w:noWrap/>
            <w:vAlign w:val="bottom"/>
            <w:hideMark/>
          </w:tcPr>
          <w:p w14:paraId="519CB867"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chr20</w:t>
            </w:r>
          </w:p>
        </w:tc>
        <w:tc>
          <w:tcPr>
            <w:tcW w:w="1493" w:type="dxa"/>
            <w:shd w:val="clear" w:color="auto" w:fill="auto"/>
            <w:noWrap/>
            <w:vAlign w:val="bottom"/>
            <w:hideMark/>
          </w:tcPr>
          <w:p w14:paraId="045B2814"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8.53E-05</w:t>
            </w:r>
          </w:p>
        </w:tc>
        <w:tc>
          <w:tcPr>
            <w:tcW w:w="1493" w:type="dxa"/>
            <w:shd w:val="clear" w:color="auto" w:fill="auto"/>
            <w:noWrap/>
            <w:vAlign w:val="bottom"/>
            <w:hideMark/>
          </w:tcPr>
          <w:p w14:paraId="381D46E1" w14:textId="08785998" w:rsidR="006248FE" w:rsidRPr="00485660" w:rsidRDefault="006248FE" w:rsidP="00741E27">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0.000217</w:t>
            </w:r>
          </w:p>
        </w:tc>
        <w:tc>
          <w:tcPr>
            <w:tcW w:w="1493" w:type="dxa"/>
            <w:shd w:val="clear" w:color="auto" w:fill="auto"/>
            <w:noWrap/>
            <w:vAlign w:val="bottom"/>
            <w:hideMark/>
          </w:tcPr>
          <w:p w14:paraId="563507BE" w14:textId="0DDA7D80"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0.39</w:t>
            </w:r>
            <w:r w:rsidR="00E25A58">
              <w:rPr>
                <w:rFonts w:ascii="Times New Roman" w:eastAsia="Times New Roman" w:hAnsi="Times New Roman" w:cs="Times New Roman"/>
                <w:color w:val="000000"/>
                <w:lang w:val="en-US"/>
              </w:rPr>
              <w:t>3</w:t>
            </w:r>
          </w:p>
        </w:tc>
      </w:tr>
      <w:tr w:rsidR="006248FE" w:rsidRPr="006248FE" w14:paraId="46620E89" w14:textId="77777777" w:rsidTr="006248FE">
        <w:trPr>
          <w:trHeight w:val="300"/>
        </w:trPr>
        <w:tc>
          <w:tcPr>
            <w:tcW w:w="1300" w:type="dxa"/>
            <w:shd w:val="clear" w:color="auto" w:fill="auto"/>
            <w:noWrap/>
            <w:vAlign w:val="bottom"/>
            <w:hideMark/>
          </w:tcPr>
          <w:p w14:paraId="2D889229"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chr21</w:t>
            </w:r>
          </w:p>
        </w:tc>
        <w:tc>
          <w:tcPr>
            <w:tcW w:w="1493" w:type="dxa"/>
            <w:shd w:val="clear" w:color="auto" w:fill="auto"/>
            <w:noWrap/>
            <w:vAlign w:val="bottom"/>
            <w:hideMark/>
          </w:tcPr>
          <w:p w14:paraId="6B5BFF97"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0.000140757</w:t>
            </w:r>
          </w:p>
        </w:tc>
        <w:tc>
          <w:tcPr>
            <w:tcW w:w="1493" w:type="dxa"/>
            <w:shd w:val="clear" w:color="auto" w:fill="auto"/>
            <w:noWrap/>
            <w:vAlign w:val="bottom"/>
            <w:hideMark/>
          </w:tcPr>
          <w:p w14:paraId="436935BF" w14:textId="6F0B8502" w:rsidR="006248FE" w:rsidRPr="00485660" w:rsidRDefault="006248FE" w:rsidP="00741E27">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0.00037</w:t>
            </w:r>
            <w:r w:rsidR="00741E27">
              <w:rPr>
                <w:rFonts w:ascii="Times New Roman" w:eastAsia="Times New Roman" w:hAnsi="Times New Roman" w:cs="Times New Roman"/>
                <w:color w:val="000000"/>
                <w:lang w:val="en-US"/>
              </w:rPr>
              <w:t>1</w:t>
            </w:r>
          </w:p>
        </w:tc>
        <w:tc>
          <w:tcPr>
            <w:tcW w:w="1493" w:type="dxa"/>
            <w:shd w:val="clear" w:color="auto" w:fill="auto"/>
            <w:noWrap/>
            <w:vAlign w:val="bottom"/>
            <w:hideMark/>
          </w:tcPr>
          <w:p w14:paraId="363FBDD3" w14:textId="00BBC1EC"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0.379</w:t>
            </w:r>
          </w:p>
        </w:tc>
      </w:tr>
      <w:tr w:rsidR="006248FE" w:rsidRPr="006248FE" w14:paraId="4B617654" w14:textId="77777777" w:rsidTr="006248FE">
        <w:trPr>
          <w:trHeight w:val="300"/>
        </w:trPr>
        <w:tc>
          <w:tcPr>
            <w:tcW w:w="1300" w:type="dxa"/>
            <w:shd w:val="clear" w:color="auto" w:fill="auto"/>
            <w:noWrap/>
            <w:vAlign w:val="bottom"/>
            <w:hideMark/>
          </w:tcPr>
          <w:p w14:paraId="3AD4712A" w14:textId="77777777" w:rsidR="006248FE" w:rsidRPr="00485660" w:rsidRDefault="006248FE" w:rsidP="006248FE">
            <w:pP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chr22</w:t>
            </w:r>
          </w:p>
        </w:tc>
        <w:tc>
          <w:tcPr>
            <w:tcW w:w="1493" w:type="dxa"/>
            <w:shd w:val="clear" w:color="auto" w:fill="auto"/>
            <w:noWrap/>
            <w:vAlign w:val="bottom"/>
            <w:hideMark/>
          </w:tcPr>
          <w:p w14:paraId="03063878" w14:textId="77777777"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0.000145319</w:t>
            </w:r>
          </w:p>
        </w:tc>
        <w:tc>
          <w:tcPr>
            <w:tcW w:w="1493" w:type="dxa"/>
            <w:shd w:val="clear" w:color="auto" w:fill="auto"/>
            <w:noWrap/>
            <w:vAlign w:val="bottom"/>
            <w:hideMark/>
          </w:tcPr>
          <w:p w14:paraId="20B10FC3" w14:textId="4D907854" w:rsidR="006248FE" w:rsidRPr="00485660" w:rsidRDefault="006248FE" w:rsidP="00741E27">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0.00036</w:t>
            </w:r>
            <w:r w:rsidR="00741E27">
              <w:rPr>
                <w:rFonts w:ascii="Times New Roman" w:eastAsia="Times New Roman" w:hAnsi="Times New Roman" w:cs="Times New Roman"/>
                <w:color w:val="000000"/>
                <w:lang w:val="en-US"/>
              </w:rPr>
              <w:t>7</w:t>
            </w:r>
          </w:p>
        </w:tc>
        <w:tc>
          <w:tcPr>
            <w:tcW w:w="1493" w:type="dxa"/>
            <w:shd w:val="clear" w:color="auto" w:fill="auto"/>
            <w:noWrap/>
            <w:vAlign w:val="bottom"/>
            <w:hideMark/>
          </w:tcPr>
          <w:p w14:paraId="43B68036" w14:textId="50DC1E9A" w:rsidR="006248FE" w:rsidRPr="00485660" w:rsidRDefault="006248FE" w:rsidP="0051425D">
            <w:pPr>
              <w:jc w:val="center"/>
              <w:rPr>
                <w:rFonts w:ascii="Times New Roman" w:eastAsia="Times New Roman" w:hAnsi="Times New Roman" w:cs="Times New Roman"/>
                <w:color w:val="000000"/>
                <w:lang w:val="en-US"/>
              </w:rPr>
            </w:pPr>
            <w:r w:rsidRPr="00485660">
              <w:rPr>
                <w:rFonts w:ascii="Times New Roman" w:eastAsia="Times New Roman" w:hAnsi="Times New Roman" w:cs="Times New Roman"/>
                <w:color w:val="000000"/>
                <w:lang w:val="en-US"/>
              </w:rPr>
              <w:t>0.396</w:t>
            </w:r>
          </w:p>
        </w:tc>
      </w:tr>
    </w:tbl>
    <w:p w14:paraId="68D215FC" w14:textId="77777777" w:rsidR="00567CF9" w:rsidRDefault="00567CF9" w:rsidP="002A4AE9">
      <w:pPr>
        <w:spacing w:line="360" w:lineRule="auto"/>
        <w:rPr>
          <w:rFonts w:ascii="Times New Roman" w:hAnsi="Times New Roman" w:cs="Times New Roman"/>
          <w:lang w:val="en-US" w:eastAsia="zh-CN"/>
        </w:rPr>
      </w:pPr>
    </w:p>
    <w:p w14:paraId="4D69FF8D" w14:textId="77777777" w:rsidR="006248FE" w:rsidRDefault="006248FE" w:rsidP="002A4AE9">
      <w:pPr>
        <w:spacing w:line="360" w:lineRule="auto"/>
        <w:rPr>
          <w:rFonts w:ascii="Times New Roman" w:hAnsi="Times New Roman" w:cs="Times New Roman"/>
          <w:lang w:val="en-US" w:eastAsia="zh-CN"/>
        </w:rPr>
      </w:pPr>
    </w:p>
    <w:tbl>
      <w:tblPr>
        <w:tblW w:w="577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493"/>
        <w:gridCol w:w="1493"/>
        <w:gridCol w:w="1493"/>
      </w:tblGrid>
      <w:tr w:rsidR="008F39C3" w:rsidRPr="008F39C3" w14:paraId="1757D0BD" w14:textId="77777777" w:rsidTr="008F39C3">
        <w:trPr>
          <w:trHeight w:val="300"/>
        </w:trPr>
        <w:tc>
          <w:tcPr>
            <w:tcW w:w="5779" w:type="dxa"/>
            <w:gridSpan w:val="4"/>
            <w:shd w:val="clear" w:color="auto" w:fill="auto"/>
            <w:noWrap/>
            <w:vAlign w:val="bottom"/>
          </w:tcPr>
          <w:p w14:paraId="6D209DEF" w14:textId="6A0B1336" w:rsidR="008F39C3" w:rsidRPr="009D71ED" w:rsidRDefault="008F39C3" w:rsidP="008F39C3">
            <w:pPr>
              <w:rPr>
                <w:rFonts w:ascii="Times New Roman" w:eastAsia="Times New Roman" w:hAnsi="Times New Roman" w:cs="Times New Roman"/>
                <w:lang w:val="en-US"/>
              </w:rPr>
            </w:pPr>
            <w:r w:rsidRPr="009D71ED">
              <w:rPr>
                <w:rFonts w:ascii="Times New Roman" w:hAnsi="Times New Roman" w:cs="Times New Roman"/>
                <w:lang w:val="en-US"/>
              </w:rPr>
              <w:t>/public/home/xuhm/data/Oxford/chr-wise</w:t>
            </w:r>
          </w:p>
        </w:tc>
      </w:tr>
      <w:tr w:rsidR="008F39C3" w:rsidRPr="009D71ED" w14:paraId="2A96086A" w14:textId="77777777" w:rsidTr="008F39C3">
        <w:trPr>
          <w:trHeight w:val="300"/>
        </w:trPr>
        <w:tc>
          <w:tcPr>
            <w:tcW w:w="1300" w:type="dxa"/>
            <w:shd w:val="clear" w:color="auto" w:fill="auto"/>
            <w:noWrap/>
            <w:vAlign w:val="bottom"/>
            <w:hideMark/>
          </w:tcPr>
          <w:p w14:paraId="5F9091BF" w14:textId="77777777" w:rsidR="008F39C3" w:rsidRPr="008F39C3" w:rsidRDefault="008F39C3" w:rsidP="008F39C3">
            <w:pPr>
              <w:rPr>
                <w:rFonts w:ascii="Calibri" w:eastAsia="Times New Roman" w:hAnsi="Calibri" w:cs="Times New Roman"/>
                <w:color w:val="000000"/>
                <w:lang w:val="en-US"/>
              </w:rPr>
            </w:pPr>
          </w:p>
        </w:tc>
        <w:tc>
          <w:tcPr>
            <w:tcW w:w="1493" w:type="dxa"/>
            <w:shd w:val="clear" w:color="auto" w:fill="auto"/>
            <w:noWrap/>
            <w:vAlign w:val="bottom"/>
            <w:hideMark/>
          </w:tcPr>
          <w:p w14:paraId="483448D8" w14:textId="77777777" w:rsidR="008F39C3" w:rsidRPr="009D71ED" w:rsidRDefault="008F39C3" w:rsidP="009D71ED">
            <w:pPr>
              <w:jc w:val="center"/>
              <w:rPr>
                <w:rFonts w:ascii="Times New Roman" w:eastAsia="Times New Roman" w:hAnsi="Times New Roman" w:cs="Times New Roman"/>
                <w:color w:val="000000"/>
                <w:lang w:val="en-US"/>
              </w:rPr>
            </w:pPr>
            <w:r w:rsidRPr="009D71ED">
              <w:rPr>
                <w:rFonts w:ascii="Times New Roman" w:eastAsia="Times New Roman" w:hAnsi="Times New Roman" w:cs="Times New Roman"/>
                <w:color w:val="000000"/>
                <w:lang w:val="en-US"/>
              </w:rPr>
              <w:t>Cov</w:t>
            </w:r>
          </w:p>
        </w:tc>
        <w:tc>
          <w:tcPr>
            <w:tcW w:w="1493" w:type="dxa"/>
            <w:shd w:val="clear" w:color="auto" w:fill="auto"/>
            <w:noWrap/>
            <w:vAlign w:val="bottom"/>
            <w:hideMark/>
          </w:tcPr>
          <w:p w14:paraId="18DB54FF" w14:textId="77777777" w:rsidR="008F39C3" w:rsidRPr="009D71ED" w:rsidRDefault="008F39C3" w:rsidP="009D71ED">
            <w:pPr>
              <w:jc w:val="center"/>
              <w:rPr>
                <w:rFonts w:ascii="Times New Roman" w:eastAsia="Times New Roman" w:hAnsi="Times New Roman" w:cs="Times New Roman"/>
                <w:color w:val="000000"/>
                <w:lang w:val="en-US"/>
              </w:rPr>
            </w:pPr>
            <w:r w:rsidRPr="009D71ED">
              <w:rPr>
                <w:rFonts w:ascii="Times New Roman" w:eastAsia="Times New Roman" w:hAnsi="Times New Roman" w:cs="Times New Roman"/>
                <w:color w:val="000000"/>
                <w:lang w:val="en-US"/>
              </w:rPr>
              <w:t>Var</w:t>
            </w:r>
          </w:p>
        </w:tc>
        <w:tc>
          <w:tcPr>
            <w:tcW w:w="1493" w:type="dxa"/>
            <w:shd w:val="clear" w:color="auto" w:fill="auto"/>
            <w:noWrap/>
            <w:vAlign w:val="bottom"/>
            <w:hideMark/>
          </w:tcPr>
          <w:p w14:paraId="31587BE7" w14:textId="77777777" w:rsidR="008F39C3" w:rsidRPr="009D71ED" w:rsidRDefault="008F39C3" w:rsidP="009D71ED">
            <w:pPr>
              <w:jc w:val="center"/>
              <w:rPr>
                <w:rFonts w:ascii="Times New Roman" w:eastAsia="Times New Roman" w:hAnsi="Times New Roman" w:cs="Times New Roman"/>
                <w:color w:val="000000"/>
                <w:lang w:val="en-US"/>
              </w:rPr>
            </w:pPr>
            <w:r w:rsidRPr="009D71ED">
              <w:rPr>
                <w:rFonts w:ascii="Times New Roman" w:eastAsia="Times New Roman" w:hAnsi="Times New Roman" w:cs="Times New Roman"/>
                <w:color w:val="000000"/>
                <w:lang w:val="en-US"/>
              </w:rPr>
              <w:t>B</w:t>
            </w:r>
          </w:p>
        </w:tc>
      </w:tr>
      <w:tr w:rsidR="008F39C3" w:rsidRPr="0051425D" w14:paraId="1EE87580" w14:textId="77777777" w:rsidTr="008F39C3">
        <w:trPr>
          <w:trHeight w:val="300"/>
        </w:trPr>
        <w:tc>
          <w:tcPr>
            <w:tcW w:w="1300" w:type="dxa"/>
            <w:shd w:val="clear" w:color="auto" w:fill="auto"/>
            <w:noWrap/>
            <w:vAlign w:val="bottom"/>
            <w:hideMark/>
          </w:tcPr>
          <w:p w14:paraId="58CD8686"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CHR1</w:t>
            </w:r>
          </w:p>
        </w:tc>
        <w:tc>
          <w:tcPr>
            <w:tcW w:w="1493" w:type="dxa"/>
            <w:shd w:val="clear" w:color="auto" w:fill="auto"/>
            <w:noWrap/>
            <w:vAlign w:val="bottom"/>
            <w:hideMark/>
          </w:tcPr>
          <w:p w14:paraId="5FAEAF79" w14:textId="77777777" w:rsidR="008F39C3" w:rsidRPr="0051425D" w:rsidRDefault="008F39C3" w:rsidP="0051425D">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6.67E-05</w:t>
            </w:r>
          </w:p>
        </w:tc>
        <w:tc>
          <w:tcPr>
            <w:tcW w:w="1493" w:type="dxa"/>
            <w:shd w:val="clear" w:color="auto" w:fill="auto"/>
            <w:noWrap/>
            <w:vAlign w:val="bottom"/>
            <w:hideMark/>
          </w:tcPr>
          <w:p w14:paraId="4B8EAB45" w14:textId="56C7D349"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0.00013</w:t>
            </w:r>
            <w:r w:rsidR="00741E27">
              <w:rPr>
                <w:rFonts w:ascii="Times New Roman" w:eastAsia="Times New Roman" w:hAnsi="Times New Roman" w:cs="Times New Roman"/>
                <w:color w:val="000000"/>
                <w:lang w:val="en-US"/>
              </w:rPr>
              <w:t>2</w:t>
            </w:r>
          </w:p>
        </w:tc>
        <w:tc>
          <w:tcPr>
            <w:tcW w:w="1493" w:type="dxa"/>
            <w:shd w:val="clear" w:color="auto" w:fill="auto"/>
            <w:noWrap/>
            <w:vAlign w:val="bottom"/>
            <w:hideMark/>
          </w:tcPr>
          <w:p w14:paraId="3B4D48A3" w14:textId="2BE3EDD5"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0.50</w:t>
            </w:r>
            <w:r w:rsidR="00741E27">
              <w:rPr>
                <w:rFonts w:ascii="Times New Roman" w:eastAsia="Times New Roman" w:hAnsi="Times New Roman" w:cs="Times New Roman"/>
                <w:color w:val="000000"/>
                <w:lang w:val="en-US"/>
              </w:rPr>
              <w:t>6</w:t>
            </w:r>
          </w:p>
        </w:tc>
      </w:tr>
      <w:tr w:rsidR="008F39C3" w:rsidRPr="0051425D" w14:paraId="07F786EC" w14:textId="77777777" w:rsidTr="008F39C3">
        <w:trPr>
          <w:trHeight w:val="300"/>
        </w:trPr>
        <w:tc>
          <w:tcPr>
            <w:tcW w:w="1300" w:type="dxa"/>
            <w:shd w:val="clear" w:color="auto" w:fill="auto"/>
            <w:noWrap/>
            <w:vAlign w:val="bottom"/>
            <w:hideMark/>
          </w:tcPr>
          <w:p w14:paraId="56F072A2"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CHR2</w:t>
            </w:r>
          </w:p>
        </w:tc>
        <w:tc>
          <w:tcPr>
            <w:tcW w:w="1493" w:type="dxa"/>
            <w:shd w:val="clear" w:color="auto" w:fill="auto"/>
            <w:noWrap/>
            <w:vAlign w:val="bottom"/>
            <w:hideMark/>
          </w:tcPr>
          <w:p w14:paraId="616AA776" w14:textId="77777777" w:rsidR="008F39C3" w:rsidRPr="0051425D" w:rsidRDefault="008F39C3" w:rsidP="0051425D">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6.80E-05</w:t>
            </w:r>
          </w:p>
        </w:tc>
        <w:tc>
          <w:tcPr>
            <w:tcW w:w="1493" w:type="dxa"/>
            <w:shd w:val="clear" w:color="auto" w:fill="auto"/>
            <w:noWrap/>
            <w:vAlign w:val="bottom"/>
            <w:hideMark/>
          </w:tcPr>
          <w:p w14:paraId="53A74850" w14:textId="33A0EB88"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0.00014</w:t>
            </w:r>
            <w:r w:rsidR="00741E27">
              <w:rPr>
                <w:rFonts w:ascii="Times New Roman" w:eastAsia="Times New Roman" w:hAnsi="Times New Roman" w:cs="Times New Roman"/>
                <w:color w:val="000000"/>
                <w:lang w:val="en-US"/>
              </w:rPr>
              <w:t>7</w:t>
            </w:r>
          </w:p>
        </w:tc>
        <w:tc>
          <w:tcPr>
            <w:tcW w:w="1493" w:type="dxa"/>
            <w:shd w:val="clear" w:color="auto" w:fill="auto"/>
            <w:noWrap/>
            <w:vAlign w:val="bottom"/>
            <w:hideMark/>
          </w:tcPr>
          <w:p w14:paraId="538DF4DC" w14:textId="0358FE97"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0.463</w:t>
            </w:r>
          </w:p>
        </w:tc>
      </w:tr>
      <w:tr w:rsidR="008F39C3" w:rsidRPr="0051425D" w14:paraId="48F3081B" w14:textId="77777777" w:rsidTr="008F39C3">
        <w:trPr>
          <w:trHeight w:val="300"/>
        </w:trPr>
        <w:tc>
          <w:tcPr>
            <w:tcW w:w="1300" w:type="dxa"/>
            <w:shd w:val="clear" w:color="auto" w:fill="auto"/>
            <w:noWrap/>
            <w:vAlign w:val="bottom"/>
            <w:hideMark/>
          </w:tcPr>
          <w:p w14:paraId="3DFFCDE6"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CHR3</w:t>
            </w:r>
          </w:p>
        </w:tc>
        <w:tc>
          <w:tcPr>
            <w:tcW w:w="1493" w:type="dxa"/>
            <w:shd w:val="clear" w:color="auto" w:fill="auto"/>
            <w:noWrap/>
            <w:vAlign w:val="bottom"/>
            <w:hideMark/>
          </w:tcPr>
          <w:p w14:paraId="198AB2F2" w14:textId="77777777" w:rsidR="008F39C3" w:rsidRPr="0051425D" w:rsidRDefault="008F39C3" w:rsidP="0051425D">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8.09E-05</w:t>
            </w:r>
          </w:p>
        </w:tc>
        <w:tc>
          <w:tcPr>
            <w:tcW w:w="1493" w:type="dxa"/>
            <w:shd w:val="clear" w:color="auto" w:fill="auto"/>
            <w:noWrap/>
            <w:vAlign w:val="bottom"/>
            <w:hideMark/>
          </w:tcPr>
          <w:p w14:paraId="78FF9ED7" w14:textId="6CE726C3"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0.00016</w:t>
            </w:r>
            <w:r w:rsidR="00741E27">
              <w:rPr>
                <w:rFonts w:ascii="Times New Roman" w:eastAsia="Times New Roman" w:hAnsi="Times New Roman" w:cs="Times New Roman"/>
                <w:color w:val="000000"/>
                <w:lang w:val="en-US"/>
              </w:rPr>
              <w:t>2</w:t>
            </w:r>
          </w:p>
        </w:tc>
        <w:tc>
          <w:tcPr>
            <w:tcW w:w="1493" w:type="dxa"/>
            <w:shd w:val="clear" w:color="auto" w:fill="auto"/>
            <w:noWrap/>
            <w:vAlign w:val="bottom"/>
            <w:hideMark/>
          </w:tcPr>
          <w:p w14:paraId="017D8F67" w14:textId="63EC58DE"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0.50</w:t>
            </w:r>
            <w:r w:rsidR="00741E27">
              <w:rPr>
                <w:rFonts w:ascii="Times New Roman" w:eastAsia="Times New Roman" w:hAnsi="Times New Roman" w:cs="Times New Roman"/>
                <w:color w:val="000000"/>
                <w:lang w:val="en-US"/>
              </w:rPr>
              <w:t>1</w:t>
            </w:r>
          </w:p>
        </w:tc>
      </w:tr>
      <w:tr w:rsidR="008F39C3" w:rsidRPr="0051425D" w14:paraId="603D3E3F" w14:textId="77777777" w:rsidTr="008F39C3">
        <w:trPr>
          <w:trHeight w:val="300"/>
        </w:trPr>
        <w:tc>
          <w:tcPr>
            <w:tcW w:w="1300" w:type="dxa"/>
            <w:shd w:val="clear" w:color="auto" w:fill="auto"/>
            <w:noWrap/>
            <w:vAlign w:val="bottom"/>
            <w:hideMark/>
          </w:tcPr>
          <w:p w14:paraId="2E8ADBA9"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CHR4</w:t>
            </w:r>
          </w:p>
        </w:tc>
        <w:tc>
          <w:tcPr>
            <w:tcW w:w="1493" w:type="dxa"/>
            <w:shd w:val="clear" w:color="auto" w:fill="auto"/>
            <w:noWrap/>
            <w:vAlign w:val="bottom"/>
            <w:hideMark/>
          </w:tcPr>
          <w:p w14:paraId="2019BE42" w14:textId="77777777" w:rsidR="008F39C3" w:rsidRPr="0051425D" w:rsidRDefault="008F39C3" w:rsidP="0051425D">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8.37E-05</w:t>
            </w:r>
          </w:p>
        </w:tc>
        <w:tc>
          <w:tcPr>
            <w:tcW w:w="1493" w:type="dxa"/>
            <w:shd w:val="clear" w:color="auto" w:fill="auto"/>
            <w:noWrap/>
            <w:vAlign w:val="bottom"/>
            <w:hideMark/>
          </w:tcPr>
          <w:p w14:paraId="16A4B7FB" w14:textId="4D968275"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0.00016</w:t>
            </w:r>
            <w:r w:rsidR="00741E27">
              <w:rPr>
                <w:rFonts w:ascii="Times New Roman" w:eastAsia="Times New Roman" w:hAnsi="Times New Roman" w:cs="Times New Roman"/>
                <w:color w:val="000000"/>
                <w:lang w:val="en-US"/>
              </w:rPr>
              <w:t>8</w:t>
            </w:r>
          </w:p>
        </w:tc>
        <w:tc>
          <w:tcPr>
            <w:tcW w:w="1493" w:type="dxa"/>
            <w:shd w:val="clear" w:color="auto" w:fill="auto"/>
            <w:noWrap/>
            <w:vAlign w:val="bottom"/>
            <w:hideMark/>
          </w:tcPr>
          <w:p w14:paraId="4832CF08" w14:textId="11A53F5A"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w:t>
            </w:r>
            <w:r w:rsidR="00741E27">
              <w:rPr>
                <w:rFonts w:ascii="Times New Roman" w:eastAsia="Times New Roman" w:hAnsi="Times New Roman" w:cs="Times New Roman"/>
                <w:color w:val="000000"/>
                <w:lang w:val="en-US"/>
              </w:rPr>
              <w:t>500</w:t>
            </w:r>
          </w:p>
        </w:tc>
      </w:tr>
      <w:tr w:rsidR="008F39C3" w:rsidRPr="0051425D" w14:paraId="1BB502B4" w14:textId="77777777" w:rsidTr="008F39C3">
        <w:trPr>
          <w:trHeight w:val="300"/>
        </w:trPr>
        <w:tc>
          <w:tcPr>
            <w:tcW w:w="1300" w:type="dxa"/>
            <w:shd w:val="clear" w:color="auto" w:fill="auto"/>
            <w:noWrap/>
            <w:vAlign w:val="bottom"/>
            <w:hideMark/>
          </w:tcPr>
          <w:p w14:paraId="2889D6A6"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CHR5</w:t>
            </w:r>
          </w:p>
        </w:tc>
        <w:tc>
          <w:tcPr>
            <w:tcW w:w="1493" w:type="dxa"/>
            <w:shd w:val="clear" w:color="auto" w:fill="auto"/>
            <w:noWrap/>
            <w:vAlign w:val="bottom"/>
            <w:hideMark/>
          </w:tcPr>
          <w:p w14:paraId="4AFC5706" w14:textId="77777777" w:rsidR="008F39C3" w:rsidRPr="0051425D" w:rsidRDefault="008F39C3" w:rsidP="0051425D">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9.01E-05</w:t>
            </w:r>
          </w:p>
        </w:tc>
        <w:tc>
          <w:tcPr>
            <w:tcW w:w="1493" w:type="dxa"/>
            <w:shd w:val="clear" w:color="auto" w:fill="auto"/>
            <w:noWrap/>
            <w:vAlign w:val="bottom"/>
            <w:hideMark/>
          </w:tcPr>
          <w:p w14:paraId="4DA36E46" w14:textId="401DDB12"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0.00017</w:t>
            </w:r>
            <w:r w:rsidR="00741E27">
              <w:rPr>
                <w:rFonts w:ascii="Times New Roman" w:eastAsia="Times New Roman" w:hAnsi="Times New Roman" w:cs="Times New Roman"/>
                <w:color w:val="000000"/>
                <w:lang w:val="en-US"/>
              </w:rPr>
              <w:t>9</w:t>
            </w:r>
          </w:p>
        </w:tc>
        <w:tc>
          <w:tcPr>
            <w:tcW w:w="1493" w:type="dxa"/>
            <w:shd w:val="clear" w:color="auto" w:fill="auto"/>
            <w:noWrap/>
            <w:vAlign w:val="bottom"/>
            <w:hideMark/>
          </w:tcPr>
          <w:p w14:paraId="11CA5F41" w14:textId="4619937D"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0.50</w:t>
            </w:r>
            <w:r w:rsidR="00741E27">
              <w:rPr>
                <w:rFonts w:ascii="Times New Roman" w:eastAsia="Times New Roman" w:hAnsi="Times New Roman" w:cs="Times New Roman"/>
                <w:color w:val="000000"/>
                <w:lang w:val="en-US"/>
              </w:rPr>
              <w:t>5</w:t>
            </w:r>
          </w:p>
        </w:tc>
      </w:tr>
      <w:tr w:rsidR="008F39C3" w:rsidRPr="0051425D" w14:paraId="4BA9C90E" w14:textId="77777777" w:rsidTr="008F39C3">
        <w:trPr>
          <w:trHeight w:val="300"/>
        </w:trPr>
        <w:tc>
          <w:tcPr>
            <w:tcW w:w="1300" w:type="dxa"/>
            <w:shd w:val="clear" w:color="auto" w:fill="auto"/>
            <w:noWrap/>
            <w:vAlign w:val="bottom"/>
            <w:hideMark/>
          </w:tcPr>
          <w:p w14:paraId="0A356ED0"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CHR6</w:t>
            </w:r>
          </w:p>
        </w:tc>
        <w:tc>
          <w:tcPr>
            <w:tcW w:w="1493" w:type="dxa"/>
            <w:shd w:val="clear" w:color="auto" w:fill="auto"/>
            <w:noWrap/>
            <w:vAlign w:val="bottom"/>
            <w:hideMark/>
          </w:tcPr>
          <w:p w14:paraId="3EE8D69D" w14:textId="3EAFA4F7" w:rsidR="008F39C3" w:rsidRPr="0051425D" w:rsidRDefault="008F39C3" w:rsidP="00E05770">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0.00024</w:t>
            </w:r>
            <w:r w:rsidR="00E05770">
              <w:rPr>
                <w:rFonts w:ascii="Times New Roman" w:eastAsia="Times New Roman" w:hAnsi="Times New Roman" w:cs="Times New Roman"/>
                <w:color w:val="000000"/>
                <w:lang w:val="en-US"/>
              </w:rPr>
              <w:t>1</w:t>
            </w:r>
          </w:p>
        </w:tc>
        <w:tc>
          <w:tcPr>
            <w:tcW w:w="1493" w:type="dxa"/>
            <w:shd w:val="clear" w:color="auto" w:fill="auto"/>
            <w:noWrap/>
            <w:vAlign w:val="bottom"/>
            <w:hideMark/>
          </w:tcPr>
          <w:p w14:paraId="057E0F98" w14:textId="4D40990A"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0.00116</w:t>
            </w:r>
          </w:p>
        </w:tc>
        <w:tc>
          <w:tcPr>
            <w:tcW w:w="1493" w:type="dxa"/>
            <w:shd w:val="clear" w:color="auto" w:fill="auto"/>
            <w:noWrap/>
            <w:vAlign w:val="bottom"/>
            <w:hideMark/>
          </w:tcPr>
          <w:p w14:paraId="5028E36E" w14:textId="57AD84EA"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0.20</w:t>
            </w:r>
            <w:r w:rsidR="00741E27">
              <w:rPr>
                <w:rFonts w:ascii="Times New Roman" w:eastAsia="Times New Roman" w:hAnsi="Times New Roman" w:cs="Times New Roman"/>
                <w:color w:val="000000"/>
                <w:lang w:val="en-US"/>
              </w:rPr>
              <w:t>7</w:t>
            </w:r>
          </w:p>
        </w:tc>
      </w:tr>
      <w:tr w:rsidR="008F39C3" w:rsidRPr="0051425D" w14:paraId="38520978" w14:textId="77777777" w:rsidTr="008F39C3">
        <w:trPr>
          <w:trHeight w:val="300"/>
        </w:trPr>
        <w:tc>
          <w:tcPr>
            <w:tcW w:w="1300" w:type="dxa"/>
            <w:shd w:val="clear" w:color="auto" w:fill="auto"/>
            <w:noWrap/>
            <w:vAlign w:val="bottom"/>
            <w:hideMark/>
          </w:tcPr>
          <w:p w14:paraId="4B92EC9C"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CHR7</w:t>
            </w:r>
          </w:p>
        </w:tc>
        <w:tc>
          <w:tcPr>
            <w:tcW w:w="1493" w:type="dxa"/>
            <w:shd w:val="clear" w:color="auto" w:fill="auto"/>
            <w:noWrap/>
            <w:vAlign w:val="bottom"/>
            <w:hideMark/>
          </w:tcPr>
          <w:p w14:paraId="5E8C044C" w14:textId="77777777" w:rsidR="008F39C3" w:rsidRPr="0051425D" w:rsidRDefault="008F39C3" w:rsidP="0051425D">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9.81E-05</w:t>
            </w:r>
          </w:p>
        </w:tc>
        <w:tc>
          <w:tcPr>
            <w:tcW w:w="1493" w:type="dxa"/>
            <w:shd w:val="clear" w:color="auto" w:fill="auto"/>
            <w:noWrap/>
            <w:vAlign w:val="bottom"/>
            <w:hideMark/>
          </w:tcPr>
          <w:p w14:paraId="3C8DB977" w14:textId="210ED62C"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0.000189</w:t>
            </w:r>
          </w:p>
        </w:tc>
        <w:tc>
          <w:tcPr>
            <w:tcW w:w="1493" w:type="dxa"/>
            <w:shd w:val="clear" w:color="auto" w:fill="auto"/>
            <w:noWrap/>
            <w:vAlign w:val="bottom"/>
            <w:hideMark/>
          </w:tcPr>
          <w:p w14:paraId="2410EC9D" w14:textId="2BB88D1B"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0.518</w:t>
            </w:r>
          </w:p>
        </w:tc>
      </w:tr>
      <w:tr w:rsidR="008F39C3" w:rsidRPr="0051425D" w14:paraId="0F5F7F9D" w14:textId="77777777" w:rsidTr="008F39C3">
        <w:trPr>
          <w:trHeight w:val="300"/>
        </w:trPr>
        <w:tc>
          <w:tcPr>
            <w:tcW w:w="1300" w:type="dxa"/>
            <w:shd w:val="clear" w:color="auto" w:fill="auto"/>
            <w:noWrap/>
            <w:vAlign w:val="bottom"/>
            <w:hideMark/>
          </w:tcPr>
          <w:p w14:paraId="3E42108B"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CHR8</w:t>
            </w:r>
          </w:p>
        </w:tc>
        <w:tc>
          <w:tcPr>
            <w:tcW w:w="1493" w:type="dxa"/>
            <w:shd w:val="clear" w:color="auto" w:fill="auto"/>
            <w:noWrap/>
            <w:vAlign w:val="bottom"/>
            <w:hideMark/>
          </w:tcPr>
          <w:p w14:paraId="07817712" w14:textId="63171FE8" w:rsidR="008F39C3" w:rsidRPr="0051425D" w:rsidRDefault="008F39C3" w:rsidP="00E05770">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0.00011</w:t>
            </w:r>
            <w:r w:rsidR="00E05770">
              <w:rPr>
                <w:rFonts w:ascii="Times New Roman" w:eastAsia="Times New Roman" w:hAnsi="Times New Roman" w:cs="Times New Roman"/>
                <w:color w:val="000000"/>
                <w:lang w:val="en-US"/>
              </w:rPr>
              <w:t>8</w:t>
            </w:r>
          </w:p>
        </w:tc>
        <w:tc>
          <w:tcPr>
            <w:tcW w:w="1493" w:type="dxa"/>
            <w:shd w:val="clear" w:color="auto" w:fill="auto"/>
            <w:noWrap/>
            <w:vAlign w:val="bottom"/>
            <w:hideMark/>
          </w:tcPr>
          <w:p w14:paraId="0CC1A776" w14:textId="0502E4D6"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0.000241</w:t>
            </w:r>
          </w:p>
        </w:tc>
        <w:tc>
          <w:tcPr>
            <w:tcW w:w="1493" w:type="dxa"/>
            <w:shd w:val="clear" w:color="auto" w:fill="auto"/>
            <w:noWrap/>
            <w:vAlign w:val="bottom"/>
            <w:hideMark/>
          </w:tcPr>
          <w:p w14:paraId="7C421D00" w14:textId="3A383A2F"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0.488</w:t>
            </w:r>
          </w:p>
        </w:tc>
      </w:tr>
      <w:tr w:rsidR="008F39C3" w:rsidRPr="0051425D" w14:paraId="0A678D7E" w14:textId="77777777" w:rsidTr="008F39C3">
        <w:trPr>
          <w:trHeight w:val="300"/>
        </w:trPr>
        <w:tc>
          <w:tcPr>
            <w:tcW w:w="1300" w:type="dxa"/>
            <w:shd w:val="clear" w:color="auto" w:fill="auto"/>
            <w:noWrap/>
            <w:vAlign w:val="bottom"/>
            <w:hideMark/>
          </w:tcPr>
          <w:p w14:paraId="5DAF7231"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CHR9</w:t>
            </w:r>
          </w:p>
        </w:tc>
        <w:tc>
          <w:tcPr>
            <w:tcW w:w="1493" w:type="dxa"/>
            <w:shd w:val="clear" w:color="auto" w:fill="auto"/>
            <w:noWrap/>
            <w:vAlign w:val="bottom"/>
            <w:hideMark/>
          </w:tcPr>
          <w:p w14:paraId="2EBC9892" w14:textId="17972BE3" w:rsidR="008F39C3" w:rsidRPr="0051425D" w:rsidRDefault="008F39C3" w:rsidP="00E05770">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0.0001</w:t>
            </w:r>
            <w:r w:rsidR="00E05770">
              <w:rPr>
                <w:rFonts w:ascii="Times New Roman" w:eastAsia="Times New Roman" w:hAnsi="Times New Roman" w:cs="Times New Roman"/>
                <w:color w:val="000000"/>
                <w:lang w:val="en-US"/>
              </w:rPr>
              <w:t>10</w:t>
            </w:r>
          </w:p>
        </w:tc>
        <w:tc>
          <w:tcPr>
            <w:tcW w:w="1493" w:type="dxa"/>
            <w:shd w:val="clear" w:color="auto" w:fill="auto"/>
            <w:noWrap/>
            <w:vAlign w:val="bottom"/>
            <w:hideMark/>
          </w:tcPr>
          <w:p w14:paraId="1435D98E" w14:textId="576548C1"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0.000221</w:t>
            </w:r>
          </w:p>
        </w:tc>
        <w:tc>
          <w:tcPr>
            <w:tcW w:w="1493" w:type="dxa"/>
            <w:shd w:val="clear" w:color="auto" w:fill="auto"/>
            <w:noWrap/>
            <w:vAlign w:val="bottom"/>
            <w:hideMark/>
          </w:tcPr>
          <w:p w14:paraId="70E7DF1F" w14:textId="0ED86887"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0.495</w:t>
            </w:r>
          </w:p>
        </w:tc>
      </w:tr>
      <w:tr w:rsidR="008F39C3" w:rsidRPr="0051425D" w14:paraId="0DC1F019" w14:textId="77777777" w:rsidTr="008F39C3">
        <w:trPr>
          <w:trHeight w:val="300"/>
        </w:trPr>
        <w:tc>
          <w:tcPr>
            <w:tcW w:w="1300" w:type="dxa"/>
            <w:shd w:val="clear" w:color="auto" w:fill="auto"/>
            <w:noWrap/>
            <w:vAlign w:val="bottom"/>
            <w:hideMark/>
          </w:tcPr>
          <w:p w14:paraId="41ABDD89"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CHR10</w:t>
            </w:r>
          </w:p>
        </w:tc>
        <w:tc>
          <w:tcPr>
            <w:tcW w:w="1493" w:type="dxa"/>
            <w:shd w:val="clear" w:color="auto" w:fill="auto"/>
            <w:noWrap/>
            <w:vAlign w:val="bottom"/>
            <w:hideMark/>
          </w:tcPr>
          <w:p w14:paraId="795EA489" w14:textId="5B489305" w:rsidR="008F39C3" w:rsidRPr="0051425D" w:rsidRDefault="008F39C3" w:rsidP="00E05770">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0.000109</w:t>
            </w:r>
          </w:p>
        </w:tc>
        <w:tc>
          <w:tcPr>
            <w:tcW w:w="1493" w:type="dxa"/>
            <w:shd w:val="clear" w:color="auto" w:fill="auto"/>
            <w:noWrap/>
            <w:vAlign w:val="bottom"/>
            <w:hideMark/>
          </w:tcPr>
          <w:p w14:paraId="3EDB1ED2" w14:textId="2C9C7C9C"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0.00022</w:t>
            </w:r>
            <w:r w:rsidR="00741E27">
              <w:rPr>
                <w:rFonts w:ascii="Times New Roman" w:eastAsia="Times New Roman" w:hAnsi="Times New Roman" w:cs="Times New Roman"/>
                <w:color w:val="000000"/>
                <w:lang w:val="en-US"/>
              </w:rPr>
              <w:t>3</w:t>
            </w:r>
          </w:p>
        </w:tc>
        <w:tc>
          <w:tcPr>
            <w:tcW w:w="1493" w:type="dxa"/>
            <w:shd w:val="clear" w:color="auto" w:fill="auto"/>
            <w:noWrap/>
            <w:vAlign w:val="bottom"/>
            <w:hideMark/>
          </w:tcPr>
          <w:p w14:paraId="773A2C49" w14:textId="561D794D"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0.489</w:t>
            </w:r>
          </w:p>
        </w:tc>
      </w:tr>
      <w:tr w:rsidR="008F39C3" w:rsidRPr="0051425D" w14:paraId="1C769B03" w14:textId="77777777" w:rsidTr="008F39C3">
        <w:trPr>
          <w:trHeight w:val="300"/>
        </w:trPr>
        <w:tc>
          <w:tcPr>
            <w:tcW w:w="1300" w:type="dxa"/>
            <w:shd w:val="clear" w:color="auto" w:fill="auto"/>
            <w:noWrap/>
            <w:vAlign w:val="bottom"/>
            <w:hideMark/>
          </w:tcPr>
          <w:p w14:paraId="6424A10F"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CHR11</w:t>
            </w:r>
          </w:p>
        </w:tc>
        <w:tc>
          <w:tcPr>
            <w:tcW w:w="1493" w:type="dxa"/>
            <w:shd w:val="clear" w:color="auto" w:fill="auto"/>
            <w:noWrap/>
            <w:vAlign w:val="bottom"/>
            <w:hideMark/>
          </w:tcPr>
          <w:p w14:paraId="6C439C35" w14:textId="03DB906A" w:rsidR="008F39C3" w:rsidRPr="0051425D" w:rsidRDefault="008F39C3" w:rsidP="00E05770">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0.000180</w:t>
            </w:r>
          </w:p>
        </w:tc>
        <w:tc>
          <w:tcPr>
            <w:tcW w:w="1493" w:type="dxa"/>
            <w:shd w:val="clear" w:color="auto" w:fill="auto"/>
            <w:noWrap/>
            <w:vAlign w:val="bottom"/>
            <w:hideMark/>
          </w:tcPr>
          <w:p w14:paraId="78CC7C56" w14:textId="2FED93A9"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0.000296</w:t>
            </w:r>
          </w:p>
        </w:tc>
        <w:tc>
          <w:tcPr>
            <w:tcW w:w="1493" w:type="dxa"/>
            <w:shd w:val="clear" w:color="auto" w:fill="auto"/>
            <w:noWrap/>
            <w:vAlign w:val="bottom"/>
            <w:hideMark/>
          </w:tcPr>
          <w:p w14:paraId="57CADC69" w14:textId="6C23E00D"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0.6</w:t>
            </w:r>
            <w:r w:rsidR="00741E27">
              <w:rPr>
                <w:rFonts w:ascii="Times New Roman" w:eastAsia="Times New Roman" w:hAnsi="Times New Roman" w:cs="Times New Roman"/>
                <w:color w:val="000000"/>
                <w:lang w:val="en-US"/>
              </w:rPr>
              <w:t>10</w:t>
            </w:r>
          </w:p>
        </w:tc>
      </w:tr>
      <w:tr w:rsidR="008F39C3" w:rsidRPr="0051425D" w14:paraId="094065CC" w14:textId="77777777" w:rsidTr="008F39C3">
        <w:trPr>
          <w:trHeight w:val="300"/>
        </w:trPr>
        <w:tc>
          <w:tcPr>
            <w:tcW w:w="1300" w:type="dxa"/>
            <w:shd w:val="clear" w:color="auto" w:fill="auto"/>
            <w:noWrap/>
            <w:vAlign w:val="bottom"/>
            <w:hideMark/>
          </w:tcPr>
          <w:p w14:paraId="0D258707"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CHR12</w:t>
            </w:r>
          </w:p>
        </w:tc>
        <w:tc>
          <w:tcPr>
            <w:tcW w:w="1493" w:type="dxa"/>
            <w:shd w:val="clear" w:color="auto" w:fill="auto"/>
            <w:noWrap/>
            <w:vAlign w:val="bottom"/>
            <w:hideMark/>
          </w:tcPr>
          <w:p w14:paraId="73B9CF36" w14:textId="7989F19B" w:rsidR="008F39C3" w:rsidRPr="0051425D" w:rsidRDefault="008F39C3" w:rsidP="00E05770">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0.00012</w:t>
            </w:r>
            <w:r w:rsidR="00E05770">
              <w:rPr>
                <w:rFonts w:ascii="Times New Roman" w:eastAsia="Times New Roman" w:hAnsi="Times New Roman" w:cs="Times New Roman"/>
                <w:color w:val="000000"/>
                <w:lang w:val="en-US"/>
              </w:rPr>
              <w:t>1</w:t>
            </w:r>
          </w:p>
        </w:tc>
        <w:tc>
          <w:tcPr>
            <w:tcW w:w="1493" w:type="dxa"/>
            <w:shd w:val="clear" w:color="auto" w:fill="auto"/>
            <w:noWrap/>
            <w:vAlign w:val="bottom"/>
            <w:hideMark/>
          </w:tcPr>
          <w:p w14:paraId="3A4F493F" w14:textId="7EEC8154"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0.000225</w:t>
            </w:r>
          </w:p>
        </w:tc>
        <w:tc>
          <w:tcPr>
            <w:tcW w:w="1493" w:type="dxa"/>
            <w:shd w:val="clear" w:color="auto" w:fill="auto"/>
            <w:noWrap/>
            <w:vAlign w:val="bottom"/>
            <w:hideMark/>
          </w:tcPr>
          <w:p w14:paraId="0EB9CED4" w14:textId="3EEBC483"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0.535</w:t>
            </w:r>
          </w:p>
        </w:tc>
      </w:tr>
      <w:tr w:rsidR="008F39C3" w:rsidRPr="0051425D" w14:paraId="73686F8E" w14:textId="77777777" w:rsidTr="008F39C3">
        <w:trPr>
          <w:trHeight w:val="300"/>
        </w:trPr>
        <w:tc>
          <w:tcPr>
            <w:tcW w:w="1300" w:type="dxa"/>
            <w:shd w:val="clear" w:color="auto" w:fill="auto"/>
            <w:noWrap/>
            <w:vAlign w:val="bottom"/>
            <w:hideMark/>
          </w:tcPr>
          <w:p w14:paraId="068E013B"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CHR13</w:t>
            </w:r>
          </w:p>
        </w:tc>
        <w:tc>
          <w:tcPr>
            <w:tcW w:w="1493" w:type="dxa"/>
            <w:shd w:val="clear" w:color="auto" w:fill="auto"/>
            <w:noWrap/>
            <w:vAlign w:val="bottom"/>
            <w:hideMark/>
          </w:tcPr>
          <w:p w14:paraId="10D1D7CE" w14:textId="15B469F5" w:rsidR="008F39C3" w:rsidRPr="0051425D" w:rsidRDefault="008F39C3" w:rsidP="00E05770">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0.000143</w:t>
            </w:r>
          </w:p>
        </w:tc>
        <w:tc>
          <w:tcPr>
            <w:tcW w:w="1493" w:type="dxa"/>
            <w:shd w:val="clear" w:color="auto" w:fill="auto"/>
            <w:noWrap/>
            <w:vAlign w:val="bottom"/>
            <w:hideMark/>
          </w:tcPr>
          <w:p w14:paraId="5D50A31F" w14:textId="2D78248E"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0.000269</w:t>
            </w:r>
          </w:p>
        </w:tc>
        <w:tc>
          <w:tcPr>
            <w:tcW w:w="1493" w:type="dxa"/>
            <w:shd w:val="clear" w:color="auto" w:fill="auto"/>
            <w:noWrap/>
            <w:vAlign w:val="bottom"/>
            <w:hideMark/>
          </w:tcPr>
          <w:p w14:paraId="798EB952" w14:textId="5F8AFFC2"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0.531</w:t>
            </w:r>
          </w:p>
        </w:tc>
      </w:tr>
      <w:tr w:rsidR="008F39C3" w:rsidRPr="0051425D" w14:paraId="08A35F00" w14:textId="77777777" w:rsidTr="008F39C3">
        <w:trPr>
          <w:trHeight w:val="300"/>
        </w:trPr>
        <w:tc>
          <w:tcPr>
            <w:tcW w:w="1300" w:type="dxa"/>
            <w:shd w:val="clear" w:color="auto" w:fill="auto"/>
            <w:noWrap/>
            <w:vAlign w:val="bottom"/>
            <w:hideMark/>
          </w:tcPr>
          <w:p w14:paraId="088C82AA"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CHR14</w:t>
            </w:r>
          </w:p>
        </w:tc>
        <w:tc>
          <w:tcPr>
            <w:tcW w:w="1493" w:type="dxa"/>
            <w:shd w:val="clear" w:color="auto" w:fill="auto"/>
            <w:noWrap/>
            <w:vAlign w:val="bottom"/>
            <w:hideMark/>
          </w:tcPr>
          <w:p w14:paraId="117D72C7" w14:textId="65855CA8" w:rsidR="008F39C3" w:rsidRPr="0051425D" w:rsidRDefault="008F39C3" w:rsidP="00E05770">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0.00015</w:t>
            </w:r>
            <w:r w:rsidR="00E05770">
              <w:rPr>
                <w:rFonts w:ascii="Times New Roman" w:eastAsia="Times New Roman" w:hAnsi="Times New Roman" w:cs="Times New Roman"/>
                <w:color w:val="000000"/>
                <w:lang w:val="en-US"/>
              </w:rPr>
              <w:t>8</w:t>
            </w:r>
          </w:p>
        </w:tc>
        <w:tc>
          <w:tcPr>
            <w:tcW w:w="1493" w:type="dxa"/>
            <w:shd w:val="clear" w:color="auto" w:fill="auto"/>
            <w:noWrap/>
            <w:vAlign w:val="bottom"/>
            <w:hideMark/>
          </w:tcPr>
          <w:p w14:paraId="14A8E68E" w14:textId="1711401C"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0.00030</w:t>
            </w:r>
            <w:r w:rsidR="00741E27">
              <w:rPr>
                <w:rFonts w:ascii="Times New Roman" w:eastAsia="Times New Roman" w:hAnsi="Times New Roman" w:cs="Times New Roman"/>
                <w:color w:val="000000"/>
                <w:lang w:val="en-US"/>
              </w:rPr>
              <w:t>4</w:t>
            </w:r>
          </w:p>
        </w:tc>
        <w:tc>
          <w:tcPr>
            <w:tcW w:w="1493" w:type="dxa"/>
            <w:shd w:val="clear" w:color="auto" w:fill="auto"/>
            <w:noWrap/>
            <w:vAlign w:val="bottom"/>
            <w:hideMark/>
          </w:tcPr>
          <w:p w14:paraId="2EA19A26" w14:textId="2A91A9C6" w:rsidR="008F39C3" w:rsidRPr="0051425D" w:rsidRDefault="008F39C3" w:rsidP="008F69E1">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0.518</w:t>
            </w:r>
          </w:p>
        </w:tc>
      </w:tr>
      <w:tr w:rsidR="008F39C3" w:rsidRPr="0051425D" w14:paraId="0CC18E07" w14:textId="77777777" w:rsidTr="008F39C3">
        <w:trPr>
          <w:trHeight w:val="300"/>
        </w:trPr>
        <w:tc>
          <w:tcPr>
            <w:tcW w:w="1300" w:type="dxa"/>
            <w:shd w:val="clear" w:color="auto" w:fill="auto"/>
            <w:noWrap/>
            <w:vAlign w:val="bottom"/>
            <w:hideMark/>
          </w:tcPr>
          <w:p w14:paraId="7E804981"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CHR15</w:t>
            </w:r>
          </w:p>
        </w:tc>
        <w:tc>
          <w:tcPr>
            <w:tcW w:w="1493" w:type="dxa"/>
            <w:shd w:val="clear" w:color="auto" w:fill="auto"/>
            <w:noWrap/>
            <w:vAlign w:val="bottom"/>
            <w:hideMark/>
          </w:tcPr>
          <w:p w14:paraId="1A90D725" w14:textId="74E5CCC8" w:rsidR="008F39C3" w:rsidRPr="0051425D" w:rsidRDefault="008F39C3" w:rsidP="00E05770">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0.000174</w:t>
            </w:r>
          </w:p>
        </w:tc>
        <w:tc>
          <w:tcPr>
            <w:tcW w:w="1493" w:type="dxa"/>
            <w:shd w:val="clear" w:color="auto" w:fill="auto"/>
            <w:noWrap/>
            <w:vAlign w:val="bottom"/>
            <w:hideMark/>
          </w:tcPr>
          <w:p w14:paraId="419A74E4" w14:textId="6D4EEEDA"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0.000334</w:t>
            </w:r>
          </w:p>
        </w:tc>
        <w:tc>
          <w:tcPr>
            <w:tcW w:w="1493" w:type="dxa"/>
            <w:shd w:val="clear" w:color="auto" w:fill="auto"/>
            <w:noWrap/>
            <w:vAlign w:val="bottom"/>
            <w:hideMark/>
          </w:tcPr>
          <w:p w14:paraId="5D832F7C" w14:textId="1A2BEAEB" w:rsidR="008F39C3" w:rsidRPr="0051425D" w:rsidRDefault="008F39C3" w:rsidP="008F69E1">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0.521</w:t>
            </w:r>
          </w:p>
        </w:tc>
      </w:tr>
      <w:tr w:rsidR="008F39C3" w:rsidRPr="0051425D" w14:paraId="722AA8E3" w14:textId="77777777" w:rsidTr="008F39C3">
        <w:trPr>
          <w:trHeight w:val="300"/>
        </w:trPr>
        <w:tc>
          <w:tcPr>
            <w:tcW w:w="1300" w:type="dxa"/>
            <w:shd w:val="clear" w:color="auto" w:fill="auto"/>
            <w:noWrap/>
            <w:vAlign w:val="bottom"/>
            <w:hideMark/>
          </w:tcPr>
          <w:p w14:paraId="78725E2F"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CHR16</w:t>
            </w:r>
          </w:p>
        </w:tc>
        <w:tc>
          <w:tcPr>
            <w:tcW w:w="1493" w:type="dxa"/>
            <w:shd w:val="clear" w:color="auto" w:fill="auto"/>
            <w:noWrap/>
            <w:vAlign w:val="bottom"/>
            <w:hideMark/>
          </w:tcPr>
          <w:p w14:paraId="56942164" w14:textId="517A831A" w:rsidR="008F39C3" w:rsidRPr="0051425D" w:rsidRDefault="008F39C3" w:rsidP="00E05770">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0.000144</w:t>
            </w:r>
          </w:p>
        </w:tc>
        <w:tc>
          <w:tcPr>
            <w:tcW w:w="1493" w:type="dxa"/>
            <w:shd w:val="clear" w:color="auto" w:fill="auto"/>
            <w:noWrap/>
            <w:vAlign w:val="bottom"/>
            <w:hideMark/>
          </w:tcPr>
          <w:p w14:paraId="0BD1DDF6" w14:textId="06CB4B91"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0.00030</w:t>
            </w:r>
            <w:r w:rsidR="00741E27">
              <w:rPr>
                <w:rFonts w:ascii="Times New Roman" w:eastAsia="Times New Roman" w:hAnsi="Times New Roman" w:cs="Times New Roman"/>
                <w:color w:val="000000"/>
                <w:lang w:val="en-US"/>
              </w:rPr>
              <w:t>2</w:t>
            </w:r>
          </w:p>
        </w:tc>
        <w:tc>
          <w:tcPr>
            <w:tcW w:w="1493" w:type="dxa"/>
            <w:shd w:val="clear" w:color="auto" w:fill="auto"/>
            <w:noWrap/>
            <w:vAlign w:val="bottom"/>
            <w:hideMark/>
          </w:tcPr>
          <w:p w14:paraId="0D3CD7AC" w14:textId="2528BED2" w:rsidR="008F39C3" w:rsidRPr="0051425D" w:rsidRDefault="008F39C3" w:rsidP="008F69E1">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0.47</w:t>
            </w:r>
            <w:r w:rsidR="008F69E1">
              <w:rPr>
                <w:rFonts w:ascii="Times New Roman" w:eastAsia="Times New Roman" w:hAnsi="Times New Roman" w:cs="Times New Roman"/>
                <w:color w:val="000000"/>
                <w:lang w:val="en-US"/>
              </w:rPr>
              <w:t>9</w:t>
            </w:r>
          </w:p>
        </w:tc>
      </w:tr>
      <w:tr w:rsidR="008F39C3" w:rsidRPr="0051425D" w14:paraId="43A7C99A" w14:textId="77777777" w:rsidTr="008F39C3">
        <w:trPr>
          <w:trHeight w:val="300"/>
        </w:trPr>
        <w:tc>
          <w:tcPr>
            <w:tcW w:w="1300" w:type="dxa"/>
            <w:shd w:val="clear" w:color="auto" w:fill="auto"/>
            <w:noWrap/>
            <w:vAlign w:val="bottom"/>
            <w:hideMark/>
          </w:tcPr>
          <w:p w14:paraId="699E10A3"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CHR17</w:t>
            </w:r>
          </w:p>
        </w:tc>
        <w:tc>
          <w:tcPr>
            <w:tcW w:w="1493" w:type="dxa"/>
            <w:shd w:val="clear" w:color="auto" w:fill="auto"/>
            <w:noWrap/>
            <w:vAlign w:val="bottom"/>
            <w:hideMark/>
          </w:tcPr>
          <w:p w14:paraId="6FF126F0" w14:textId="21C8C92A" w:rsidR="008F39C3" w:rsidRPr="0051425D" w:rsidRDefault="008F39C3" w:rsidP="00E05770">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0.00025</w:t>
            </w:r>
            <w:r w:rsidR="00E05770">
              <w:rPr>
                <w:rFonts w:ascii="Times New Roman" w:eastAsia="Times New Roman" w:hAnsi="Times New Roman" w:cs="Times New Roman"/>
                <w:color w:val="000000"/>
                <w:lang w:val="en-US"/>
              </w:rPr>
              <w:t>3</w:t>
            </w:r>
          </w:p>
        </w:tc>
        <w:tc>
          <w:tcPr>
            <w:tcW w:w="1493" w:type="dxa"/>
            <w:shd w:val="clear" w:color="auto" w:fill="auto"/>
            <w:noWrap/>
            <w:vAlign w:val="bottom"/>
            <w:hideMark/>
          </w:tcPr>
          <w:p w14:paraId="116FAA58" w14:textId="245E702D"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0.000529</w:t>
            </w:r>
          </w:p>
        </w:tc>
        <w:tc>
          <w:tcPr>
            <w:tcW w:w="1493" w:type="dxa"/>
            <w:shd w:val="clear" w:color="auto" w:fill="auto"/>
            <w:noWrap/>
            <w:vAlign w:val="bottom"/>
            <w:hideMark/>
          </w:tcPr>
          <w:p w14:paraId="03E6ADD7" w14:textId="03E82D6E" w:rsidR="008F39C3" w:rsidRPr="0051425D" w:rsidRDefault="008F39C3" w:rsidP="008F69E1">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0.477</w:t>
            </w:r>
          </w:p>
        </w:tc>
      </w:tr>
      <w:tr w:rsidR="008F39C3" w:rsidRPr="0051425D" w14:paraId="1913E1AE" w14:textId="77777777" w:rsidTr="008F39C3">
        <w:trPr>
          <w:trHeight w:val="300"/>
        </w:trPr>
        <w:tc>
          <w:tcPr>
            <w:tcW w:w="1300" w:type="dxa"/>
            <w:shd w:val="clear" w:color="auto" w:fill="auto"/>
            <w:noWrap/>
            <w:vAlign w:val="bottom"/>
            <w:hideMark/>
          </w:tcPr>
          <w:p w14:paraId="16EDF124"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CHR18</w:t>
            </w:r>
          </w:p>
        </w:tc>
        <w:tc>
          <w:tcPr>
            <w:tcW w:w="1493" w:type="dxa"/>
            <w:shd w:val="clear" w:color="auto" w:fill="auto"/>
            <w:noWrap/>
            <w:vAlign w:val="bottom"/>
            <w:hideMark/>
          </w:tcPr>
          <w:p w14:paraId="41489D89" w14:textId="4B38AD6D" w:rsidR="008F39C3" w:rsidRPr="0051425D" w:rsidRDefault="008F39C3" w:rsidP="00E05770">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0.00015</w:t>
            </w:r>
            <w:r w:rsidR="00E05770">
              <w:rPr>
                <w:rFonts w:ascii="Times New Roman" w:eastAsia="Times New Roman" w:hAnsi="Times New Roman" w:cs="Times New Roman"/>
                <w:color w:val="000000"/>
                <w:lang w:val="en-US"/>
              </w:rPr>
              <w:t>7</w:t>
            </w:r>
          </w:p>
        </w:tc>
        <w:tc>
          <w:tcPr>
            <w:tcW w:w="1493" w:type="dxa"/>
            <w:shd w:val="clear" w:color="auto" w:fill="auto"/>
            <w:noWrap/>
            <w:vAlign w:val="bottom"/>
            <w:hideMark/>
          </w:tcPr>
          <w:p w14:paraId="19D07819" w14:textId="521847DA"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0.00029</w:t>
            </w:r>
            <w:r w:rsidR="00741E27">
              <w:rPr>
                <w:rFonts w:ascii="Times New Roman" w:eastAsia="Times New Roman" w:hAnsi="Times New Roman" w:cs="Times New Roman"/>
                <w:color w:val="000000"/>
                <w:lang w:val="en-US"/>
              </w:rPr>
              <w:t>2</w:t>
            </w:r>
          </w:p>
        </w:tc>
        <w:tc>
          <w:tcPr>
            <w:tcW w:w="1493" w:type="dxa"/>
            <w:shd w:val="clear" w:color="auto" w:fill="auto"/>
            <w:noWrap/>
            <w:vAlign w:val="bottom"/>
            <w:hideMark/>
          </w:tcPr>
          <w:p w14:paraId="6D9C1D10" w14:textId="530C6747" w:rsidR="008F39C3" w:rsidRPr="0051425D" w:rsidRDefault="008F39C3" w:rsidP="008F69E1">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0.537</w:t>
            </w:r>
          </w:p>
        </w:tc>
      </w:tr>
      <w:tr w:rsidR="008F39C3" w:rsidRPr="0051425D" w14:paraId="60985D99" w14:textId="77777777" w:rsidTr="008F39C3">
        <w:trPr>
          <w:trHeight w:val="300"/>
        </w:trPr>
        <w:tc>
          <w:tcPr>
            <w:tcW w:w="1300" w:type="dxa"/>
            <w:shd w:val="clear" w:color="auto" w:fill="auto"/>
            <w:noWrap/>
            <w:vAlign w:val="bottom"/>
            <w:hideMark/>
          </w:tcPr>
          <w:p w14:paraId="2AC59539"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CHR19</w:t>
            </w:r>
          </w:p>
        </w:tc>
        <w:tc>
          <w:tcPr>
            <w:tcW w:w="1493" w:type="dxa"/>
            <w:shd w:val="clear" w:color="auto" w:fill="auto"/>
            <w:noWrap/>
            <w:vAlign w:val="bottom"/>
            <w:hideMark/>
          </w:tcPr>
          <w:p w14:paraId="78FA6A58" w14:textId="4658F9AD" w:rsidR="008F39C3" w:rsidRPr="0051425D" w:rsidRDefault="008F39C3" w:rsidP="00E05770">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0.00020</w:t>
            </w:r>
            <w:r w:rsidR="00E05770">
              <w:rPr>
                <w:rFonts w:ascii="Times New Roman" w:eastAsia="Times New Roman" w:hAnsi="Times New Roman" w:cs="Times New Roman"/>
                <w:color w:val="000000"/>
                <w:lang w:val="en-US"/>
              </w:rPr>
              <w:t>8</w:t>
            </w:r>
          </w:p>
        </w:tc>
        <w:tc>
          <w:tcPr>
            <w:tcW w:w="1493" w:type="dxa"/>
            <w:shd w:val="clear" w:color="auto" w:fill="auto"/>
            <w:noWrap/>
            <w:vAlign w:val="bottom"/>
            <w:hideMark/>
          </w:tcPr>
          <w:p w14:paraId="39CEAC7A" w14:textId="4AB9FDC2"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0.00041</w:t>
            </w:r>
            <w:r w:rsidR="00741E27">
              <w:rPr>
                <w:rFonts w:ascii="Times New Roman" w:eastAsia="Times New Roman" w:hAnsi="Times New Roman" w:cs="Times New Roman"/>
                <w:color w:val="000000"/>
                <w:lang w:val="en-US"/>
              </w:rPr>
              <w:t>3</w:t>
            </w:r>
          </w:p>
        </w:tc>
        <w:tc>
          <w:tcPr>
            <w:tcW w:w="1493" w:type="dxa"/>
            <w:shd w:val="clear" w:color="auto" w:fill="auto"/>
            <w:noWrap/>
            <w:vAlign w:val="bottom"/>
            <w:hideMark/>
          </w:tcPr>
          <w:p w14:paraId="48BB9D8F" w14:textId="1D433BC0" w:rsidR="008F39C3" w:rsidRPr="0051425D" w:rsidRDefault="008F39C3" w:rsidP="008F69E1">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0.503</w:t>
            </w:r>
          </w:p>
        </w:tc>
      </w:tr>
      <w:tr w:rsidR="008F39C3" w:rsidRPr="0051425D" w14:paraId="354DE018" w14:textId="77777777" w:rsidTr="008F39C3">
        <w:trPr>
          <w:trHeight w:val="300"/>
        </w:trPr>
        <w:tc>
          <w:tcPr>
            <w:tcW w:w="1300" w:type="dxa"/>
            <w:shd w:val="clear" w:color="auto" w:fill="auto"/>
            <w:noWrap/>
            <w:vAlign w:val="bottom"/>
            <w:hideMark/>
          </w:tcPr>
          <w:p w14:paraId="504BB0F0"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CHR20</w:t>
            </w:r>
          </w:p>
        </w:tc>
        <w:tc>
          <w:tcPr>
            <w:tcW w:w="1493" w:type="dxa"/>
            <w:shd w:val="clear" w:color="auto" w:fill="auto"/>
            <w:noWrap/>
            <w:vAlign w:val="bottom"/>
            <w:hideMark/>
          </w:tcPr>
          <w:p w14:paraId="02CFD8C8" w14:textId="1E0E97F1" w:rsidR="008F39C3" w:rsidRPr="0051425D" w:rsidRDefault="008F39C3" w:rsidP="00E05770">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0.000193</w:t>
            </w:r>
          </w:p>
        </w:tc>
        <w:tc>
          <w:tcPr>
            <w:tcW w:w="1493" w:type="dxa"/>
            <w:shd w:val="clear" w:color="auto" w:fill="auto"/>
            <w:noWrap/>
            <w:vAlign w:val="bottom"/>
            <w:hideMark/>
          </w:tcPr>
          <w:p w14:paraId="7ABC3237" w14:textId="7FCB0532"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0.000353</w:t>
            </w:r>
          </w:p>
        </w:tc>
        <w:tc>
          <w:tcPr>
            <w:tcW w:w="1493" w:type="dxa"/>
            <w:shd w:val="clear" w:color="auto" w:fill="auto"/>
            <w:noWrap/>
            <w:vAlign w:val="bottom"/>
            <w:hideMark/>
          </w:tcPr>
          <w:p w14:paraId="20DF65B7" w14:textId="0CB6F610" w:rsidR="008F39C3" w:rsidRPr="0051425D" w:rsidRDefault="008F39C3" w:rsidP="008F69E1">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0.54</w:t>
            </w:r>
            <w:r w:rsidR="008F69E1">
              <w:rPr>
                <w:rFonts w:ascii="Times New Roman" w:eastAsia="Times New Roman" w:hAnsi="Times New Roman" w:cs="Times New Roman"/>
                <w:color w:val="000000"/>
                <w:lang w:val="en-US"/>
              </w:rPr>
              <w:t>7</w:t>
            </w:r>
          </w:p>
        </w:tc>
      </w:tr>
      <w:tr w:rsidR="008F39C3" w:rsidRPr="0051425D" w14:paraId="38111EFF" w14:textId="77777777" w:rsidTr="008F39C3">
        <w:trPr>
          <w:trHeight w:val="300"/>
        </w:trPr>
        <w:tc>
          <w:tcPr>
            <w:tcW w:w="1300" w:type="dxa"/>
            <w:shd w:val="clear" w:color="auto" w:fill="auto"/>
            <w:noWrap/>
            <w:vAlign w:val="bottom"/>
            <w:hideMark/>
          </w:tcPr>
          <w:p w14:paraId="079ABE8E"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CHR21</w:t>
            </w:r>
          </w:p>
        </w:tc>
        <w:tc>
          <w:tcPr>
            <w:tcW w:w="1493" w:type="dxa"/>
            <w:shd w:val="clear" w:color="auto" w:fill="auto"/>
            <w:noWrap/>
            <w:vAlign w:val="bottom"/>
            <w:hideMark/>
          </w:tcPr>
          <w:p w14:paraId="568D0C26" w14:textId="32541E9D" w:rsidR="008F39C3" w:rsidRPr="0051425D" w:rsidRDefault="008F39C3" w:rsidP="00E05770">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0.00032</w:t>
            </w:r>
            <w:r w:rsidR="00E05770">
              <w:rPr>
                <w:rFonts w:ascii="Times New Roman" w:eastAsia="Times New Roman" w:hAnsi="Times New Roman" w:cs="Times New Roman"/>
                <w:color w:val="000000"/>
                <w:lang w:val="en-US"/>
              </w:rPr>
              <w:t>6</w:t>
            </w:r>
          </w:p>
        </w:tc>
        <w:tc>
          <w:tcPr>
            <w:tcW w:w="1493" w:type="dxa"/>
            <w:shd w:val="clear" w:color="auto" w:fill="auto"/>
            <w:noWrap/>
            <w:vAlign w:val="bottom"/>
            <w:hideMark/>
          </w:tcPr>
          <w:p w14:paraId="7C180157" w14:textId="675BF5FF"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0.00058</w:t>
            </w:r>
            <w:r w:rsidR="00741E27">
              <w:rPr>
                <w:rFonts w:ascii="Times New Roman" w:eastAsia="Times New Roman" w:hAnsi="Times New Roman" w:cs="Times New Roman"/>
                <w:color w:val="000000"/>
                <w:lang w:val="en-US"/>
              </w:rPr>
              <w:t>5</w:t>
            </w:r>
          </w:p>
        </w:tc>
        <w:tc>
          <w:tcPr>
            <w:tcW w:w="1493" w:type="dxa"/>
            <w:shd w:val="clear" w:color="auto" w:fill="auto"/>
            <w:noWrap/>
            <w:vAlign w:val="bottom"/>
            <w:hideMark/>
          </w:tcPr>
          <w:p w14:paraId="3FF86A41" w14:textId="0882BCEB" w:rsidR="008F39C3" w:rsidRPr="0051425D" w:rsidRDefault="008F39C3" w:rsidP="008F69E1">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0.557</w:t>
            </w:r>
          </w:p>
        </w:tc>
      </w:tr>
      <w:tr w:rsidR="008F39C3" w:rsidRPr="0051425D" w14:paraId="02490C7A" w14:textId="77777777" w:rsidTr="008F39C3">
        <w:trPr>
          <w:trHeight w:val="300"/>
        </w:trPr>
        <w:tc>
          <w:tcPr>
            <w:tcW w:w="1300" w:type="dxa"/>
            <w:shd w:val="clear" w:color="auto" w:fill="auto"/>
            <w:noWrap/>
            <w:vAlign w:val="bottom"/>
            <w:hideMark/>
          </w:tcPr>
          <w:p w14:paraId="03DEFF3F" w14:textId="77777777" w:rsidR="008F39C3" w:rsidRPr="008F39C3" w:rsidRDefault="008F39C3" w:rsidP="008F39C3">
            <w:pPr>
              <w:rPr>
                <w:rFonts w:ascii="Calibri" w:eastAsia="Times New Roman" w:hAnsi="Calibri" w:cs="Times New Roman"/>
                <w:color w:val="000000"/>
                <w:lang w:val="en-US"/>
              </w:rPr>
            </w:pPr>
            <w:r w:rsidRPr="008F39C3">
              <w:rPr>
                <w:rFonts w:ascii="Calibri" w:eastAsia="Times New Roman" w:hAnsi="Calibri" w:cs="Times New Roman"/>
                <w:color w:val="000000"/>
                <w:lang w:val="en-US"/>
              </w:rPr>
              <w:t>CHR22</w:t>
            </w:r>
          </w:p>
        </w:tc>
        <w:tc>
          <w:tcPr>
            <w:tcW w:w="1493" w:type="dxa"/>
            <w:shd w:val="clear" w:color="auto" w:fill="auto"/>
            <w:noWrap/>
            <w:vAlign w:val="bottom"/>
            <w:hideMark/>
          </w:tcPr>
          <w:p w14:paraId="1CF2C8DD" w14:textId="5BB5B3C7" w:rsidR="008F39C3" w:rsidRPr="0051425D" w:rsidRDefault="008F39C3" w:rsidP="00E05770">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0.00033</w:t>
            </w:r>
            <w:r w:rsidR="00E05770">
              <w:rPr>
                <w:rFonts w:ascii="Times New Roman" w:eastAsia="Times New Roman" w:hAnsi="Times New Roman" w:cs="Times New Roman"/>
                <w:color w:val="000000"/>
                <w:lang w:val="en-US"/>
              </w:rPr>
              <w:t>4</w:t>
            </w:r>
          </w:p>
        </w:tc>
        <w:tc>
          <w:tcPr>
            <w:tcW w:w="1493" w:type="dxa"/>
            <w:shd w:val="clear" w:color="auto" w:fill="auto"/>
            <w:noWrap/>
            <w:vAlign w:val="bottom"/>
            <w:hideMark/>
          </w:tcPr>
          <w:p w14:paraId="291089DF" w14:textId="752A3064" w:rsidR="008F39C3" w:rsidRPr="0051425D" w:rsidRDefault="008F39C3" w:rsidP="00741E27">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0.000603</w:t>
            </w:r>
          </w:p>
        </w:tc>
        <w:tc>
          <w:tcPr>
            <w:tcW w:w="1493" w:type="dxa"/>
            <w:shd w:val="clear" w:color="auto" w:fill="auto"/>
            <w:noWrap/>
            <w:vAlign w:val="bottom"/>
            <w:hideMark/>
          </w:tcPr>
          <w:p w14:paraId="7A8603B4" w14:textId="35B23514" w:rsidR="008F39C3" w:rsidRPr="0051425D" w:rsidRDefault="008F39C3" w:rsidP="008F69E1">
            <w:pPr>
              <w:jc w:val="center"/>
              <w:rPr>
                <w:rFonts w:ascii="Times New Roman" w:eastAsia="Times New Roman" w:hAnsi="Times New Roman" w:cs="Times New Roman"/>
                <w:color w:val="000000"/>
                <w:lang w:val="en-US"/>
              </w:rPr>
            </w:pPr>
            <w:r w:rsidRPr="0051425D">
              <w:rPr>
                <w:rFonts w:ascii="Times New Roman" w:eastAsia="Times New Roman" w:hAnsi="Times New Roman" w:cs="Times New Roman"/>
                <w:color w:val="000000"/>
                <w:lang w:val="en-US"/>
              </w:rPr>
              <w:t>0.554</w:t>
            </w:r>
          </w:p>
        </w:tc>
      </w:tr>
    </w:tbl>
    <w:p w14:paraId="41428990" w14:textId="77777777" w:rsidR="008F39C3" w:rsidRDefault="008F39C3" w:rsidP="002A4AE9">
      <w:pPr>
        <w:spacing w:line="360" w:lineRule="auto"/>
        <w:rPr>
          <w:rFonts w:ascii="Times New Roman" w:hAnsi="Times New Roman" w:cs="Times New Roman"/>
          <w:lang w:val="en-US" w:eastAsia="zh-CN"/>
        </w:rPr>
      </w:pPr>
    </w:p>
    <w:p w14:paraId="2B33F2C4" w14:textId="77777777" w:rsidR="00567CF9" w:rsidRDefault="00567CF9" w:rsidP="002A4AE9">
      <w:pPr>
        <w:spacing w:line="360" w:lineRule="auto"/>
        <w:rPr>
          <w:rFonts w:ascii="Times New Roman" w:hAnsi="Times New Roman" w:cs="Times New Roman"/>
          <w:lang w:val="en-US" w:eastAsia="zh-CN"/>
        </w:rPr>
      </w:pPr>
    </w:p>
    <w:p w14:paraId="176C39B4" w14:textId="50A01658" w:rsidR="00CF41A9" w:rsidRDefault="00CF41A9" w:rsidP="002A4AE9">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Expectation for </w:t>
      </w:r>
      <w:r w:rsidR="00F8375C">
        <w:rPr>
          <w:rFonts w:ascii="Times New Roman" w:hAnsi="Times New Roman" w:cs="Times New Roman"/>
          <w:lang w:val="en-US" w:eastAsia="zh-CN"/>
        </w:rPr>
        <w:t>single MAF bin</w:t>
      </w:r>
    </w:p>
    <w:p w14:paraId="21F860A3" w14:textId="25A465B4" w:rsidR="00F8375C" w:rsidRDefault="00ED20EA" w:rsidP="002A4AE9">
      <w:pPr>
        <w:spacing w:line="360" w:lineRule="auto"/>
        <w:rPr>
          <w:rFonts w:ascii="Times New Roman" w:hAnsi="Times New Roman" w:cs="Times New Roman"/>
          <w:lang w:val="en-US" w:eastAsia="zh-CN"/>
        </w:rPr>
      </w:pPr>
      <w:r>
        <w:rPr>
          <w:rFonts w:ascii="Times New Roman" w:hAnsi="Times New Roman" w:cs="Times New Roman"/>
          <w:lang w:val="en-US" w:eastAsia="zh-CN"/>
        </w:rPr>
        <w:t>The whole M</w:t>
      </w:r>
      <w:r w:rsidR="006E122F">
        <w:rPr>
          <w:rFonts w:ascii="Times New Roman" w:hAnsi="Times New Roman" w:cs="Times New Roman"/>
          <w:lang w:val="en-US" w:eastAsia="zh-CN"/>
        </w:rPr>
        <w:t>AF heritability is estimated as</w:t>
      </w:r>
    </w:p>
    <w:p w14:paraId="072E9BC3" w14:textId="46986B21" w:rsidR="00ED20EA" w:rsidRPr="00ED20EA" w:rsidRDefault="009E233B" w:rsidP="002A4AE9">
      <w:pPr>
        <w:spacing w:line="360" w:lineRule="auto"/>
        <w:rPr>
          <w:rFonts w:ascii="Times New Roman" w:hAnsi="Times New Roman" w:cs="Times New Roman"/>
          <w:lang w:val="en-US" w:eastAsia="zh-CN"/>
        </w:rPr>
      </w:pPr>
      <m:oMathPara>
        <m:oMath>
          <m:sSubSup>
            <m:sSubSupPr>
              <m:ctrlPr>
                <w:rPr>
                  <w:rFonts w:ascii="Cambria Math" w:hAnsi="Cambria Math" w:cs="Times New Roman"/>
                  <w:i/>
                  <w:lang w:val="en-US" w:eastAsia="zh-CN"/>
                </w:rPr>
              </m:ctrlPr>
            </m:sSubSupPr>
            <m:e>
              <m:r>
                <w:rPr>
                  <w:rFonts w:ascii="Cambria Math" w:hAnsi="Cambria Math" w:cs="Times New Roman"/>
                  <w:lang w:val="en-US" w:eastAsia="zh-CN"/>
                </w:rPr>
                <m:t>h</m:t>
              </m:r>
            </m:e>
            <m:sub>
              <m:r>
                <w:rPr>
                  <w:rFonts w:ascii="Cambria Math" w:hAnsi="Cambria Math" w:cs="Times New Roman"/>
                  <w:lang w:val="en-US" w:eastAsia="zh-CN"/>
                </w:rPr>
                <m:t>SNP</m:t>
              </m:r>
            </m:sub>
            <m:sup>
              <m:r>
                <w:rPr>
                  <w:rFonts w:ascii="Cambria Math" w:hAnsi="Cambria Math" w:cs="Times New Roman"/>
                  <w:lang w:val="en-US" w:eastAsia="zh-CN"/>
                </w:rPr>
                <m:t>2</m:t>
              </m:r>
            </m:sup>
          </m:sSubSup>
          <m:r>
            <w:rPr>
              <w:rFonts w:ascii="Cambria Math" w:hAnsi="Cambria Math" w:cs="Times New Roman"/>
              <w:lang w:val="en-US" w:eastAsia="zh-CN"/>
            </w:rPr>
            <m:t>=</m:t>
          </m:r>
          <m:sSup>
            <m:sSupPr>
              <m:ctrlPr>
                <w:rPr>
                  <w:rFonts w:ascii="Cambria Math" w:hAnsi="Cambria Math" w:cs="Times New Roman"/>
                  <w:i/>
                  <w:lang w:val="en-US" w:eastAsia="zh-CN"/>
                </w:rPr>
              </m:ctrlPr>
            </m:sSupPr>
            <m:e>
              <m:r>
                <w:rPr>
                  <w:rFonts w:ascii="Cambria Math" w:hAnsi="Cambria Math" w:cs="Times New Roman"/>
                  <w:lang w:val="en-US" w:eastAsia="zh-CN"/>
                </w:rPr>
                <m:t>h</m:t>
              </m:r>
            </m:e>
            <m:sup>
              <m:r>
                <w:rPr>
                  <w:rFonts w:ascii="Cambria Math" w:hAnsi="Cambria Math" w:cs="Times New Roman"/>
                  <w:lang w:val="en-US" w:eastAsia="zh-CN"/>
                </w:rPr>
                <m:t>2</m:t>
              </m:r>
            </m:sup>
          </m:sSup>
          <m:f>
            <m:fPr>
              <m:ctrlPr>
                <w:rPr>
                  <w:rFonts w:ascii="Cambria Math" w:hAnsi="Cambria Math" w:cs="Times New Roman"/>
                  <w:i/>
                  <w:lang w:val="en-US" w:eastAsia="zh-CN"/>
                </w:rPr>
              </m:ctrlPr>
            </m:fPr>
            <m:num>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r>
                    <m:rPr>
                      <m:scr m:val="script"/>
                    </m:rPr>
                    <w:rPr>
                      <w:rFonts w:ascii="Cambria Math" w:hAnsi="Cambria Math" w:cs="Times New Roman"/>
                      <w:lang w:val="en-US" w:eastAsia="zh-CN"/>
                    </w:rPr>
                    <m:t>QM</m:t>
                  </m:r>
                </m:sub>
                <m:sup>
                  <m:r>
                    <w:rPr>
                      <w:rFonts w:ascii="Cambria Math" w:hAnsi="Cambria Math" w:cs="Times New Roman"/>
                      <w:lang w:val="en-US" w:eastAsia="zh-CN"/>
                    </w:rPr>
                    <m:t>2</m:t>
                  </m:r>
                </m:sup>
              </m:sSubSup>
            </m:num>
            <m:den>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r>
                    <m:rPr>
                      <m:scr m:val="script"/>
                    </m:rPr>
                    <w:rPr>
                      <w:rFonts w:ascii="Cambria Math" w:hAnsi="Cambria Math" w:cs="Times New Roman"/>
                      <w:lang w:val="en-US" w:eastAsia="zh-CN"/>
                    </w:rPr>
                    <m:t>M</m:t>
                  </m:r>
                </m:sub>
                <m:sup>
                  <m:r>
                    <w:rPr>
                      <w:rFonts w:ascii="Cambria Math" w:hAnsi="Cambria Math" w:cs="Times New Roman"/>
                      <w:lang w:val="en-US" w:eastAsia="zh-CN"/>
                    </w:rPr>
                    <m:t>2</m:t>
                  </m:r>
                </m:sup>
              </m:sSubSup>
            </m:den>
          </m:f>
        </m:oMath>
      </m:oMathPara>
    </w:p>
    <w:p w14:paraId="3877F0D2" w14:textId="0519FF2E" w:rsidR="00ED20EA" w:rsidRDefault="00ED20EA" w:rsidP="002A4AE9">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When we only use a MAF bin </w:t>
      </w:r>
      <m:oMath>
        <m:r>
          <w:rPr>
            <w:rFonts w:ascii="Cambria Math" w:hAnsi="Cambria Math" w:cs="Times New Roman"/>
            <w:lang w:val="en-US" w:eastAsia="zh-CN"/>
          </w:rPr>
          <m:t>R</m:t>
        </m:r>
      </m:oMath>
      <w:r>
        <w:rPr>
          <w:rFonts w:ascii="Times New Roman" w:hAnsi="Times New Roman" w:cs="Times New Roman"/>
          <w:lang w:val="en-US" w:eastAsia="zh-CN"/>
        </w:rPr>
        <w:t>, t</w:t>
      </w:r>
      <w:r w:rsidR="006E122F">
        <w:rPr>
          <w:rFonts w:ascii="Times New Roman" w:hAnsi="Times New Roman" w:cs="Times New Roman"/>
          <w:lang w:val="en-US" w:eastAsia="zh-CN"/>
        </w:rPr>
        <w:t>he heritability is estimated as</w:t>
      </w:r>
    </w:p>
    <w:p w14:paraId="33840B1B" w14:textId="1DF29AC3" w:rsidR="00ED20EA" w:rsidRPr="00ED20EA" w:rsidRDefault="009E233B" w:rsidP="00ED20EA">
      <w:pPr>
        <w:spacing w:line="360" w:lineRule="auto"/>
        <w:rPr>
          <w:rFonts w:ascii="Times New Roman" w:hAnsi="Times New Roman" w:cs="Times New Roman"/>
          <w:lang w:val="en-US" w:eastAsia="zh-CN"/>
        </w:rPr>
      </w:pPr>
      <m:oMathPara>
        <m:oMath>
          <m:sSubSup>
            <m:sSubSupPr>
              <m:ctrlPr>
                <w:rPr>
                  <w:rFonts w:ascii="Cambria Math" w:hAnsi="Cambria Math" w:cs="Times New Roman"/>
                  <w:i/>
                  <w:lang w:val="en-US" w:eastAsia="zh-CN"/>
                </w:rPr>
              </m:ctrlPr>
            </m:sSubSupPr>
            <m:e>
              <m:r>
                <w:rPr>
                  <w:rFonts w:ascii="Cambria Math" w:hAnsi="Cambria Math" w:cs="Times New Roman"/>
                  <w:lang w:val="en-US" w:eastAsia="zh-CN"/>
                </w:rPr>
                <m:t>h</m:t>
              </m:r>
            </m:e>
            <m:sub>
              <m:r>
                <w:rPr>
                  <w:rFonts w:ascii="Cambria Math" w:hAnsi="Cambria Math" w:cs="Times New Roman"/>
                  <w:lang w:val="en-US" w:eastAsia="zh-CN"/>
                </w:rPr>
                <m:t>SN</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R</m:t>
                  </m:r>
                </m:sub>
              </m:sSub>
            </m:sub>
            <m:sup>
              <m:r>
                <w:rPr>
                  <w:rFonts w:ascii="Cambria Math" w:hAnsi="Cambria Math" w:cs="Times New Roman"/>
                  <w:lang w:val="en-US" w:eastAsia="zh-CN"/>
                </w:rPr>
                <m:t>2</m:t>
              </m:r>
            </m:sup>
          </m:sSubSup>
          <m:r>
            <w:rPr>
              <w:rFonts w:ascii="Cambria Math" w:hAnsi="Cambria Math" w:cs="Times New Roman"/>
              <w:lang w:val="en-US" w:eastAsia="zh-CN"/>
            </w:rPr>
            <m:t>=</m:t>
          </m:r>
          <m:sSup>
            <m:sSupPr>
              <m:ctrlPr>
                <w:rPr>
                  <w:rFonts w:ascii="Cambria Math" w:hAnsi="Cambria Math" w:cs="Times New Roman"/>
                  <w:i/>
                  <w:lang w:val="en-US" w:eastAsia="zh-CN"/>
                </w:rPr>
              </m:ctrlPr>
            </m:sSupPr>
            <m:e>
              <m:r>
                <w:rPr>
                  <w:rFonts w:ascii="Cambria Math" w:hAnsi="Cambria Math" w:cs="Times New Roman"/>
                  <w:lang w:val="en-US" w:eastAsia="zh-CN"/>
                </w:rPr>
                <m:t>h</m:t>
              </m:r>
            </m:e>
            <m:sup>
              <m:r>
                <w:rPr>
                  <w:rFonts w:ascii="Cambria Math" w:hAnsi="Cambria Math" w:cs="Times New Roman"/>
                  <w:lang w:val="en-US" w:eastAsia="zh-CN"/>
                </w:rPr>
                <m:t>2</m:t>
              </m:r>
            </m:sup>
          </m:sSup>
          <m:f>
            <m:fPr>
              <m:ctrlPr>
                <w:rPr>
                  <w:rFonts w:ascii="Cambria Math" w:hAnsi="Cambria Math" w:cs="Times New Roman"/>
                  <w:i/>
                  <w:lang w:val="en-US" w:eastAsia="zh-CN"/>
                </w:rPr>
              </m:ctrlPr>
            </m:fPr>
            <m:num>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r>
                    <m:rPr>
                      <m:scr m:val="script"/>
                    </m:rPr>
                    <w:rPr>
                      <w:rFonts w:ascii="Cambria Math" w:hAnsi="Cambria Math" w:cs="Times New Roman"/>
                      <w:lang w:val="en-US" w:eastAsia="zh-CN"/>
                    </w:rPr>
                    <m:t>Q</m:t>
                  </m:r>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R</m:t>
                      </m:r>
                    </m:sub>
                  </m:sSub>
                </m:sub>
                <m:sup>
                  <m:r>
                    <w:rPr>
                      <w:rFonts w:ascii="Cambria Math" w:hAnsi="Cambria Math" w:cs="Times New Roman"/>
                      <w:lang w:val="en-US" w:eastAsia="zh-CN"/>
                    </w:rPr>
                    <m:t>2</m:t>
                  </m:r>
                </m:sup>
              </m:sSubSup>
            </m:num>
            <m:den>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R</m:t>
                      </m:r>
                    </m:sub>
                  </m:sSub>
                </m:sub>
                <m:sup>
                  <m:r>
                    <w:rPr>
                      <w:rFonts w:ascii="Cambria Math" w:hAnsi="Cambria Math" w:cs="Times New Roman"/>
                      <w:lang w:val="en-US" w:eastAsia="zh-CN"/>
                    </w:rPr>
                    <m:t>2</m:t>
                  </m:r>
                </m:sup>
              </m:sSubSup>
            </m:den>
          </m:f>
        </m:oMath>
      </m:oMathPara>
    </w:p>
    <w:p w14:paraId="434E326B" w14:textId="2AE33EF2" w:rsidR="00ED20EA" w:rsidRDefault="00ED20EA" w:rsidP="002A4AE9">
      <w:pPr>
        <w:spacing w:line="360" w:lineRule="auto"/>
        <w:rPr>
          <w:rFonts w:ascii="Times New Roman" w:hAnsi="Times New Roman" w:cs="Times New Roman"/>
          <w:lang w:val="en-US" w:eastAsia="zh-CN"/>
        </w:rPr>
      </w:pPr>
      <w:r>
        <w:rPr>
          <w:rFonts w:ascii="Times New Roman" w:hAnsi="Times New Roman" w:cs="Times New Roman"/>
          <w:lang w:val="en-US" w:eastAsia="zh-CN"/>
        </w:rPr>
        <w:lastRenderedPageBreak/>
        <w:t xml:space="preserve">in which </w:t>
      </w:r>
      <m:oMath>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r>
              <w:rPr>
                <w:rFonts w:ascii="Cambria Math" w:hAnsi="Cambria Math" w:cs="Times New Roman"/>
                <w:lang w:val="en-US" w:eastAsia="zh-CN"/>
              </w:rPr>
              <m:t>M</m:t>
            </m:r>
          </m:sub>
          <m:sup>
            <m:r>
              <w:rPr>
                <w:rFonts w:ascii="Cambria Math" w:hAnsi="Cambria Math" w:cs="Times New Roman"/>
                <w:lang w:val="en-US" w:eastAsia="zh-CN"/>
              </w:rPr>
              <m:t>2</m:t>
            </m:r>
          </m:sup>
        </m:sSubSup>
      </m:oMath>
      <w:r>
        <w:rPr>
          <w:rFonts w:ascii="Times New Roman" w:hAnsi="Times New Roman" w:cs="Times New Roman"/>
          <w:lang w:val="en-US" w:eastAsia="zh-CN"/>
        </w:rPr>
        <w:t xml:space="preserve"> can be estimated directly from the data. If the QTLs’s effect are not associated with MAF, for consecutive MAF bins, we have</w:t>
      </w:r>
    </w:p>
    <w:p w14:paraId="36012E02" w14:textId="0EBE30A5" w:rsidR="00ED20EA" w:rsidRPr="00C55698" w:rsidRDefault="00C55698" w:rsidP="00ED20EA">
      <w:pPr>
        <w:spacing w:line="360" w:lineRule="auto"/>
        <w:rPr>
          <w:rFonts w:ascii="Times New Roman" w:hAnsi="Times New Roman" w:cs="Times New Roman"/>
          <w:lang w:val="en-US" w:eastAsia="zh-CN"/>
        </w:rPr>
      </w:pPr>
      <m:oMathPara>
        <m:oMath>
          <m:r>
            <w:rPr>
              <w:rFonts w:ascii="Cambria Math" w:hAnsi="Cambria Math" w:cs="Times New Roman"/>
              <w:lang w:val="en-US" w:eastAsia="zh-CN"/>
            </w:rPr>
            <m:t>[</m:t>
          </m:r>
          <m:f>
            <m:fPr>
              <m:ctrlPr>
                <w:rPr>
                  <w:rFonts w:ascii="Cambria Math" w:hAnsi="Cambria Math" w:cs="Times New Roman"/>
                  <w:i/>
                  <w:lang w:val="en-US" w:eastAsia="zh-CN"/>
                </w:rPr>
              </m:ctrlPr>
            </m:fPr>
            <m:num>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r>
                    <m:rPr>
                      <m:scr m:val="script"/>
                    </m:rPr>
                    <w:rPr>
                      <w:rFonts w:ascii="Cambria Math" w:hAnsi="Cambria Math" w:cs="Times New Roman"/>
                      <w:lang w:val="en-US" w:eastAsia="zh-CN"/>
                    </w:rPr>
                    <m:t>Q</m:t>
                  </m:r>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1</m:t>
                      </m:r>
                    </m:sub>
                  </m:sSub>
                </m:sub>
                <m:sup>
                  <m:r>
                    <w:rPr>
                      <w:rFonts w:ascii="Cambria Math" w:hAnsi="Cambria Math" w:cs="Times New Roman"/>
                      <w:lang w:val="en-US" w:eastAsia="zh-CN"/>
                    </w:rPr>
                    <m:t>2</m:t>
                  </m:r>
                </m:sup>
              </m:sSubSup>
            </m:num>
            <m:den>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1</m:t>
                      </m:r>
                    </m:sub>
                  </m:sSub>
                </m:sub>
                <m:sup>
                  <m:r>
                    <w:rPr>
                      <w:rFonts w:ascii="Cambria Math" w:hAnsi="Cambria Math" w:cs="Times New Roman"/>
                      <w:lang w:val="en-US" w:eastAsia="zh-CN"/>
                    </w:rPr>
                    <m:t>2</m:t>
                  </m:r>
                </m:sup>
              </m:sSubSup>
            </m:den>
          </m:f>
          <m:r>
            <w:rPr>
              <w:rFonts w:ascii="Cambria Math" w:hAnsi="Cambria Math" w:cs="Times New Roman"/>
              <w:lang w:val="en-US" w:eastAsia="zh-CN"/>
            </w:rPr>
            <m:t>:</m:t>
          </m:r>
          <m:f>
            <m:fPr>
              <m:ctrlPr>
                <w:rPr>
                  <w:rFonts w:ascii="Cambria Math" w:hAnsi="Cambria Math" w:cs="Times New Roman"/>
                  <w:i/>
                  <w:lang w:val="en-US" w:eastAsia="zh-CN"/>
                </w:rPr>
              </m:ctrlPr>
            </m:fPr>
            <m:num>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r>
                    <m:rPr>
                      <m:scr m:val="script"/>
                    </m:rPr>
                    <w:rPr>
                      <w:rFonts w:ascii="Cambria Math" w:hAnsi="Cambria Math" w:cs="Times New Roman"/>
                      <w:lang w:val="en-US" w:eastAsia="zh-CN"/>
                    </w:rPr>
                    <m:t>Q</m:t>
                  </m:r>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2</m:t>
                      </m:r>
                    </m:sub>
                  </m:sSub>
                </m:sub>
                <m:sup>
                  <m:r>
                    <w:rPr>
                      <w:rFonts w:ascii="Cambria Math" w:hAnsi="Cambria Math" w:cs="Times New Roman"/>
                      <w:lang w:val="en-US" w:eastAsia="zh-CN"/>
                    </w:rPr>
                    <m:t>2</m:t>
                  </m:r>
                </m:sup>
              </m:sSubSup>
            </m:num>
            <m:den>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2</m:t>
                      </m:r>
                    </m:sub>
                  </m:sSub>
                </m:sub>
                <m:sup>
                  <m:r>
                    <w:rPr>
                      <w:rFonts w:ascii="Cambria Math" w:hAnsi="Cambria Math" w:cs="Times New Roman"/>
                      <w:lang w:val="en-US" w:eastAsia="zh-CN"/>
                    </w:rPr>
                    <m:t>2</m:t>
                  </m:r>
                </m:sup>
              </m:sSubSup>
            </m:den>
          </m:f>
          <m:r>
            <w:rPr>
              <w:rFonts w:ascii="Cambria Math" w:hAnsi="Cambria Math" w:cs="Times New Roman"/>
              <w:lang w:val="en-US" w:eastAsia="zh-CN"/>
            </w:rPr>
            <m:t>:…:</m:t>
          </m:r>
          <m:f>
            <m:fPr>
              <m:ctrlPr>
                <w:rPr>
                  <w:rFonts w:ascii="Cambria Math" w:hAnsi="Cambria Math" w:cs="Times New Roman"/>
                  <w:i/>
                  <w:lang w:val="en-US" w:eastAsia="zh-CN"/>
                </w:rPr>
              </m:ctrlPr>
            </m:fPr>
            <m:num>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r>
                    <m:rPr>
                      <m:scr m:val="script"/>
                    </m:rPr>
                    <w:rPr>
                      <w:rFonts w:ascii="Cambria Math" w:hAnsi="Cambria Math" w:cs="Times New Roman"/>
                      <w:lang w:val="en-US" w:eastAsia="zh-CN"/>
                    </w:rPr>
                    <m:t>Q</m:t>
                  </m:r>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R</m:t>
                      </m:r>
                    </m:sub>
                  </m:sSub>
                </m:sub>
                <m:sup>
                  <m:r>
                    <w:rPr>
                      <w:rFonts w:ascii="Cambria Math" w:hAnsi="Cambria Math" w:cs="Times New Roman"/>
                      <w:lang w:val="en-US" w:eastAsia="zh-CN"/>
                    </w:rPr>
                    <m:t>2</m:t>
                  </m:r>
                </m:sup>
              </m:sSubSup>
            </m:num>
            <m:den>
              <m:sSubSup>
                <m:sSubSupPr>
                  <m:ctrlPr>
                    <w:rPr>
                      <w:rFonts w:ascii="Cambria Math" w:hAnsi="Cambria Math" w:cs="Times New Roman"/>
                      <w:i/>
                      <w:lang w:val="en-US" w:eastAsia="zh-CN"/>
                    </w:rPr>
                  </m:ctrlPr>
                </m:sSubSupPr>
                <m:e>
                  <m:r>
                    <w:rPr>
                      <w:rFonts w:ascii="Cambria Math" w:hAnsi="Cambria Math" w:cs="Times New Roman"/>
                      <w:lang w:val="en-US" w:eastAsia="zh-CN"/>
                    </w:rPr>
                    <m:t>r</m:t>
                  </m:r>
                </m:e>
                <m:sub>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R</m:t>
                      </m:r>
                    </m:sub>
                  </m:sSub>
                </m:sub>
                <m:sup>
                  <m:r>
                    <w:rPr>
                      <w:rFonts w:ascii="Cambria Math" w:hAnsi="Cambria Math" w:cs="Times New Roman"/>
                      <w:lang w:val="en-US" w:eastAsia="zh-CN"/>
                    </w:rPr>
                    <m:t>2</m:t>
                  </m:r>
                </m:sup>
              </m:sSubSup>
            </m:den>
          </m:f>
          <m:r>
            <w:rPr>
              <w:rFonts w:ascii="Cambria Math" w:hAnsi="Cambria Math" w:cs="Times New Roman"/>
              <w:lang w:val="en-US" w:eastAsia="zh-CN"/>
            </w:rPr>
            <m:t>]</m:t>
          </m:r>
        </m:oMath>
      </m:oMathPara>
    </w:p>
    <w:p w14:paraId="08376FAE" w14:textId="2B0E5E5C" w:rsidR="00C55698" w:rsidRDefault="00C55698" w:rsidP="00ED20EA">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The denominator can be estimated directly from the data </w:t>
      </w:r>
      <m:oMath>
        <m:r>
          <w:rPr>
            <w:rFonts w:ascii="Cambria Math" w:hAnsi="Cambria Math" w:cs="Times New Roman"/>
            <w:lang w:val="en-US" w:eastAsia="zh-CN"/>
          </w:rPr>
          <m:t>var(</m:t>
        </m:r>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R</m:t>
            </m:r>
          </m:sub>
        </m:sSub>
        <m:r>
          <w:rPr>
            <w:rFonts w:ascii="Cambria Math" w:hAnsi="Cambria Math" w:cs="Times New Roman"/>
            <w:lang w:val="en-US" w:eastAsia="zh-CN"/>
          </w:rPr>
          <m:t>)</m:t>
        </m:r>
      </m:oMath>
      <w:r>
        <w:rPr>
          <w:rFonts w:ascii="Times New Roman" w:hAnsi="Times New Roman" w:cs="Times New Roman"/>
          <w:lang w:val="en-US" w:eastAsia="zh-CN"/>
        </w:rPr>
        <w:t xml:space="preserve">, and the numerator can be approximated by </w:t>
      </w:r>
      <m:oMath>
        <m:r>
          <w:rPr>
            <w:rFonts w:ascii="Cambria Math" w:hAnsi="Cambria Math" w:cs="Times New Roman"/>
            <w:lang w:val="en-US" w:eastAsia="zh-CN"/>
          </w:rPr>
          <m:t>cov(</m:t>
        </m:r>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R</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k</m:t>
            </m:r>
          </m:sub>
        </m:sSub>
        <m:r>
          <w:rPr>
            <w:rFonts w:ascii="Cambria Math" w:hAnsi="Cambria Math" w:cs="Times New Roman"/>
            <w:lang w:val="en-US" w:eastAsia="zh-CN"/>
          </w:rPr>
          <m:t>)</m:t>
        </m:r>
      </m:oMath>
      <w:r>
        <w:rPr>
          <w:rFonts w:ascii="Times New Roman" w:hAnsi="Times New Roman" w:cs="Times New Roman"/>
          <w:lang w:val="en-US" w:eastAsia="zh-CN"/>
        </w:rPr>
        <w:t>.</w:t>
      </w:r>
      <w:r w:rsidR="00401D1F">
        <w:rPr>
          <w:rFonts w:ascii="Times New Roman" w:hAnsi="Times New Roman" w:cs="Times New Roman"/>
          <w:lang w:val="en-US" w:eastAsia="zh-CN"/>
        </w:rPr>
        <w:t xml:space="preserve"> We can test it using UKBiobank.</w:t>
      </w:r>
    </w:p>
    <w:p w14:paraId="4F73D9A0" w14:textId="77777777" w:rsidR="00D210BB" w:rsidRDefault="00D210BB" w:rsidP="00ED20EA">
      <w:pPr>
        <w:spacing w:line="360" w:lineRule="auto"/>
        <w:rPr>
          <w:rFonts w:ascii="Times New Roman" w:hAnsi="Times New Roman" w:cs="Times New Roman"/>
          <w:lang w:val="en-US" w:eastAsia="zh-CN"/>
        </w:rPr>
      </w:pPr>
    </w:p>
    <w:p w14:paraId="6782CF9F" w14:textId="5D117A5F" w:rsidR="00C55698" w:rsidRDefault="00C55698" w:rsidP="00ED20EA">
      <w:pPr>
        <w:spacing w:line="360" w:lineRule="auto"/>
        <w:rPr>
          <w:rFonts w:ascii="Times New Roman" w:hAnsi="Times New Roman" w:cs="Times New Roman"/>
          <w:lang w:val="en-US" w:eastAsia="zh-CN"/>
        </w:rPr>
      </w:pPr>
      <w:r>
        <w:rPr>
          <w:rFonts w:ascii="Times New Roman" w:hAnsi="Times New Roman" w:cs="Times New Roman"/>
          <w:lang w:val="en-US" w:eastAsia="zh-CN"/>
        </w:rPr>
        <w:t>It can be estimated below:</w:t>
      </w:r>
    </w:p>
    <w:p w14:paraId="3BE86257" w14:textId="1479060C" w:rsidR="00C55698" w:rsidRPr="00C55698" w:rsidRDefault="00C55698" w:rsidP="00C55698">
      <w:pPr>
        <w:pStyle w:val="ListParagraph"/>
        <w:numPr>
          <w:ilvl w:val="0"/>
          <w:numId w:val="2"/>
        </w:numPr>
        <w:spacing w:line="360" w:lineRule="auto"/>
        <w:rPr>
          <w:rFonts w:ascii="Times New Roman" w:hAnsi="Times New Roman" w:cs="Times New Roman"/>
          <w:lang w:val="en-US" w:eastAsia="zh-CN"/>
        </w:rPr>
      </w:pPr>
      <w:r w:rsidRPr="00C55698">
        <w:rPr>
          <w:rFonts w:ascii="Times New Roman" w:hAnsi="Times New Roman" w:cs="Times New Roman"/>
          <w:lang w:val="en-US" w:eastAsia="zh-CN"/>
        </w:rPr>
        <w:t>impute the data to 1KG,</w:t>
      </w:r>
    </w:p>
    <w:p w14:paraId="4E6A80E0" w14:textId="09A221F7" w:rsidR="00C55698" w:rsidRDefault="00C55698" w:rsidP="00C55698">
      <w:pPr>
        <w:pStyle w:val="ListParagraph"/>
        <w:numPr>
          <w:ilvl w:val="0"/>
          <w:numId w:val="2"/>
        </w:num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construct </w:t>
      </w:r>
      <m:oMath>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M</m:t>
            </m:r>
          </m:sub>
        </m:sSub>
        <m:r>
          <w:rPr>
            <w:rFonts w:ascii="Cambria Math" w:hAnsi="Cambria Math" w:cs="Times New Roman"/>
            <w:lang w:val="en-US" w:eastAsia="zh-CN"/>
          </w:rPr>
          <m:t>=</m:t>
        </m:r>
        <m:f>
          <m:fPr>
            <m:ctrlPr>
              <w:rPr>
                <w:rFonts w:ascii="Cambria Math" w:hAnsi="Cambria Math" w:cs="Times New Roman"/>
                <w:i/>
                <w:lang w:val="en-US" w:eastAsia="zh-CN"/>
              </w:rPr>
            </m:ctrlPr>
          </m:fPr>
          <m:num>
            <m:r>
              <w:rPr>
                <w:rFonts w:ascii="Cambria Math" w:hAnsi="Cambria Math" w:cs="Times New Roman"/>
                <w:lang w:val="en-US" w:eastAsia="zh-CN"/>
              </w:rPr>
              <m:t>1</m:t>
            </m:r>
          </m:num>
          <m:den>
            <m:sSub>
              <m:sSubPr>
                <m:ctrlPr>
                  <w:rPr>
                    <w:rFonts w:ascii="Cambria Math" w:hAnsi="Cambria Math" w:cs="Times New Roman"/>
                    <w:i/>
                    <w:lang w:val="en-US" w:eastAsia="zh-CN"/>
                  </w:rPr>
                </m:ctrlPr>
              </m:sSubPr>
              <m:e>
                <m:r>
                  <w:rPr>
                    <w:rFonts w:ascii="Cambria Math" w:hAnsi="Cambria Math" w:cs="Times New Roman"/>
                    <w:lang w:val="en-US" w:eastAsia="zh-CN"/>
                  </w:rPr>
                  <m:t>M</m:t>
                </m:r>
              </m:e>
              <m:sub>
                <m:r>
                  <w:rPr>
                    <w:rFonts w:ascii="Cambria Math" w:hAnsi="Cambria Math" w:cs="Times New Roman"/>
                    <w:lang w:val="en-US" w:eastAsia="zh-CN"/>
                  </w:rPr>
                  <m:t>R</m:t>
                </m:r>
              </m:sub>
            </m:sSub>
          </m:den>
        </m:f>
        <m:nary>
          <m:naryPr>
            <m:chr m:val="∑"/>
            <m:limLoc m:val="undOvr"/>
            <m:ctrlPr>
              <w:rPr>
                <w:rFonts w:ascii="Cambria Math" w:hAnsi="Cambria Math" w:cs="Times New Roman"/>
                <w:i/>
                <w:lang w:val="en-US" w:eastAsia="zh-CN"/>
              </w:rPr>
            </m:ctrlPr>
          </m:naryPr>
          <m: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1</m:t>
                </m:r>
              </m:sub>
            </m:sSub>
            <m:r>
              <w:rPr>
                <w:rFonts w:ascii="Cambria Math" w:hAnsi="Cambria Math" w:cs="Times New Roman"/>
                <w:lang w:val="en-US" w:eastAsia="zh-CN"/>
              </w:rPr>
              <m:t>=1</m:t>
            </m:r>
          </m:sub>
          <m:sup>
            <m:sSub>
              <m:sSubPr>
                <m:ctrlPr>
                  <w:rPr>
                    <w:rFonts w:ascii="Cambria Math" w:hAnsi="Cambria Math" w:cs="Times New Roman"/>
                    <w:i/>
                    <w:lang w:val="en-US" w:eastAsia="zh-CN"/>
                  </w:rPr>
                </m:ctrlPr>
              </m:sSubPr>
              <m:e>
                <m:r>
                  <w:rPr>
                    <w:rFonts w:ascii="Cambria Math" w:hAnsi="Cambria Math" w:cs="Times New Roman"/>
                    <w:lang w:val="en-US" w:eastAsia="zh-CN"/>
                  </w:rPr>
                  <m:t>M</m:t>
                </m:r>
              </m:e>
              <m:sub>
                <m:r>
                  <w:rPr>
                    <w:rFonts w:ascii="Cambria Math" w:hAnsi="Cambria Math" w:cs="Times New Roman"/>
                    <w:lang w:val="en-US" w:eastAsia="zh-CN"/>
                  </w:rPr>
                  <m:t>R</m:t>
                </m:r>
              </m:sub>
            </m:sSub>
          </m:sup>
          <m:e>
            <m:nary>
              <m:naryPr>
                <m:chr m:val="∑"/>
                <m:limLoc m:val="subSup"/>
                <m:ctrlPr>
                  <w:rPr>
                    <w:rFonts w:ascii="Cambria Math" w:hAnsi="Cambria Math" w:cs="Times New Roman"/>
                    <w:i/>
                    <w:lang w:val="en-US" w:eastAsia="zh-CN"/>
                  </w:rPr>
                </m:ctrlPr>
              </m:naryPr>
              <m: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2</m:t>
                    </m:r>
                  </m:sub>
                </m:sSub>
                <m:r>
                  <w:rPr>
                    <w:rFonts w:ascii="Cambria Math" w:hAnsi="Cambria Math" w:cs="Times New Roman"/>
                    <w:lang w:val="en-US" w:eastAsia="zh-CN"/>
                  </w:rPr>
                  <m:t>=1</m:t>
                </m:r>
              </m:sub>
              <m:sup>
                <m:sSub>
                  <m:sSubPr>
                    <m:ctrlPr>
                      <w:rPr>
                        <w:rFonts w:ascii="Cambria Math" w:hAnsi="Cambria Math" w:cs="Times New Roman"/>
                        <w:i/>
                        <w:lang w:val="en-US" w:eastAsia="zh-CN"/>
                      </w:rPr>
                    </m:ctrlPr>
                  </m:sSubPr>
                  <m:e>
                    <m:r>
                      <w:rPr>
                        <w:rFonts w:ascii="Cambria Math" w:hAnsi="Cambria Math" w:cs="Times New Roman"/>
                        <w:lang w:val="en-US" w:eastAsia="zh-CN"/>
                      </w:rPr>
                      <m:t>M</m:t>
                    </m:r>
                  </m:e>
                  <m:sub>
                    <m:r>
                      <w:rPr>
                        <w:rFonts w:ascii="Cambria Math" w:hAnsi="Cambria Math" w:cs="Times New Roman"/>
                        <w:lang w:val="en-US" w:eastAsia="zh-CN"/>
                      </w:rPr>
                      <m:t>R</m:t>
                    </m:r>
                  </m:sub>
                </m:sSub>
              </m:sup>
              <m:e>
                <m:sSubSup>
                  <m:sSubSupPr>
                    <m:ctrlPr>
                      <w:rPr>
                        <w:rFonts w:ascii="Cambria Math" w:hAnsi="Cambria Math" w:cs="Times New Roman"/>
                        <w:i/>
                        <w:lang w:val="en-US" w:eastAsia="zh-CN"/>
                      </w:rPr>
                    </m:ctrlPr>
                  </m:sSubSupPr>
                  <m:e>
                    <m:r>
                      <w:rPr>
                        <w:rFonts w:ascii="Cambria Math" w:hAnsi="Cambria Math" w:cs="Times New Roman"/>
                        <w:lang w:val="en-US" w:eastAsia="zh-CN"/>
                      </w:rPr>
                      <m:t>ρ</m:t>
                    </m:r>
                  </m:e>
                  <m: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1</m:t>
                        </m:r>
                      </m:sub>
                    </m:s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2</m:t>
                        </m:r>
                      </m:sub>
                    </m:sSub>
                  </m:sub>
                  <m:sup>
                    <m:r>
                      <w:rPr>
                        <w:rFonts w:ascii="Cambria Math" w:hAnsi="Cambria Math" w:cs="Times New Roman"/>
                        <w:lang w:val="en-US" w:eastAsia="zh-CN"/>
                      </w:rPr>
                      <m:t>2</m:t>
                    </m:r>
                  </m:sup>
                </m:sSubSup>
              </m:e>
            </m:nary>
          </m:e>
        </m:nary>
      </m:oMath>
      <w:r>
        <w:rPr>
          <w:rFonts w:ascii="Times New Roman" w:hAnsi="Times New Roman" w:cs="Times New Roman"/>
          <w:lang w:val="en-US" w:eastAsia="zh-CN"/>
        </w:rPr>
        <w:t xml:space="preserve"> using markers with their MAF inside the bin.</w:t>
      </w:r>
    </w:p>
    <w:p w14:paraId="71770F32" w14:textId="5DA4002C" w:rsidR="00C55698" w:rsidRPr="00C55698" w:rsidRDefault="00C55698" w:rsidP="00C55698">
      <w:pPr>
        <w:pStyle w:val="ListParagraph"/>
        <w:numPr>
          <w:ilvl w:val="0"/>
          <w:numId w:val="2"/>
        </w:num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construct </w:t>
      </w:r>
      <m:oMath>
        <m:sSub>
          <m:sSubPr>
            <m:ctrlPr>
              <w:rPr>
                <w:rFonts w:ascii="Cambria Math" w:hAnsi="Cambria Math" w:cs="Times New Roman"/>
                <w:i/>
                <w:lang w:val="en-US" w:eastAsia="zh-CN"/>
              </w:rPr>
            </m:ctrlPr>
          </m:sSubPr>
          <m:e>
            <m:r>
              <w:rPr>
                <w:rFonts w:ascii="Cambria Math" w:hAnsi="Cambria Math" w:cs="Times New Roman"/>
                <w:lang w:val="en-US" w:eastAsia="zh-CN"/>
              </w:rPr>
              <m:t>Ω</m:t>
            </m:r>
          </m:e>
          <m:sub>
            <m:r>
              <w:rPr>
                <w:rFonts w:ascii="Cambria Math" w:hAnsi="Cambria Math" w:cs="Times New Roman"/>
                <w:lang w:val="en-US" w:eastAsia="zh-CN"/>
              </w:rPr>
              <m:t>QM</m:t>
            </m:r>
          </m:sub>
        </m:sSub>
        <m:r>
          <w:rPr>
            <w:rFonts w:ascii="Cambria Math" w:hAnsi="Cambria Math" w:cs="Times New Roman"/>
            <w:lang w:val="en-US" w:eastAsia="zh-CN"/>
          </w:rPr>
          <m:t>=</m:t>
        </m:r>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M</m:t>
            </m:r>
          </m:den>
        </m:f>
        <m:nary>
          <m:naryPr>
            <m:chr m:val="∑"/>
            <m:limLoc m:val="undOvr"/>
            <m:ctrlPr>
              <w:rPr>
                <w:rFonts w:ascii="Cambria Math" w:hAnsi="Cambria Math" w:cs="Times New Roman"/>
                <w:i/>
                <w:lang w:val="en-US" w:eastAsia="zh-CN"/>
              </w:rPr>
            </m:ctrlPr>
          </m:naryPr>
          <m: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1</m:t>
                </m:r>
              </m:sub>
            </m:sSub>
            <m:r>
              <w:rPr>
                <w:rFonts w:ascii="Cambria Math" w:hAnsi="Cambria Math" w:cs="Times New Roman"/>
                <w:lang w:val="en-US" w:eastAsia="zh-CN"/>
              </w:rPr>
              <m:t>=1</m:t>
            </m:r>
          </m:sub>
          <m:sup>
            <m:r>
              <w:rPr>
                <w:rFonts w:ascii="Cambria Math" w:hAnsi="Cambria Math" w:cs="Times New Roman"/>
                <w:lang w:val="en-US" w:eastAsia="zh-CN"/>
              </w:rPr>
              <m:t>M</m:t>
            </m:r>
          </m:sup>
          <m:e>
            <m:nary>
              <m:naryPr>
                <m:chr m:val="∑"/>
                <m:limLoc m:val="subSup"/>
                <m:ctrlPr>
                  <w:rPr>
                    <w:rFonts w:ascii="Cambria Math" w:hAnsi="Cambria Math" w:cs="Times New Roman"/>
                    <w:i/>
                    <w:lang w:val="en-US" w:eastAsia="zh-CN"/>
                  </w:rPr>
                </m:ctrlPr>
              </m:naryPr>
              <m: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2</m:t>
                    </m:r>
                  </m:sub>
                </m:sSub>
                <m:r>
                  <w:rPr>
                    <w:rFonts w:ascii="Cambria Math" w:hAnsi="Cambria Math" w:cs="Times New Roman"/>
                    <w:lang w:val="en-US" w:eastAsia="zh-CN"/>
                  </w:rPr>
                  <m:t>=1</m:t>
                </m:r>
              </m:sub>
              <m:sup>
                <m:r>
                  <w:rPr>
                    <w:rFonts w:ascii="Cambria Math" w:hAnsi="Cambria Math" w:cs="Times New Roman"/>
                    <w:lang w:val="en-US" w:eastAsia="zh-CN"/>
                  </w:rPr>
                  <m:t>M</m:t>
                </m:r>
              </m:sup>
              <m:e>
                <m:sSubSup>
                  <m:sSubSupPr>
                    <m:ctrlPr>
                      <w:rPr>
                        <w:rFonts w:ascii="Cambria Math" w:hAnsi="Cambria Math" w:cs="Times New Roman"/>
                        <w:i/>
                        <w:lang w:val="en-US" w:eastAsia="zh-CN"/>
                      </w:rPr>
                    </m:ctrlPr>
                  </m:sSubSupPr>
                  <m:e>
                    <m:r>
                      <w:rPr>
                        <w:rFonts w:ascii="Cambria Math" w:hAnsi="Cambria Math" w:cs="Times New Roman"/>
                        <w:lang w:val="en-US" w:eastAsia="zh-CN"/>
                      </w:rPr>
                      <m:t>ρ</m:t>
                    </m:r>
                  </m:e>
                  <m: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1</m:t>
                        </m:r>
                      </m:sub>
                    </m:sSub>
                    <m:sSub>
                      <m:sSubPr>
                        <m:ctrlPr>
                          <w:rPr>
                            <w:rFonts w:ascii="Cambria Math" w:hAnsi="Cambria Math" w:cs="Times New Roman"/>
                            <w:i/>
                            <w:lang w:val="en-US" w:eastAsia="zh-CN"/>
                          </w:rPr>
                        </m:ctrlPr>
                      </m:sSubPr>
                      <m:e>
                        <m:r>
                          <w:rPr>
                            <w:rFonts w:ascii="Cambria Math" w:hAnsi="Cambria Math" w:cs="Times New Roman"/>
                            <w:lang w:val="en-US" w:eastAsia="zh-CN"/>
                          </w:rPr>
                          <m:t>k</m:t>
                        </m:r>
                      </m:e>
                      <m:sub>
                        <m:r>
                          <w:rPr>
                            <w:rFonts w:ascii="Cambria Math" w:hAnsi="Cambria Math" w:cs="Times New Roman"/>
                            <w:lang w:val="en-US" w:eastAsia="zh-CN"/>
                          </w:rPr>
                          <m:t>2</m:t>
                        </m:r>
                      </m:sub>
                    </m:sSub>
                  </m:sub>
                  <m:sup>
                    <m:r>
                      <w:rPr>
                        <w:rFonts w:ascii="Cambria Math" w:hAnsi="Cambria Math" w:cs="Times New Roman"/>
                        <w:lang w:val="en-US" w:eastAsia="zh-CN"/>
                      </w:rPr>
                      <m:t>2</m:t>
                    </m:r>
                  </m:sup>
                </m:sSubSup>
              </m:e>
            </m:nary>
          </m:e>
        </m:nary>
      </m:oMath>
      <w:r>
        <w:rPr>
          <w:rFonts w:ascii="Times New Roman" w:hAnsi="Times New Roman" w:cs="Times New Roman"/>
          <w:lang w:val="en-US" w:eastAsia="zh-CN"/>
        </w:rPr>
        <w:t xml:space="preserve"> using all markers;</w:t>
      </w:r>
    </w:p>
    <w:p w14:paraId="3DE5601C" w14:textId="77777777" w:rsidR="0090237F" w:rsidRDefault="0090237F" w:rsidP="002A4AE9">
      <w:pPr>
        <w:spacing w:line="360" w:lineRule="auto"/>
        <w:rPr>
          <w:rFonts w:ascii="Times New Roman" w:hAnsi="Times New Roman" w:cs="Times New Roman"/>
          <w:lang w:val="en-US" w:eastAsia="zh-CN"/>
        </w:rPr>
      </w:pPr>
    </w:p>
    <w:p w14:paraId="33A82869" w14:textId="77777777" w:rsidR="0090237F" w:rsidRPr="00ED138A" w:rsidRDefault="0090237F" w:rsidP="002A4AE9">
      <w:pPr>
        <w:spacing w:line="360" w:lineRule="auto"/>
        <w:rPr>
          <w:rFonts w:ascii="Times New Roman" w:hAnsi="Times New Roman" w:cs="Times New Roman"/>
          <w:lang w:val="en-US" w:eastAsia="zh-CN"/>
        </w:rPr>
      </w:pPr>
    </w:p>
    <w:p w14:paraId="75AE77A4" w14:textId="58FCB276" w:rsidR="00ED138A" w:rsidRDefault="005E677D" w:rsidP="00ED138A">
      <w:pPr>
        <w:spacing w:line="480" w:lineRule="auto"/>
        <w:rPr>
          <w:rFonts w:ascii="Times New Roman" w:hAnsi="Times New Roman" w:cs="Times New Roman"/>
        </w:rPr>
      </w:pPr>
      <w:r w:rsidRPr="005E677D">
        <w:rPr>
          <w:rFonts w:ascii="Times New Roman" w:hAnsi="Times New Roman" w:cs="Times New Roman"/>
          <w:b/>
          <w:u w:val="single"/>
        </w:rPr>
        <w:t>The analytical result</w:t>
      </w:r>
      <w:r w:rsidR="00756F76">
        <w:rPr>
          <w:rFonts w:ascii="Times New Roman" w:hAnsi="Times New Roman" w:cs="Times New Roman"/>
          <w:b/>
          <w:u w:val="single"/>
        </w:rPr>
        <w:t>s</w:t>
      </w:r>
      <w:r w:rsidRPr="005E677D">
        <w:rPr>
          <w:rFonts w:ascii="Times New Roman" w:hAnsi="Times New Roman" w:cs="Times New Roman"/>
          <w:b/>
          <w:u w:val="single"/>
        </w:rPr>
        <w:t xml:space="preserve"> for </w:t>
      </w:r>
      <w:r w:rsidR="00176AD6">
        <w:rPr>
          <w:rFonts w:ascii="Times New Roman" w:hAnsi="Times New Roman" w:cs="Times New Roman"/>
          <w:b/>
          <w:u w:val="single"/>
        </w:rPr>
        <w:t>SNP-based heritability</w:t>
      </w:r>
    </w:p>
    <w:p w14:paraId="4B4FB484" w14:textId="3FE53FD1" w:rsidR="001A3E12" w:rsidRDefault="001A3E12" w:rsidP="007400DF">
      <w:pPr>
        <w:spacing w:line="360" w:lineRule="auto"/>
        <w:rPr>
          <w:rFonts w:ascii="Times New Roman" w:hAnsi="Times New Roman" w:cs="Times New Roman"/>
        </w:rPr>
      </w:pPr>
      <w:r>
        <w:rPr>
          <w:rFonts w:ascii="Times New Roman" w:hAnsi="Times New Roman" w:cs="Times New Roman"/>
        </w:rPr>
        <w:t xml:space="preserve">Although for a single locus, the additive and dominance genetic relationship are orthogonal to each other, but not for a pair of loci in LD. In order to give a much clearer </w:t>
      </w:r>
      <w:r w:rsidR="00F012E4">
        <w:rPr>
          <w:rFonts w:ascii="Times New Roman" w:hAnsi="Times New Roman" w:cs="Times New Roman"/>
        </w:rPr>
        <w:t>derivation, we only consider one genetic relatedness in the HE otherwise the analytical result is not easy to derive.</w:t>
      </w:r>
    </w:p>
    <w:p w14:paraId="3C7F65E1" w14:textId="77777777" w:rsidR="00F012E4" w:rsidRPr="00960E1B" w:rsidRDefault="00F012E4" w:rsidP="007400DF">
      <w:pPr>
        <w:spacing w:line="360" w:lineRule="auto"/>
        <w:rPr>
          <w:rFonts w:ascii="Times New Roman" w:hAnsi="Times New Roman" w:cs="Times New Roman"/>
          <w:lang w:val="en-US"/>
        </w:rPr>
      </w:pPr>
    </w:p>
    <w:p w14:paraId="30C46F22" w14:textId="77777777" w:rsidR="00FB2CF9" w:rsidRPr="00DE6040" w:rsidRDefault="00FB2CF9" w:rsidP="00CA1EFF">
      <w:pPr>
        <w:spacing w:line="360" w:lineRule="auto"/>
        <w:rPr>
          <w:rFonts w:ascii="Times New Roman" w:hAnsi="Times New Roman" w:cs="Times New Roman"/>
          <w:lang w:val="en-US" w:eastAsia="zh-CN"/>
        </w:rPr>
      </w:pPr>
    </w:p>
    <w:p w14:paraId="7F2FF35F" w14:textId="77777777" w:rsidR="00D07E19" w:rsidRDefault="00D07E19" w:rsidP="006B49AF">
      <w:pPr>
        <w:spacing w:line="360" w:lineRule="auto"/>
        <w:rPr>
          <w:rFonts w:ascii="Times New Roman" w:hAnsi="Times New Roman" w:cs="Times New Roman"/>
          <w:lang w:eastAsia="zh-CN"/>
        </w:rPr>
      </w:pPr>
    </w:p>
    <w:p w14:paraId="03DC4988" w14:textId="0C249072" w:rsidR="0059452F" w:rsidRPr="0059452F" w:rsidRDefault="00237EEC" w:rsidP="006B49AF">
      <w:pPr>
        <w:spacing w:line="360" w:lineRule="auto"/>
        <w:rPr>
          <w:rFonts w:ascii="Times New Roman" w:hAnsi="Times New Roman" w:cs="Times New Roman"/>
          <w:b/>
        </w:rPr>
      </w:pPr>
      <w:r>
        <w:rPr>
          <w:rFonts w:ascii="Times New Roman" w:hAnsi="Times New Roman" w:cs="Times New Roman" w:hint="eastAsia"/>
          <w:b/>
          <w:lang w:eastAsia="zh-CN"/>
        </w:rPr>
        <w:t>G</w:t>
      </w:r>
      <w:r w:rsidR="0059452F" w:rsidRPr="0059452F">
        <w:rPr>
          <w:rFonts w:ascii="Times New Roman" w:hAnsi="Times New Roman" w:cs="Times New Roman"/>
          <w:b/>
        </w:rPr>
        <w:t>enetic architecture</w:t>
      </w:r>
    </w:p>
    <w:p w14:paraId="6EBE2087" w14:textId="0CF147FA" w:rsidR="00237EEC" w:rsidRPr="00714267" w:rsidRDefault="0039120D" w:rsidP="006B49AF">
      <w:pPr>
        <w:spacing w:line="360" w:lineRule="auto"/>
        <w:rPr>
          <w:rFonts w:ascii="Times New Roman" w:eastAsia="Times New Roman" w:hAnsi="Times New Roman" w:cs="Times New Roman"/>
          <w:lang w:eastAsia="zh-CN"/>
        </w:rPr>
      </w:pPr>
      <w:r>
        <w:rPr>
          <w:rFonts w:ascii="Times New Roman" w:eastAsia="Times New Roman" w:hAnsi="Times New Roman" w:cs="Times New Roman"/>
          <w:color w:val="000000"/>
          <w:lang w:val="en-US" w:eastAsia="zh-CN"/>
        </w:rPr>
        <w:t xml:space="preserve">The difference between </w:t>
      </w:r>
      <m:oMath>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SNP.A</m:t>
            </m:r>
          </m:sub>
          <m:sup>
            <m:r>
              <w:rPr>
                <w:rFonts w:ascii="Cambria Math" w:eastAsia="Times New Roman" w:hAnsi="Cambria Math" w:cs="Times New Roman"/>
                <w:color w:val="000000"/>
                <w:lang w:val="en-US" w:eastAsia="zh-CN"/>
              </w:rPr>
              <m:t>2</m:t>
            </m:r>
          </m:sup>
        </m:sSubSup>
      </m:oMath>
      <w:r>
        <w:rPr>
          <w:rFonts w:ascii="Times New Roman" w:eastAsia="Times New Roman" w:hAnsi="Times New Roman" w:cs="Times New Roman"/>
          <w:color w:val="000000"/>
          <w:lang w:val="en-US" w:eastAsia="zh-CN"/>
        </w:rPr>
        <w:t xml:space="preserve"> and </w:t>
      </w:r>
      <m:oMath>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A</m:t>
            </m:r>
          </m:sub>
          <m:sup>
            <m:r>
              <w:rPr>
                <w:rFonts w:ascii="Cambria Math" w:eastAsia="Times New Roman" w:hAnsi="Cambria Math" w:cs="Times New Roman"/>
                <w:color w:val="000000"/>
                <w:lang w:val="en-US" w:eastAsia="zh-CN"/>
              </w:rPr>
              <m:t>2</m:t>
            </m:r>
          </m:sup>
        </m:sSubSup>
      </m:oMath>
      <w:r>
        <w:rPr>
          <w:rFonts w:ascii="Times New Roman" w:eastAsia="Times New Roman" w:hAnsi="Times New Roman" w:cs="Times New Roman"/>
          <w:color w:val="000000"/>
          <w:lang w:val="en-US" w:eastAsia="zh-CN"/>
        </w:rPr>
        <w:t xml:space="preserve"> is that of </w:t>
      </w:r>
      <m:oMath>
        <m:sSub>
          <m:sSubPr>
            <m:ctrlPr>
              <w:rPr>
                <w:rFonts w:ascii="Cambria Math" w:eastAsia="Times New Roman" w:hAnsi="Cambria Math" w:cs="Times New Roman"/>
                <w:i/>
                <w:color w:val="000000"/>
                <w:lang w:val="en-US" w:eastAsia="zh-CN"/>
              </w:rPr>
            </m:ctrlPr>
          </m:sSubPr>
          <m:e>
            <m:r>
              <m:rPr>
                <m:scr m:val="script"/>
                <m:sty m:val="bi"/>
              </m:rPr>
              <w:rPr>
                <w:rFonts w:ascii="Cambria Math" w:eastAsia="Times New Roman" w:hAnsi="Cambria Math" w:cs="Times New Roman"/>
                <w:color w:val="000000"/>
                <w:lang w:val="en-US" w:eastAsia="zh-CN"/>
              </w:rPr>
              <m:t>L</m:t>
            </m:r>
          </m:e>
          <m:sub>
            <m:r>
              <w:rPr>
                <w:rFonts w:ascii="Cambria Math" w:eastAsia="Times New Roman" w:hAnsi="Cambria Math" w:cs="Times New Roman"/>
                <w:color w:val="000000"/>
                <w:lang w:val="en-US" w:eastAsia="zh-CN"/>
              </w:rPr>
              <m:t>A</m:t>
            </m:r>
          </m:sub>
        </m:sSub>
      </m:oMath>
      <w:r>
        <w:rPr>
          <w:rFonts w:ascii="Times New Roman" w:eastAsia="Times New Roman" w:hAnsi="Times New Roman" w:cs="Times New Roman"/>
          <w:color w:val="000000"/>
          <w:lang w:val="en-US" w:eastAsia="zh-CN"/>
        </w:rPr>
        <w:t xml:space="preserve"> </w:t>
      </w:r>
      <w:r w:rsidR="005B4E83">
        <w:rPr>
          <w:rFonts w:ascii="Times New Roman" w:eastAsia="Times New Roman" w:hAnsi="Times New Roman" w:cs="Times New Roman"/>
          <w:color w:val="000000"/>
          <w:lang w:val="en-US" w:eastAsia="zh-CN"/>
        </w:rPr>
        <w:t xml:space="preserve">in Eq 9 </w:t>
      </w:r>
      <w:r>
        <w:rPr>
          <w:rFonts w:ascii="Times New Roman" w:eastAsia="Times New Roman" w:hAnsi="Times New Roman" w:cs="Times New Roman"/>
          <w:color w:val="000000"/>
          <w:lang w:val="en-US" w:eastAsia="zh-CN"/>
        </w:rPr>
        <w:t xml:space="preserve">and </w:t>
      </w:r>
      <m:oMath>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A,k</m:t>
                        </m:r>
                      </m:sub>
                    </m:sSub>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A,k</m:t>
                        </m:r>
                      </m:sub>
                    </m:sSub>
                  </m:e>
                </m:nary>
              </m:num>
              <m:den>
                <m:sSup>
                  <m:sSupPr>
                    <m:ctrlPr>
                      <w:rPr>
                        <w:rFonts w:ascii="Cambria Math" w:hAnsi="Cambria Math" w:cs="Times New Roman"/>
                        <w:b/>
                        <w:i/>
                      </w:rPr>
                    </m:ctrlPr>
                  </m:sSupPr>
                  <m:e>
                    <m:r>
                      <m:rPr>
                        <m:sty m:val="bi"/>
                      </m:rPr>
                      <w:rPr>
                        <w:rFonts w:ascii="Cambria Math" w:hAnsi="Cambria Math" w:cs="Times New Roman"/>
                      </w:rPr>
                      <m:t>w</m:t>
                    </m:r>
                  </m:e>
                  <m:sup>
                    <m:r>
                      <m:rPr>
                        <m:sty m:val="bi"/>
                      </m:rP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m:rPr>
                        <m:sty m:val="bi"/>
                      </m:rPr>
                      <w:rPr>
                        <w:rFonts w:ascii="Cambria Math" w:hAnsi="Cambria Math" w:cs="Times New Roman"/>
                      </w:rPr>
                      <m:t>A</m:t>
                    </m:r>
                  </m:sub>
                </m:sSub>
                <m:r>
                  <m:rPr>
                    <m:sty m:val="bi"/>
                  </m:rPr>
                  <w:rPr>
                    <w:rFonts w:ascii="Cambria Math" w:hAnsi="Cambria Math" w:cs="Times New Roman"/>
                  </w:rPr>
                  <m:t>w</m:t>
                </m:r>
              </m:den>
            </m:f>
          </m:e>
        </m:d>
      </m:oMath>
      <w:r w:rsidR="005B4E83">
        <w:rPr>
          <w:rFonts w:ascii="Times New Roman" w:eastAsia="Times New Roman" w:hAnsi="Times New Roman" w:cs="Times New Roman"/>
        </w:rPr>
        <w:t xml:space="preserve"> in Eq 5</w:t>
      </w:r>
      <w:r>
        <w:rPr>
          <w:rFonts w:ascii="Times New Roman" w:eastAsia="Times New Roman" w:hAnsi="Times New Roman" w:cs="Times New Roman"/>
        </w:rPr>
        <w:t>,</w:t>
      </w:r>
      <w:r>
        <w:rPr>
          <w:rFonts w:ascii="Times New Roman" w:eastAsia="Times New Roman" w:hAnsi="Times New Roman" w:cs="Times New Roman" w:hint="eastAsia"/>
          <w:lang w:eastAsia="zh-CN"/>
        </w:rPr>
        <w:t xml:space="preserve"> and </w:t>
      </w:r>
      <w:r>
        <w:rPr>
          <w:rFonts w:ascii="Times New Roman" w:eastAsia="Times New Roman" w:hAnsi="Times New Roman" w:cs="Times New Roman"/>
          <w:color w:val="000000"/>
          <w:lang w:val="en-US" w:eastAsia="zh-CN"/>
        </w:rPr>
        <w:t xml:space="preserve">between </w:t>
      </w:r>
      <m:oMath>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SNP.D</m:t>
            </m:r>
          </m:sub>
          <m:sup>
            <m:r>
              <w:rPr>
                <w:rFonts w:ascii="Cambria Math" w:eastAsia="Times New Roman" w:hAnsi="Cambria Math" w:cs="Times New Roman"/>
                <w:color w:val="000000"/>
                <w:lang w:val="en-US" w:eastAsia="zh-CN"/>
              </w:rPr>
              <m:t>2</m:t>
            </m:r>
          </m:sup>
        </m:sSubSup>
      </m:oMath>
      <w:r>
        <w:rPr>
          <w:rFonts w:ascii="Times New Roman" w:eastAsia="Times New Roman" w:hAnsi="Times New Roman" w:cs="Times New Roman"/>
          <w:color w:val="000000"/>
          <w:lang w:val="en-US" w:eastAsia="zh-CN"/>
        </w:rPr>
        <w:t xml:space="preserve"> and </w:t>
      </w:r>
      <m:oMath>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D</m:t>
            </m:r>
          </m:sub>
          <m:sup>
            <m:r>
              <w:rPr>
                <w:rFonts w:ascii="Cambria Math" w:eastAsia="Times New Roman" w:hAnsi="Cambria Math" w:cs="Times New Roman"/>
                <w:color w:val="000000"/>
                <w:lang w:val="en-US" w:eastAsia="zh-CN"/>
              </w:rPr>
              <m:t>2</m:t>
            </m:r>
          </m:sup>
        </m:sSubSup>
      </m:oMath>
      <w:r>
        <w:rPr>
          <w:rFonts w:ascii="Times New Roman" w:eastAsia="Times New Roman" w:hAnsi="Times New Roman" w:cs="Times New Roman"/>
          <w:color w:val="000000"/>
          <w:lang w:val="en-US" w:eastAsia="zh-CN"/>
        </w:rPr>
        <w:t xml:space="preserve"> </w:t>
      </w:r>
      <w:r>
        <w:rPr>
          <w:rFonts w:ascii="Times New Roman" w:eastAsia="Times New Roman" w:hAnsi="Times New Roman" w:cs="Times New Roman"/>
          <w:lang w:val="en-US" w:eastAsia="zh-CN"/>
        </w:rPr>
        <w:t>is that of</w:t>
      </w:r>
      <w:r>
        <w:rPr>
          <w:rFonts w:ascii="Times New Roman" w:eastAsia="Times New Roman" w:hAnsi="Times New Roman" w:cs="Times New Roman" w:hint="eastAsia"/>
          <w:lang w:eastAsia="zh-CN"/>
        </w:rPr>
        <w:t xml:space="preserve"> </w:t>
      </w:r>
      <m:oMath>
        <m:sSub>
          <m:sSubPr>
            <m:ctrlPr>
              <w:rPr>
                <w:rFonts w:ascii="Cambria Math" w:eastAsia="Times New Roman" w:hAnsi="Cambria Math" w:cs="Times New Roman"/>
                <w:i/>
                <w:color w:val="000000"/>
                <w:lang w:val="en-US" w:eastAsia="zh-CN"/>
              </w:rPr>
            </m:ctrlPr>
          </m:sSubPr>
          <m:e>
            <m:r>
              <m:rPr>
                <m:scr m:val="script"/>
                <m:sty m:val="bi"/>
              </m:rPr>
              <w:rPr>
                <w:rFonts w:ascii="Cambria Math" w:eastAsia="Times New Roman" w:hAnsi="Cambria Math" w:cs="Times New Roman"/>
                <w:color w:val="000000"/>
                <w:lang w:val="en-US" w:eastAsia="zh-CN"/>
              </w:rPr>
              <m:t>L</m:t>
            </m:r>
          </m:e>
          <m:sub>
            <m:r>
              <w:rPr>
                <w:rFonts w:ascii="Cambria Math" w:eastAsia="Times New Roman" w:hAnsi="Cambria Math" w:cs="Times New Roman"/>
                <w:color w:val="000000"/>
                <w:lang w:val="en-US" w:eastAsia="zh-CN"/>
              </w:rPr>
              <m:t>D</m:t>
            </m:r>
          </m:sub>
        </m:sSub>
      </m:oMath>
      <w:r>
        <w:rPr>
          <w:rFonts w:ascii="Times New Roman" w:eastAsia="Times New Roman" w:hAnsi="Times New Roman" w:cs="Times New Roman"/>
          <w:color w:val="000000"/>
          <w:lang w:val="en-US" w:eastAsia="zh-CN"/>
        </w:rPr>
        <w:t xml:space="preserve"> </w:t>
      </w:r>
      <w:r>
        <w:rPr>
          <w:rFonts w:ascii="Times New Roman" w:eastAsia="Times New Roman" w:hAnsi="Times New Roman" w:cs="Times New Roman" w:hint="eastAsia"/>
          <w:color w:val="000000"/>
          <w:lang w:val="en-US" w:eastAsia="zh-CN"/>
        </w:rPr>
        <w:t xml:space="preserve">and </w:t>
      </w:r>
      <m:oMath>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D,k</m:t>
                            </m:r>
                          </m:sub>
                        </m:sSub>
                        <m:r>
                          <m:rPr>
                            <m:scr m:val="script"/>
                            <m:sty m:val="bi"/>
                          </m:rPr>
                          <w:rPr>
                            <w:rFonts w:ascii="Cambria Math" w:hAnsi="Cambria Math" w:cs="Times New Roman"/>
                          </w:rPr>
                          <m:t>M</m:t>
                        </m:r>
                      </m:e>
                      <m:sub>
                        <m:r>
                          <w:rPr>
                            <w:rFonts w:ascii="Cambria Math" w:hAnsi="Cambria Math" w:cs="Times New Roman"/>
                          </w:rPr>
                          <m:t>D,k</m:t>
                        </m:r>
                      </m:sub>
                    </m:sSub>
                  </m:e>
                </m:nary>
              </m:num>
              <m:den>
                <m:sSup>
                  <m:sSupPr>
                    <m:ctrlPr>
                      <w:rPr>
                        <w:rFonts w:ascii="Cambria Math" w:hAnsi="Cambria Math" w:cs="Times New Roman"/>
                        <w:b/>
                        <w:i/>
                      </w:rPr>
                    </m:ctrlPr>
                  </m:sSupPr>
                  <m:e>
                    <m:r>
                      <m:rPr>
                        <m:sty m:val="bi"/>
                      </m:rPr>
                      <w:rPr>
                        <w:rFonts w:ascii="Cambria Math" w:hAnsi="Cambria Math" w:cs="Times New Roman"/>
                      </w:rPr>
                      <m:t>w</m:t>
                    </m:r>
                  </m:e>
                  <m:sup>
                    <m:r>
                      <m:rPr>
                        <m:sty m:val="bi"/>
                      </m:rP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m:rPr>
                        <m:sty m:val="bi"/>
                      </m:rPr>
                      <w:rPr>
                        <w:rFonts w:ascii="Cambria Math" w:hAnsi="Cambria Math" w:cs="Times New Roman"/>
                      </w:rPr>
                      <m:t>D</m:t>
                    </m:r>
                  </m:sub>
                </m:sSub>
                <m:r>
                  <m:rPr>
                    <m:sty m:val="bi"/>
                  </m:rPr>
                  <w:rPr>
                    <w:rFonts w:ascii="Cambria Math" w:hAnsi="Cambria Math" w:cs="Times New Roman"/>
                  </w:rPr>
                  <m:t>w</m:t>
                </m:r>
              </m:den>
            </m:f>
          </m:e>
        </m:d>
      </m:oMath>
      <w:r>
        <w:rPr>
          <w:rFonts w:ascii="Times New Roman" w:eastAsia="Times New Roman" w:hAnsi="Times New Roman" w:cs="Times New Roman" w:hint="eastAsia"/>
          <w:color w:val="000000"/>
          <w:lang w:val="en-US" w:eastAsia="zh-CN"/>
        </w:rPr>
        <w:t>.</w:t>
      </w:r>
      <w:r w:rsidR="00714267">
        <w:rPr>
          <w:rFonts w:ascii="Times New Roman" w:eastAsia="Times New Roman" w:hAnsi="Times New Roman" w:cs="Times New Roman" w:hint="eastAsia"/>
          <w:lang w:eastAsia="zh-CN"/>
        </w:rPr>
        <w:t xml:space="preserve"> </w:t>
      </w:r>
      <w:r w:rsidR="006F1C73">
        <w:rPr>
          <w:rFonts w:ascii="Times New Roman" w:eastAsia="Times New Roman" w:hAnsi="Times New Roman" w:cs="Times New Roman" w:hint="eastAsia"/>
          <w:color w:val="000000"/>
          <w:lang w:val="en-US" w:eastAsia="zh-CN"/>
        </w:rPr>
        <w:t xml:space="preserve">Under </w:t>
      </w:r>
      <w:r w:rsidR="00A967FB">
        <w:rPr>
          <w:rFonts w:ascii="Times New Roman" w:eastAsia="Times New Roman" w:hAnsi="Times New Roman" w:cs="Times New Roman"/>
          <w:color w:val="000000"/>
          <w:lang w:val="en-US" w:eastAsia="zh-CN"/>
        </w:rPr>
        <w:t>N</w:t>
      </w:r>
      <w:r w:rsidR="007342B1">
        <w:rPr>
          <w:rFonts w:ascii="Times New Roman" w:eastAsia="Times New Roman" w:hAnsi="Times New Roman" w:cs="Times New Roman" w:hint="eastAsia"/>
          <w:color w:val="000000"/>
          <w:lang w:val="en-US" w:eastAsia="zh-CN"/>
        </w:rPr>
        <w:t>GA that</w:t>
      </w:r>
      <w:r w:rsidR="006F1C73">
        <w:rPr>
          <w:rFonts w:ascii="Times New Roman" w:eastAsia="Times New Roman" w:hAnsi="Times New Roman" w:cs="Times New Roman" w:hint="eastAsia"/>
          <w:color w:val="000000"/>
          <w:lang w:val="en-US" w:eastAsia="zh-CN"/>
        </w:rPr>
        <w:t xml:space="preserve"> all causal variants are randomly distributed along the genome</w:t>
      </w:r>
      <w:r w:rsidR="00373376">
        <w:rPr>
          <w:rFonts w:ascii="Times New Roman" w:eastAsia="Times New Roman" w:hAnsi="Times New Roman" w:cs="Times New Roman"/>
          <w:color w:val="000000"/>
          <w:lang w:val="en-US" w:eastAsia="zh-CN"/>
        </w:rPr>
        <w:t xml:space="preserve"> and their effects follow a normal distribution </w:t>
      </w:r>
      <m:oMath>
        <m:r>
          <w:rPr>
            <w:rFonts w:ascii="Cambria Math" w:eastAsia="Times New Roman" w:hAnsi="Cambria Math" w:cs="Times New Roman"/>
            <w:color w:val="000000"/>
            <w:lang w:val="en-US" w:eastAsia="zh-CN"/>
          </w:rPr>
          <m:t>N(0,</m:t>
        </m:r>
        <m:f>
          <m:fPr>
            <m:ctrlPr>
              <w:rPr>
                <w:rFonts w:ascii="Cambria Math" w:eastAsia="Times New Roman" w:hAnsi="Cambria Math" w:cs="Times New Roman"/>
                <w:i/>
                <w:color w:val="000000"/>
                <w:lang w:val="en-US" w:eastAsia="zh-CN"/>
              </w:rPr>
            </m:ctrlPr>
          </m:fPr>
          <m:num>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A</m:t>
                </m:r>
              </m:sub>
              <m:sup>
                <m:r>
                  <w:rPr>
                    <w:rFonts w:ascii="Cambria Math" w:eastAsia="Times New Roman" w:hAnsi="Cambria Math" w:cs="Times New Roman"/>
                    <w:color w:val="000000"/>
                    <w:lang w:val="en-US" w:eastAsia="zh-CN"/>
                  </w:rPr>
                  <m:t>2</m:t>
                </m:r>
              </m:sup>
            </m:sSubSup>
          </m:num>
          <m:den>
            <m:r>
              <m:rPr>
                <m:scr m:val="script"/>
              </m:rPr>
              <w:rPr>
                <w:rFonts w:ascii="Cambria Math" w:eastAsia="Times New Roman" w:hAnsi="Cambria Math" w:cs="Times New Roman"/>
                <w:color w:val="000000"/>
                <w:lang w:val="en-US" w:eastAsia="zh-CN"/>
              </w:rPr>
              <m:t>l</m:t>
            </m:r>
          </m:den>
        </m:f>
        <m:r>
          <w:rPr>
            <w:rFonts w:ascii="Cambria Math" w:eastAsia="Times New Roman" w:hAnsi="Cambria Math" w:cs="Times New Roman"/>
            <w:color w:val="000000"/>
            <w:lang w:val="en-US" w:eastAsia="zh-CN"/>
          </w:rPr>
          <m:t>)</m:t>
        </m:r>
      </m:oMath>
      <w:r w:rsidR="006F1C73">
        <w:rPr>
          <w:rFonts w:ascii="Times New Roman" w:eastAsia="Times New Roman" w:hAnsi="Times New Roman" w:cs="Times New Roman" w:hint="eastAsia"/>
          <w:color w:val="000000"/>
          <w:lang w:val="en-US" w:eastAsia="zh-CN"/>
        </w:rPr>
        <w:t xml:space="preserve">, in </w:t>
      </w:r>
      <w:r w:rsidR="006F1C73">
        <w:rPr>
          <w:rFonts w:ascii="Times New Roman" w:eastAsia="Times New Roman" w:hAnsi="Times New Roman" w:cs="Times New Roman"/>
          <w:color w:val="000000"/>
          <w:lang w:val="en-US" w:eastAsia="zh-CN"/>
        </w:rPr>
        <w:t>particular</w:t>
      </w:r>
      <w:r w:rsidR="006F1C73">
        <w:rPr>
          <w:rFonts w:ascii="Times New Roman" w:eastAsia="Times New Roman" w:hAnsi="Times New Roman" w:cs="Times New Roman" w:hint="eastAsia"/>
          <w:color w:val="000000"/>
          <w:lang w:val="en-US" w:eastAsia="zh-CN"/>
        </w:rPr>
        <w:t xml:space="preserve">, the </w:t>
      </w:r>
      <w:r w:rsidR="006F1C73">
        <w:rPr>
          <w:rFonts w:ascii="Times New Roman" w:eastAsia="Times New Roman" w:hAnsi="Times New Roman" w:cs="Times New Roman"/>
          <w:color w:val="000000"/>
          <w:lang w:val="en-US" w:eastAsia="zh-CN"/>
        </w:rPr>
        <w:t>effect</w:t>
      </w:r>
      <w:r w:rsidR="006F1C73">
        <w:rPr>
          <w:rFonts w:ascii="Times New Roman" w:eastAsia="Times New Roman" w:hAnsi="Times New Roman" w:cs="Times New Roman" w:hint="eastAsia"/>
          <w:color w:val="000000"/>
          <w:lang w:val="en-US" w:eastAsia="zh-CN"/>
        </w:rPr>
        <w:t xml:space="preserve"> size is independent of allele frequency or </w:t>
      </w:r>
      <w:r w:rsidR="007342B1">
        <w:rPr>
          <w:rFonts w:ascii="Times New Roman" w:eastAsia="Times New Roman" w:hAnsi="Times New Roman" w:cs="Times New Roman" w:hint="eastAsia"/>
          <w:color w:val="000000"/>
          <w:lang w:val="en-US" w:eastAsia="zh-CN"/>
        </w:rPr>
        <w:t>LD</w:t>
      </w:r>
      <w:r w:rsidR="00D529C7">
        <w:rPr>
          <w:rFonts w:ascii="Times New Roman" w:eastAsia="Times New Roman" w:hAnsi="Times New Roman" w:cs="Times New Roman" w:hint="eastAsia"/>
          <w:color w:val="000000"/>
          <w:lang w:val="en-US" w:eastAsia="zh-CN"/>
        </w:rPr>
        <w:t>,</w:t>
      </w:r>
      <w:r w:rsidR="00177157">
        <w:rPr>
          <w:rFonts w:ascii="Times New Roman" w:eastAsia="Times New Roman" w:hAnsi="Times New Roman" w:cs="Times New Roman"/>
          <w:color w:val="000000"/>
          <w:lang w:val="en-US" w:eastAsia="zh-CN"/>
        </w:rPr>
        <w:t xml:space="preserve"> both </w:t>
      </w:r>
      <m:oMath>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A</m:t>
            </m:r>
          </m:sub>
          <m:sup>
            <m:r>
              <w:rPr>
                <w:rFonts w:ascii="Cambria Math" w:hAnsi="Cambria Math" w:cs="Times New Roman"/>
                <w:lang w:val="en-US"/>
              </w:rPr>
              <m:t>2</m:t>
            </m:r>
          </m:sup>
        </m:sSubSup>
      </m:oMath>
      <w:r w:rsidR="00177157" w:rsidRPr="00D529C7">
        <w:rPr>
          <w:rFonts w:ascii="Times New Roman" w:eastAsia="Times New Roman" w:hAnsi="Times New Roman" w:cs="Times New Roman" w:hint="eastAsia"/>
          <w:lang w:val="en-US" w:eastAsia="zh-CN"/>
        </w:rPr>
        <w:t xml:space="preserve"> </w:t>
      </w:r>
      <w:r w:rsidR="00177157">
        <w:rPr>
          <w:rFonts w:ascii="Times New Roman" w:eastAsia="Times New Roman" w:hAnsi="Times New Roman" w:cs="Times New Roman" w:hint="eastAsia"/>
          <w:sz w:val="20"/>
          <w:szCs w:val="20"/>
          <w:lang w:val="en-US" w:eastAsia="zh-CN"/>
        </w:rPr>
        <w:t xml:space="preserve">and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oMath>
      <w:r w:rsidR="00177157">
        <w:rPr>
          <w:rFonts w:ascii="Times New Roman" w:eastAsia="Times New Roman" w:hAnsi="Times New Roman" w:cs="Times New Roman"/>
        </w:rPr>
        <w:t xml:space="preserve"> can be simplified:</w:t>
      </w:r>
    </w:p>
    <w:p w14:paraId="4BFF4EF0" w14:textId="13AAC2F2" w:rsidR="00D529C7" w:rsidRPr="00373376" w:rsidRDefault="009E233B" w:rsidP="00334F4C">
      <w:pPr>
        <w:spacing w:line="360" w:lineRule="auto"/>
        <w:jc w:val="center"/>
        <w:rPr>
          <w:rFonts w:ascii="Times New Roman" w:eastAsia="Times New Roman" w:hAnsi="Times New Roman" w:cs="Times New Roman"/>
          <w:color w:val="000000"/>
          <w:lang w:val="en-US" w:eastAsia="zh-CN"/>
        </w:rPr>
      </w:pPr>
      <m:oMath>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A</m:t>
            </m:r>
          </m:sub>
          <m:sup>
            <m:r>
              <w:rPr>
                <w:rFonts w:ascii="Cambria Math" w:eastAsia="Times New Roman" w:hAnsi="Cambria Math" w:cs="Times New Roman"/>
                <w:color w:val="000000"/>
                <w:lang w:val="en-US" w:eastAsia="zh-CN"/>
              </w:rPr>
              <m:t>2</m:t>
            </m:r>
          </m:sup>
        </m:sSubSup>
        <m:r>
          <w:rPr>
            <w:rFonts w:ascii="Cambria Math" w:eastAsia="Times New Roman" w:hAnsi="Cambria Math" w:cs="Times New Roman"/>
            <w:color w:val="000000"/>
            <w:lang w:val="en-US" w:eastAsia="zh-CN"/>
          </w:rPr>
          <m:t>=</m:t>
        </m:r>
        <m:nary>
          <m:naryPr>
            <m:chr m:val="∑"/>
            <m:limLoc m:val="undOvr"/>
            <m:ctrlPr>
              <w:rPr>
                <w:rFonts w:ascii="Cambria Math" w:eastAsia="Times New Roman" w:hAnsi="Cambria Math" w:cs="Times New Roman"/>
                <w:i/>
                <w:color w:val="000000"/>
                <w:lang w:val="en-US" w:eastAsia="zh-CN"/>
              </w:rPr>
            </m:ctrlPr>
          </m:naryPr>
          <m:sub>
            <m:r>
              <w:rPr>
                <w:rFonts w:ascii="Cambria Math" w:eastAsia="Times New Roman" w:hAnsi="Cambria Math" w:cs="Times New Roman"/>
                <w:color w:val="000000"/>
                <w:lang w:val="en-US" w:eastAsia="zh-CN"/>
              </w:rPr>
              <m:t>l=1</m:t>
            </m:r>
          </m:sub>
          <m:sup>
            <m:r>
              <m:rPr>
                <m:scr m:val="script"/>
              </m:rPr>
              <w:rPr>
                <w:rFonts w:ascii="Cambria Math" w:eastAsia="Times New Roman" w:hAnsi="Cambria Math" w:cs="Times New Roman"/>
                <w:color w:val="000000"/>
                <w:lang w:val="en-US" w:eastAsia="zh-CN"/>
              </w:rPr>
              <m:t>l</m:t>
            </m:r>
          </m:sup>
          <m:e>
            <m:r>
              <w:rPr>
                <w:rFonts w:ascii="Cambria Math" w:eastAsia="Times New Roman" w:hAnsi="Cambria Math" w:cs="Times New Roman"/>
                <w:color w:val="000000"/>
                <w:lang w:val="en-US" w:eastAsia="zh-CN"/>
              </w:rPr>
              <m:t>2</m:t>
            </m:r>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p</m:t>
                </m:r>
              </m:e>
              <m:sub>
                <m:r>
                  <w:rPr>
                    <w:rFonts w:ascii="Cambria Math" w:eastAsia="Times New Roman" w:hAnsi="Cambria Math" w:cs="Times New Roman"/>
                    <w:color w:val="000000"/>
                    <w:lang w:val="en-US" w:eastAsia="zh-CN"/>
                  </w:rPr>
                  <m:t>l</m:t>
                </m:r>
              </m:sub>
            </m:s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q</m:t>
                </m:r>
              </m:e>
              <m:sub>
                <m:r>
                  <w:rPr>
                    <w:rFonts w:ascii="Cambria Math" w:eastAsia="Times New Roman" w:hAnsi="Cambria Math" w:cs="Times New Roman"/>
                    <w:color w:val="000000"/>
                    <w:lang w:val="en-US" w:eastAsia="zh-CN"/>
                  </w:rPr>
                  <m:t>l</m:t>
                </m:r>
              </m:sub>
            </m:sSub>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β</m:t>
                </m:r>
              </m:e>
              <m:sub>
                <m:r>
                  <w:rPr>
                    <w:rFonts w:ascii="Cambria Math" w:eastAsia="Times New Roman" w:hAnsi="Cambria Math" w:cs="Times New Roman"/>
                    <w:color w:val="000000"/>
                    <w:lang w:val="en-US" w:eastAsia="zh-CN"/>
                  </w:rPr>
                  <m:t>l</m:t>
                </m:r>
              </m:sub>
              <m:sup>
                <m:r>
                  <w:rPr>
                    <w:rFonts w:ascii="Cambria Math" w:eastAsia="Times New Roman" w:hAnsi="Cambria Math" w:cs="Times New Roman"/>
                    <w:color w:val="000000"/>
                    <w:lang w:val="en-US" w:eastAsia="zh-CN"/>
                  </w:rPr>
                  <m:t>2</m:t>
                </m:r>
              </m:sup>
            </m:sSubSup>
          </m:e>
        </m:nary>
      </m:oMath>
      <w:r w:rsidR="00334F4C">
        <w:rPr>
          <w:rFonts w:ascii="Times New Roman" w:eastAsia="Times New Roman" w:hAnsi="Times New Roman" w:cs="Times New Roman"/>
          <w:color w:val="000000"/>
          <w:lang w:val="en-US" w:eastAsia="zh-CN"/>
        </w:rPr>
        <w:tab/>
      </w:r>
      <w:r w:rsidR="00334F4C" w:rsidRPr="00334F4C">
        <w:rPr>
          <w:rFonts w:ascii="Times New Roman" w:eastAsia="Times New Roman" w:hAnsi="Times New Roman" w:cs="Times New Roman"/>
          <w:b/>
          <w:color w:val="000000"/>
          <w:lang w:val="en-US" w:eastAsia="zh-CN"/>
        </w:rPr>
        <w:t xml:space="preserve">(Eq </w:t>
      </w:r>
      <w:r w:rsidR="00714016">
        <w:rPr>
          <w:rFonts w:ascii="Times New Roman" w:eastAsia="Times New Roman" w:hAnsi="Times New Roman" w:cs="Times New Roman"/>
          <w:b/>
          <w:color w:val="000000"/>
          <w:lang w:val="en-US" w:eastAsia="zh-CN"/>
        </w:rPr>
        <w:t>9</w:t>
      </w:r>
      <w:r w:rsidR="00334F4C" w:rsidRPr="00334F4C">
        <w:rPr>
          <w:rFonts w:ascii="Times New Roman" w:eastAsia="Times New Roman" w:hAnsi="Times New Roman" w:cs="Times New Roman"/>
          <w:b/>
          <w:color w:val="000000"/>
          <w:lang w:val="en-US" w:eastAsia="zh-CN"/>
        </w:rPr>
        <w:t>)</w:t>
      </w:r>
    </w:p>
    <w:p w14:paraId="4EDC49C8" w14:textId="498654A8" w:rsidR="00373376" w:rsidRPr="00177157" w:rsidRDefault="00373376" w:rsidP="006B49AF">
      <w:pPr>
        <w:spacing w:line="360" w:lineRule="auto"/>
        <w:rPr>
          <w:rFonts w:ascii="Times New Roman" w:eastAsia="Times New Roman" w:hAnsi="Times New Roman" w:cs="Times New Roman"/>
          <w:color w:val="000000"/>
          <w:lang w:val="en-US" w:eastAsia="zh-CN"/>
        </w:rPr>
      </w:pPr>
      <w:r>
        <w:rPr>
          <w:rFonts w:ascii="Times New Roman" w:eastAsia="Times New Roman" w:hAnsi="Times New Roman" w:cs="Times New Roman"/>
          <w:color w:val="000000"/>
          <w:lang w:val="en-US" w:eastAsia="zh-CN"/>
        </w:rPr>
        <w:t>and</w:t>
      </w:r>
    </w:p>
    <w:p w14:paraId="2FAFA03F" w14:textId="36DD24A2" w:rsidR="00177157" w:rsidRDefault="009E233B" w:rsidP="00334F4C">
      <w:pPr>
        <w:spacing w:line="360" w:lineRule="auto"/>
        <w:jc w:val="center"/>
        <w:rPr>
          <w:rFonts w:ascii="Times New Roman" w:eastAsia="Times New Roman" w:hAnsi="Times New Roman" w:cs="Times New Roman"/>
          <w:color w:val="000000"/>
          <w:lang w:val="en-US" w:eastAsia="zh-CN"/>
        </w:rPr>
      </w:pP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r>
          <w:rPr>
            <w:rFonts w:ascii="Cambria Math" w:hAnsi="Cambria Math" w:cs="Times New Roman"/>
          </w:rPr>
          <m:t>=</m:t>
        </m:r>
        <m:sSubSup>
          <m:sSubSupPr>
            <m:ctrlPr>
              <w:rPr>
                <w:rFonts w:ascii="Cambria Math" w:eastAsia="Times New Roman" w:hAnsi="Cambria Math" w:cs="Times New Roman"/>
                <w:i/>
              </w:rPr>
            </m:ctrlPr>
          </m:sSubSupPr>
          <m:e>
            <m:r>
              <w:rPr>
                <w:rFonts w:ascii="Cambria Math" w:eastAsia="Times New Roman" w:hAnsi="Cambria Math" w:cs="Times New Roman"/>
              </w:rPr>
              <m:t>h</m:t>
            </m:r>
          </m:e>
          <m:sub>
            <m:r>
              <w:rPr>
                <w:rFonts w:ascii="Cambria Math" w:eastAsia="Times New Roman" w:hAnsi="Cambria Math" w:cs="Times New Roman"/>
              </w:rPr>
              <m:t>A</m:t>
            </m:r>
          </m:sub>
          <m:sup>
            <m:r>
              <w:rPr>
                <w:rFonts w:ascii="Cambria Math" w:eastAsia="Times New Roman" w:hAnsi="Cambria Math" w:cs="Times New Roman"/>
              </w:rPr>
              <m:t>2</m:t>
            </m:r>
          </m:sup>
        </m:sSubSup>
        <m:f>
          <m:fPr>
            <m:ctrlPr>
              <w:rPr>
                <w:rFonts w:ascii="Cambria Math" w:eastAsia="Times New Roman" w:hAnsi="Cambria Math" w:cs="Times New Roman"/>
                <w:i/>
              </w:rPr>
            </m:ctrlPr>
          </m:fPr>
          <m:num>
            <m:sSubSup>
              <m:sSubSupPr>
                <m:ctrlPr>
                  <w:rPr>
                    <w:rFonts w:ascii="Cambria Math" w:eastAsia="Times New Roman" w:hAnsi="Cambria Math" w:cs="Times New Roman"/>
                    <w:i/>
                  </w:rPr>
                </m:ctrlPr>
              </m:sSubSupPr>
              <m:e>
                <m:acc>
                  <m:accPr>
                    <m:chr m:val="̅"/>
                    <m:ctrlPr>
                      <w:rPr>
                        <w:rFonts w:ascii="Cambria Math" w:eastAsia="Times New Roman" w:hAnsi="Cambria Math" w:cs="Times New Roman"/>
                        <w:i/>
                      </w:rPr>
                    </m:ctrlPr>
                  </m:accPr>
                  <m:e>
                    <m:r>
                      <w:rPr>
                        <w:rFonts w:ascii="Cambria Math" w:eastAsia="Times New Roman" w:hAnsi="Cambria Math" w:cs="Times New Roman"/>
                      </w:rPr>
                      <m:t>ρ</m:t>
                    </m:r>
                  </m:e>
                </m:acc>
              </m:e>
              <m:sub>
                <m:r>
                  <m:rPr>
                    <m:scr m:val="script"/>
                  </m:rPr>
                  <w:rPr>
                    <w:rFonts w:ascii="Cambria Math" w:eastAsia="Times New Roman" w:hAnsi="Cambria Math" w:cs="Times New Roman"/>
                  </w:rPr>
                  <m:t>Q</m:t>
                </m:r>
              </m:sub>
              <m:sup>
                <m:r>
                  <w:rPr>
                    <w:rFonts w:ascii="Cambria Math" w:eastAsia="Times New Roman" w:hAnsi="Cambria Math" w:cs="Times New Roman"/>
                  </w:rPr>
                  <m:t>2</m:t>
                </m:r>
              </m:sup>
            </m:sSubSup>
          </m:num>
          <m:den>
            <m:sSubSup>
              <m:sSubSupPr>
                <m:ctrlPr>
                  <w:rPr>
                    <w:rFonts w:ascii="Cambria Math" w:eastAsia="Times New Roman" w:hAnsi="Cambria Math" w:cs="Times New Roman"/>
                    <w:i/>
                  </w:rPr>
                </m:ctrlPr>
              </m:sSubSupPr>
              <m:e>
                <m:acc>
                  <m:accPr>
                    <m:chr m:val="̅"/>
                    <m:ctrlPr>
                      <w:rPr>
                        <w:rFonts w:ascii="Cambria Math" w:eastAsia="Times New Roman" w:hAnsi="Cambria Math" w:cs="Times New Roman"/>
                        <w:i/>
                      </w:rPr>
                    </m:ctrlPr>
                  </m:accPr>
                  <m:e>
                    <m:r>
                      <w:rPr>
                        <w:rFonts w:ascii="Cambria Math" w:eastAsia="Times New Roman" w:hAnsi="Cambria Math" w:cs="Times New Roman"/>
                      </w:rPr>
                      <m:t>ρ</m:t>
                    </m:r>
                  </m:e>
                </m:acc>
              </m:e>
              <m:sub>
                <m:r>
                  <m:rPr>
                    <m:scr m:val="script"/>
                  </m:rPr>
                  <w:rPr>
                    <w:rFonts w:ascii="Cambria Math" w:eastAsia="Times New Roman" w:hAnsi="Cambria Math" w:cs="Times New Roman"/>
                  </w:rPr>
                  <m:t>M</m:t>
                </m:r>
              </m:sub>
              <m:sup>
                <m:r>
                  <w:rPr>
                    <w:rFonts w:ascii="Cambria Math" w:eastAsia="Times New Roman" w:hAnsi="Cambria Math" w:cs="Times New Roman"/>
                  </w:rPr>
                  <m:t>2</m:t>
                </m:r>
              </m:sup>
            </m:sSubSup>
          </m:den>
        </m:f>
      </m:oMath>
      <w:r w:rsidR="00334F4C">
        <w:rPr>
          <w:rFonts w:ascii="Times New Roman" w:eastAsia="Times New Roman" w:hAnsi="Times New Roman" w:cs="Times New Roman"/>
        </w:rPr>
        <w:tab/>
      </w:r>
      <w:r w:rsidR="00334F4C" w:rsidRPr="00334F4C">
        <w:rPr>
          <w:rFonts w:ascii="Times New Roman" w:eastAsia="Times New Roman" w:hAnsi="Times New Roman" w:cs="Times New Roman"/>
          <w:b/>
        </w:rPr>
        <w:t>(Eq 1</w:t>
      </w:r>
      <w:r w:rsidR="00714016">
        <w:rPr>
          <w:rFonts w:ascii="Times New Roman" w:eastAsia="Times New Roman" w:hAnsi="Times New Roman" w:cs="Times New Roman"/>
          <w:b/>
        </w:rPr>
        <w:t>0</w:t>
      </w:r>
      <w:r w:rsidR="00334F4C" w:rsidRPr="00334F4C">
        <w:rPr>
          <w:rFonts w:ascii="Times New Roman" w:eastAsia="Times New Roman" w:hAnsi="Times New Roman" w:cs="Times New Roman"/>
          <w:b/>
        </w:rPr>
        <w:t>)</w:t>
      </w:r>
    </w:p>
    <w:p w14:paraId="10DC9E58" w14:textId="2CCC809B" w:rsidR="00177157" w:rsidRPr="00334F4C" w:rsidRDefault="00334F4C" w:rsidP="006B49AF">
      <w:pPr>
        <w:spacing w:line="360" w:lineRule="auto"/>
        <w:rPr>
          <w:rFonts w:ascii="Times New Roman" w:eastAsia="Times New Roman" w:hAnsi="Times New Roman" w:cs="Times New Roman"/>
          <w:lang w:val="en-US" w:eastAsia="zh-CN"/>
        </w:rPr>
      </w:pPr>
      <w:r>
        <w:rPr>
          <w:rFonts w:ascii="Times New Roman" w:eastAsia="Times New Roman" w:hAnsi="Times New Roman" w:cs="Times New Roman"/>
          <w:color w:val="000000"/>
          <w:lang w:val="en-US" w:eastAsia="zh-CN"/>
        </w:rPr>
        <w:t xml:space="preserve">in which </w:t>
      </w:r>
      <m:oMath>
        <m:sSubSup>
          <m:sSubSupPr>
            <m:ctrlPr>
              <w:rPr>
                <w:rFonts w:ascii="Cambria Math" w:eastAsia="Times New Roman" w:hAnsi="Cambria Math" w:cs="Times New Roman"/>
                <w:i/>
              </w:rPr>
            </m:ctrlPr>
          </m:sSubSupPr>
          <m:e>
            <m:acc>
              <m:accPr>
                <m:chr m:val="̅"/>
                <m:ctrlPr>
                  <w:rPr>
                    <w:rFonts w:ascii="Cambria Math" w:eastAsia="Times New Roman" w:hAnsi="Cambria Math" w:cs="Times New Roman"/>
                    <w:i/>
                  </w:rPr>
                </m:ctrlPr>
              </m:accPr>
              <m:e>
                <m:r>
                  <w:rPr>
                    <w:rFonts w:ascii="Cambria Math" w:eastAsia="Times New Roman" w:hAnsi="Cambria Math" w:cs="Times New Roman"/>
                  </w:rPr>
                  <m:t>ρ</m:t>
                </m:r>
              </m:e>
            </m:acc>
          </m:e>
          <m:sub>
            <m:r>
              <m:rPr>
                <m:scr m:val="script"/>
              </m:rPr>
              <w:rPr>
                <w:rFonts w:ascii="Cambria Math" w:eastAsia="Times New Roman" w:hAnsi="Cambria Math" w:cs="Times New Roman"/>
              </w:rPr>
              <m:t>Q</m:t>
            </m:r>
          </m:sub>
          <m:sup>
            <m:r>
              <w:rPr>
                <w:rFonts w:ascii="Cambria Math" w:eastAsia="Times New Roman" w:hAnsi="Cambria Math" w:cs="Times New Roman"/>
              </w:rPr>
              <m:t>2</m:t>
            </m:r>
          </m:sup>
        </m:sSubSup>
      </m:oMath>
      <w:r>
        <w:rPr>
          <w:rFonts w:ascii="Times New Roman" w:eastAsia="Times New Roman" w:hAnsi="Times New Roman" w:cs="Times New Roman"/>
        </w:rPr>
        <w:t xml:space="preserve"> is the averaged squared LD between the SNP markers and the causal variants and </w:t>
      </w:r>
      <m:oMath>
        <m:sSubSup>
          <m:sSubSupPr>
            <m:ctrlPr>
              <w:rPr>
                <w:rFonts w:ascii="Cambria Math" w:eastAsia="Times New Roman" w:hAnsi="Cambria Math" w:cs="Times New Roman"/>
                <w:i/>
              </w:rPr>
            </m:ctrlPr>
          </m:sSubSupPr>
          <m:e>
            <m:acc>
              <m:accPr>
                <m:chr m:val="̅"/>
                <m:ctrlPr>
                  <w:rPr>
                    <w:rFonts w:ascii="Cambria Math" w:eastAsia="Times New Roman" w:hAnsi="Cambria Math" w:cs="Times New Roman"/>
                    <w:i/>
                  </w:rPr>
                </m:ctrlPr>
              </m:accPr>
              <m:e>
                <m:r>
                  <w:rPr>
                    <w:rFonts w:ascii="Cambria Math" w:eastAsia="Times New Roman" w:hAnsi="Cambria Math" w:cs="Times New Roman"/>
                  </w:rPr>
                  <m:t>ρ</m:t>
                </m:r>
              </m:e>
            </m:acc>
          </m:e>
          <m:sub>
            <m:r>
              <m:rPr>
                <m:scr m:val="script"/>
              </m:rPr>
              <w:rPr>
                <w:rFonts w:ascii="Cambria Math" w:eastAsia="Times New Roman" w:hAnsi="Cambria Math" w:cs="Times New Roman"/>
              </w:rPr>
              <m:t>M</m:t>
            </m:r>
          </m:sub>
          <m:sup>
            <m:r>
              <w:rPr>
                <w:rFonts w:ascii="Cambria Math" w:eastAsia="Times New Roman" w:hAnsi="Cambria Math" w:cs="Times New Roman"/>
              </w:rPr>
              <m:t>2</m:t>
            </m:r>
          </m:sup>
        </m:sSubSup>
      </m:oMath>
      <w:r>
        <w:rPr>
          <w:rFonts w:ascii="Times New Roman" w:eastAsia="Times New Roman" w:hAnsi="Times New Roman" w:cs="Times New Roman"/>
        </w:rPr>
        <w:t xml:space="preserve"> the averaged squared LD between SNP</w:t>
      </w:r>
      <w:r w:rsidR="00714267">
        <w:rPr>
          <w:rFonts w:ascii="Times New Roman" w:eastAsia="Times New Roman" w:hAnsi="Times New Roman" w:cs="Times New Roman" w:hint="eastAsia"/>
          <w:lang w:eastAsia="zh-CN"/>
        </w:rPr>
        <w:t>s</w:t>
      </w:r>
      <w:r>
        <w:rPr>
          <w:rFonts w:ascii="Times New Roman" w:eastAsia="Times New Roman" w:hAnsi="Times New Roman" w:cs="Times New Roman"/>
        </w:rPr>
        <w:t>.</w:t>
      </w:r>
      <w:r>
        <w:rPr>
          <w:rFonts w:ascii="Times New Roman" w:eastAsia="Times New Roman" w:hAnsi="Times New Roman" w:cs="Times New Roman"/>
          <w:color w:val="000000"/>
          <w:lang w:val="en-US" w:eastAsia="zh-CN"/>
        </w:rPr>
        <w:t xml:space="preserve"> </w:t>
      </w:r>
      <w:r w:rsidR="008511B7">
        <w:rPr>
          <w:rFonts w:ascii="Times New Roman" w:eastAsia="Times New Roman" w:hAnsi="Times New Roman" w:cs="Times New Roman"/>
          <w:color w:val="000000"/>
          <w:lang w:val="en-US" w:eastAsia="zh-CN"/>
        </w:rPr>
        <w:t xml:space="preserve">Equation 9 is used as a device in linear mixed model system; equation </w:t>
      </w:r>
      <w:r w:rsidR="00C8008E">
        <w:rPr>
          <w:rFonts w:ascii="Times New Roman" w:eastAsia="Times New Roman" w:hAnsi="Times New Roman" w:cs="Times New Roman"/>
          <w:color w:val="000000"/>
          <w:lang w:val="en-US" w:eastAsia="zh-CN"/>
        </w:rPr>
        <w:t>1</w:t>
      </w:r>
      <w:r w:rsidR="008511B7">
        <w:rPr>
          <w:rFonts w:ascii="Times New Roman" w:eastAsia="Times New Roman" w:hAnsi="Times New Roman" w:cs="Times New Roman"/>
          <w:color w:val="000000"/>
          <w:lang w:val="en-US" w:eastAsia="zh-CN"/>
        </w:rPr>
        <w:t>0</w:t>
      </w:r>
      <w:r w:rsidR="00C8008E">
        <w:rPr>
          <w:rFonts w:ascii="Times New Roman" w:eastAsia="Times New Roman" w:hAnsi="Times New Roman" w:cs="Times New Roman"/>
          <w:color w:val="000000"/>
          <w:lang w:val="en-US" w:eastAsia="zh-CN"/>
        </w:rPr>
        <w:t xml:space="preserve"> </w:t>
      </w:r>
      <w:r>
        <w:rPr>
          <w:rFonts w:ascii="Times New Roman" w:eastAsia="Times New Roman" w:hAnsi="Times New Roman" w:cs="Times New Roman"/>
          <w:color w:val="000000"/>
          <w:lang w:val="en-US" w:eastAsia="zh-CN"/>
        </w:rPr>
        <w:t xml:space="preserve">is </w:t>
      </w:r>
      <w:r w:rsidR="008511B7">
        <w:rPr>
          <w:rFonts w:ascii="Times New Roman" w:eastAsia="Times New Roman" w:hAnsi="Times New Roman" w:cs="Times New Roman"/>
          <w:color w:val="000000"/>
          <w:lang w:val="en-US" w:eastAsia="zh-CN"/>
        </w:rPr>
        <w:t xml:space="preserve">probably </w:t>
      </w:r>
      <w:r w:rsidR="00C8008E">
        <w:rPr>
          <w:rFonts w:ascii="Times New Roman" w:eastAsia="Times New Roman" w:hAnsi="Times New Roman" w:cs="Times New Roman"/>
          <w:color w:val="000000"/>
          <w:lang w:val="en-US" w:eastAsia="zh-CN"/>
        </w:rPr>
        <w:t xml:space="preserve">the most often used device in </w:t>
      </w:r>
      <w:r w:rsidR="008511B7">
        <w:rPr>
          <w:rFonts w:ascii="Times New Roman" w:eastAsia="Times New Roman" w:hAnsi="Times New Roman" w:cs="Times New Roman"/>
          <w:color w:val="000000"/>
          <w:lang w:val="en-US" w:eastAsia="zh-CN"/>
        </w:rPr>
        <w:t xml:space="preserve">the inference of </w:t>
      </w:r>
      <w:r w:rsidR="00C8008E">
        <w:rPr>
          <w:rFonts w:ascii="Times New Roman" w:eastAsia="Times New Roman" w:hAnsi="Times New Roman" w:cs="Times New Roman"/>
          <w:color w:val="000000"/>
          <w:lang w:val="en-US" w:eastAsia="zh-CN"/>
        </w:rPr>
        <w:t xml:space="preserve">genetic architecture </w:t>
      </w:r>
      <w:r w:rsidR="00C8008E">
        <w:rPr>
          <w:rFonts w:ascii="Times New Roman" w:eastAsia="Times New Roman" w:hAnsi="Times New Roman" w:cs="Times New Roman"/>
          <w:color w:val="000000"/>
          <w:lang w:val="en-US" w:eastAsia="zh-CN"/>
        </w:rPr>
        <w:fldChar w:fldCharType="begin" w:fldLock="1"/>
      </w:r>
      <w:r w:rsidR="000F2FF1">
        <w:rPr>
          <w:rFonts w:ascii="Times New Roman" w:eastAsia="Times New Roman" w:hAnsi="Times New Roman" w:cs="Times New Roman"/>
          <w:color w:val="000000"/>
          <w:lang w:val="en-US" w:eastAsia="zh-CN"/>
        </w:rPr>
        <w:instrText>ADDIN CSL_CITATION {"citationItems":[{"id":"ITEM-1","itemData":{"DOI":"10.1038/ng.3941","author":[{"dropping-particle":"","family":"Yang","given":"Jian","non-dropping-particle":"","parse-names":false,"suffix":""},{"dropping-particle":"","family":"Zeng","given":"Jian","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M","non-dropping-particle":"","parse-names":false,"suffix":""}],"container-title":"Nature Genetics","id":"ITEM-1","issue":"9","issued":{"date-parts":[["2017"]]},"page":"1304-10","title":"Concepts, estimation and interpretation of SNP- based heritability","type":"article-journal","volume":"49"},"uris":["http://www.mendeley.com/documents/?uuid=81a7a892-db07-471c-9662-b14c1964394b"]}],"mendeley":{"formattedCitation":"(Yang &lt;i&gt;et al.&lt;/i&gt;, 2017)","plainTextFormattedCitation":"(Yang et al., 2017)","previouslyFormattedCitation":"(Yang &lt;i&gt;et al.&lt;/i&gt;, 2017)"},"properties":{"noteIndex":0},"schema":"https://github.com/citation-style-language/schema/raw/master/csl-citation.json"}</w:instrText>
      </w:r>
      <w:r w:rsidR="00C8008E">
        <w:rPr>
          <w:rFonts w:ascii="Times New Roman" w:eastAsia="Times New Roman" w:hAnsi="Times New Roman" w:cs="Times New Roman"/>
          <w:color w:val="000000"/>
          <w:lang w:val="en-US" w:eastAsia="zh-CN"/>
        </w:rPr>
        <w:fldChar w:fldCharType="separate"/>
      </w:r>
      <w:r w:rsidR="00C8008E" w:rsidRPr="00C8008E">
        <w:rPr>
          <w:rFonts w:ascii="Times New Roman" w:eastAsia="Times New Roman" w:hAnsi="Times New Roman" w:cs="Times New Roman"/>
          <w:noProof/>
          <w:color w:val="000000"/>
          <w:lang w:val="en-US" w:eastAsia="zh-CN"/>
        </w:rPr>
        <w:t xml:space="preserve">(Yang </w:t>
      </w:r>
      <w:r w:rsidR="00C8008E" w:rsidRPr="00C8008E">
        <w:rPr>
          <w:rFonts w:ascii="Times New Roman" w:eastAsia="Times New Roman" w:hAnsi="Times New Roman" w:cs="Times New Roman"/>
          <w:i/>
          <w:noProof/>
          <w:color w:val="000000"/>
          <w:lang w:val="en-US" w:eastAsia="zh-CN"/>
        </w:rPr>
        <w:t>et al.</w:t>
      </w:r>
      <w:r w:rsidR="00C8008E" w:rsidRPr="00C8008E">
        <w:rPr>
          <w:rFonts w:ascii="Times New Roman" w:eastAsia="Times New Roman" w:hAnsi="Times New Roman" w:cs="Times New Roman"/>
          <w:noProof/>
          <w:color w:val="000000"/>
          <w:lang w:val="en-US" w:eastAsia="zh-CN"/>
        </w:rPr>
        <w:t>, 2017)</w:t>
      </w:r>
      <w:r w:rsidR="00C8008E">
        <w:rPr>
          <w:rFonts w:ascii="Times New Roman" w:eastAsia="Times New Roman" w:hAnsi="Times New Roman" w:cs="Times New Roman"/>
          <w:color w:val="000000"/>
          <w:lang w:val="en-US" w:eastAsia="zh-CN"/>
        </w:rPr>
        <w:fldChar w:fldCharType="end"/>
      </w:r>
      <w:r w:rsidR="00C8008E">
        <w:rPr>
          <w:rFonts w:ascii="Times New Roman" w:eastAsia="Times New Roman" w:hAnsi="Times New Roman" w:cs="Times New Roman"/>
          <w:color w:val="000000"/>
          <w:lang w:val="en-US" w:eastAsia="zh-CN"/>
        </w:rPr>
        <w:t>.</w:t>
      </w:r>
    </w:p>
    <w:p w14:paraId="10F31FBB" w14:textId="77777777" w:rsidR="00005F7E" w:rsidRDefault="00005F7E" w:rsidP="006B49AF">
      <w:pPr>
        <w:spacing w:line="360" w:lineRule="auto"/>
        <w:rPr>
          <w:rFonts w:ascii="Times New Roman" w:eastAsia="Times New Roman" w:hAnsi="Times New Roman" w:cs="Times New Roman"/>
          <w:color w:val="000000"/>
          <w:lang w:val="en-US" w:eastAsia="zh-CN"/>
        </w:rPr>
      </w:pPr>
    </w:p>
    <w:p w14:paraId="4FFA93C2" w14:textId="14618422" w:rsidR="006C1BF7" w:rsidRDefault="007E1963" w:rsidP="006C1BF7">
      <w:pPr>
        <w:spacing w:line="360" w:lineRule="auto"/>
        <w:rPr>
          <w:rFonts w:ascii="Times New Roman" w:eastAsia="Times New Roman" w:hAnsi="Times New Roman" w:cs="Times New Roman"/>
          <w:lang w:eastAsia="zh-CN"/>
        </w:rPr>
      </w:pPr>
      <w:r>
        <w:rPr>
          <w:rFonts w:ascii="Times New Roman" w:eastAsia="Times New Roman" w:hAnsi="Times New Roman" w:cs="Times New Roman" w:hint="eastAsia"/>
          <w:color w:val="000000"/>
          <w:lang w:val="en-US" w:eastAsia="zh-CN"/>
        </w:rPr>
        <w:t>Of note, u</w:t>
      </w:r>
      <w:r w:rsidR="00773351">
        <w:rPr>
          <w:rFonts w:ascii="Times New Roman" w:eastAsia="Times New Roman" w:hAnsi="Times New Roman" w:cs="Times New Roman"/>
          <w:color w:val="000000"/>
          <w:lang w:val="en-US" w:eastAsia="zh-CN"/>
        </w:rPr>
        <w:t xml:space="preserve">nder the NGA, </w:t>
      </w:r>
      <w:r w:rsidR="00773351">
        <w:rPr>
          <w:rFonts w:ascii="Times New Roman" w:eastAsia="Times New Roman" w:hAnsi="Times New Roman" w:cs="Times New Roman" w:hint="eastAsia"/>
          <w:color w:val="000000"/>
          <w:lang w:val="en-US" w:eastAsia="zh-CN"/>
        </w:rPr>
        <w:t>the weighted and unweighted version of SNP-heritability were equivalent.</w:t>
      </w:r>
    </w:p>
    <w:p w14:paraId="6471B306" w14:textId="77777777" w:rsidR="006C1BF7" w:rsidRPr="00005F7E" w:rsidRDefault="006C1BF7" w:rsidP="006B49AF">
      <w:pPr>
        <w:spacing w:line="360" w:lineRule="auto"/>
        <w:rPr>
          <w:rFonts w:ascii="Times New Roman" w:eastAsia="Times New Roman" w:hAnsi="Times New Roman" w:cs="Times New Roman"/>
          <w:color w:val="000000"/>
          <w:lang w:val="en-US" w:eastAsia="zh-CN"/>
        </w:rPr>
      </w:pPr>
    </w:p>
    <w:p w14:paraId="1A3B64F0" w14:textId="14B0C02A" w:rsidR="00714016" w:rsidRDefault="00586EC2" w:rsidP="006B49AF">
      <w:pPr>
        <w:spacing w:line="360" w:lineRule="auto"/>
        <w:rPr>
          <w:rFonts w:ascii="Times New Roman" w:eastAsia="Times New Roman" w:hAnsi="Times New Roman" w:cs="Times New Roman"/>
          <w:color w:val="000000"/>
          <w:lang w:val="en-US" w:eastAsia="zh-CN"/>
        </w:rPr>
      </w:pPr>
      <w:r>
        <w:rPr>
          <w:rFonts w:ascii="Times New Roman" w:eastAsia="Times New Roman" w:hAnsi="Times New Roman" w:cs="Times New Roman"/>
          <w:color w:val="000000"/>
          <w:lang w:val="en-US" w:eastAsia="zh-CN"/>
        </w:rPr>
        <w:t xml:space="preserve">Alternatively, if not more ubiquitously, causal variants are </w:t>
      </w:r>
      <w:r w:rsidR="004B47F8">
        <w:rPr>
          <w:rFonts w:ascii="Times New Roman" w:eastAsia="Times New Roman" w:hAnsi="Times New Roman" w:cs="Times New Roman"/>
          <w:color w:val="000000"/>
          <w:lang w:val="en-US" w:eastAsia="zh-CN"/>
        </w:rPr>
        <w:t xml:space="preserve">not </w:t>
      </w:r>
      <w:r>
        <w:rPr>
          <w:rFonts w:ascii="Times New Roman" w:eastAsia="Times New Roman" w:hAnsi="Times New Roman" w:cs="Times New Roman"/>
          <w:color w:val="000000"/>
          <w:lang w:val="en-US" w:eastAsia="zh-CN"/>
        </w:rPr>
        <w:t>randomly distributed along the genome.</w:t>
      </w:r>
      <w:r w:rsidR="004B47F8">
        <w:rPr>
          <w:rFonts w:ascii="Times New Roman" w:eastAsia="Times New Roman" w:hAnsi="Times New Roman" w:cs="Times New Roman"/>
          <w:color w:val="000000"/>
          <w:lang w:val="en-US" w:eastAsia="zh-CN"/>
        </w:rPr>
        <w:t xml:space="preserve"> Under SGA, the analytical result of </w:t>
      </w:r>
      <m:oMath>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SNP,A</m:t>
            </m:r>
          </m:sub>
          <m:sup>
            <m:r>
              <w:rPr>
                <w:rFonts w:ascii="Cambria Math" w:eastAsia="Times New Roman" w:hAnsi="Cambria Math" w:cs="Times New Roman"/>
                <w:color w:val="000000"/>
                <w:lang w:val="en-US" w:eastAsia="zh-CN"/>
              </w:rPr>
              <m:t>2</m:t>
            </m:r>
          </m:sup>
        </m:sSubSup>
      </m:oMath>
      <w:r w:rsidR="004B47F8">
        <w:rPr>
          <w:rFonts w:ascii="Times New Roman" w:eastAsia="Times New Roman" w:hAnsi="Times New Roman" w:cs="Times New Roman"/>
          <w:color w:val="000000"/>
          <w:lang w:val="en-US" w:eastAsia="zh-CN"/>
        </w:rPr>
        <w:t xml:space="preserve"> is as Eq </w:t>
      </w:r>
      <w:r w:rsidR="00714016">
        <w:rPr>
          <w:rFonts w:ascii="Times New Roman" w:eastAsia="Times New Roman" w:hAnsi="Times New Roman" w:cs="Times New Roman"/>
          <w:color w:val="000000"/>
          <w:lang w:val="en-US" w:eastAsia="zh-CN"/>
        </w:rPr>
        <w:t>3, with weight, or Eq 4, without weight</w:t>
      </w:r>
      <w:r w:rsidR="00564F2E">
        <w:rPr>
          <w:rFonts w:ascii="Times New Roman" w:eastAsia="Times New Roman" w:hAnsi="Times New Roman" w:cs="Times New Roman"/>
          <w:color w:val="000000"/>
          <w:lang w:val="en-US" w:eastAsia="zh-CN"/>
        </w:rPr>
        <w:t xml:space="preserve"> has no linear transform between towards </w:t>
      </w:r>
      <m:oMath>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A</m:t>
            </m:r>
          </m:sub>
          <m:sup>
            <m:r>
              <w:rPr>
                <w:rFonts w:ascii="Cambria Math" w:eastAsia="Times New Roman" w:hAnsi="Cambria Math" w:cs="Times New Roman"/>
                <w:color w:val="000000"/>
                <w:lang w:val="en-US" w:eastAsia="zh-CN"/>
              </w:rPr>
              <m:t>2</m:t>
            </m:r>
          </m:sup>
        </m:sSubSup>
      </m:oMath>
      <w:r w:rsidR="00564F2E">
        <w:rPr>
          <w:rFonts w:ascii="Times New Roman" w:eastAsia="Times New Roman" w:hAnsi="Times New Roman" w:cs="Times New Roman"/>
          <w:color w:val="000000"/>
          <w:lang w:val="en-US" w:eastAsia="zh-CN"/>
        </w:rPr>
        <w:t xml:space="preserve">. We demonstrate </w:t>
      </w:r>
      <w:r w:rsidR="00F03DCB">
        <w:rPr>
          <w:rFonts w:ascii="Times New Roman" w:eastAsia="Times New Roman" w:hAnsi="Times New Roman" w:cs="Times New Roman"/>
          <w:color w:val="000000"/>
          <w:lang w:val="en-US" w:eastAsia="zh-CN"/>
        </w:rPr>
        <w:t xml:space="preserve">that under NGA, </w:t>
      </w:r>
      <m:oMath>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SNP,A</m:t>
            </m:r>
          </m:sub>
          <m:sup>
            <m:r>
              <w:rPr>
                <w:rFonts w:ascii="Cambria Math" w:eastAsia="Times New Roman" w:hAnsi="Cambria Math" w:cs="Times New Roman"/>
                <w:color w:val="000000"/>
                <w:lang w:val="en-US" w:eastAsia="zh-CN"/>
              </w:rPr>
              <m:t>2</m:t>
            </m:r>
          </m:sup>
        </m:sSubSup>
      </m:oMath>
      <w:r w:rsidR="00F03DCB">
        <w:rPr>
          <w:rFonts w:ascii="Times New Roman" w:eastAsia="Times New Roman" w:hAnsi="Times New Roman" w:cs="Times New Roman"/>
          <w:color w:val="000000"/>
          <w:lang w:val="en-US" w:eastAsia="zh-CN"/>
        </w:rPr>
        <w:t xml:space="preserve"> with and without weights are theoretically identical, and consequently should not be statistically different.</w:t>
      </w:r>
      <w:r w:rsidR="003942E9">
        <w:rPr>
          <w:rFonts w:ascii="Times New Roman" w:eastAsia="Times New Roman" w:hAnsi="Times New Roman" w:cs="Times New Roman"/>
          <w:color w:val="000000"/>
          <w:lang w:val="en-US" w:eastAsia="zh-CN"/>
        </w:rPr>
        <w:t xml:space="preserve"> The difference between Eq 3 and Eq 4 is the crux of NGA and NNGA.</w:t>
      </w:r>
    </w:p>
    <w:p w14:paraId="1465C181" w14:textId="77777777" w:rsidR="0039120D" w:rsidRDefault="0039120D" w:rsidP="006B49AF">
      <w:pPr>
        <w:spacing w:line="360" w:lineRule="auto"/>
        <w:rPr>
          <w:rFonts w:ascii="Times New Roman" w:hAnsi="Times New Roman" w:cs="Times New Roman"/>
          <w:lang w:val="en-US"/>
        </w:rPr>
      </w:pPr>
    </w:p>
    <w:p w14:paraId="2C9F333C" w14:textId="53BB3611" w:rsidR="009A0B95" w:rsidRPr="009A0B95" w:rsidRDefault="008D56A1" w:rsidP="006B49AF">
      <w:pPr>
        <w:spacing w:line="360" w:lineRule="auto"/>
        <w:rPr>
          <w:rFonts w:ascii="Times New Roman" w:hAnsi="Times New Roman" w:cs="Times New Roman"/>
          <w:b/>
          <w:lang w:val="en-US"/>
        </w:rPr>
      </w:pPr>
      <w:r>
        <w:rPr>
          <w:rFonts w:ascii="Times New Roman" w:hAnsi="Times New Roman" w:cs="Times New Roman"/>
          <w:b/>
          <w:lang w:val="en-US"/>
        </w:rPr>
        <w:t xml:space="preserve">Numerical example for the </w:t>
      </w:r>
      <w:r w:rsidR="009A0B95">
        <w:rPr>
          <w:rFonts w:ascii="Times New Roman" w:hAnsi="Times New Roman" w:cs="Times New Roman"/>
          <w:b/>
          <w:lang w:val="en-US"/>
        </w:rPr>
        <w:t>connection between the estimated heritability and the inner heritability</w:t>
      </w:r>
    </w:p>
    <w:p w14:paraId="1AA7EB26" w14:textId="529CF83A" w:rsidR="009A0B95" w:rsidRDefault="009A0B95" w:rsidP="006B49AF">
      <w:pPr>
        <w:spacing w:line="360" w:lineRule="auto"/>
        <w:rPr>
          <w:rFonts w:ascii="Times New Roman" w:hAnsi="Times New Roman" w:cs="Times New Roman"/>
          <w:lang w:val="en-US"/>
        </w:rPr>
      </w:pPr>
      <w:r>
        <w:rPr>
          <w:rFonts w:ascii="Times New Roman" w:hAnsi="Times New Roman" w:cs="Times New Roman"/>
          <w:lang w:val="en-US"/>
        </w:rPr>
        <w:t xml:space="preserve">Consider a special case that of two equal-frequent QTLs, both of which are genotyped. Their effect size are both 1, and the LD between them is </w:t>
      </w:r>
      <m:oMath>
        <m:r>
          <w:rPr>
            <w:rFonts w:ascii="Cambria Math" w:hAnsi="Cambria Math" w:cs="Times New Roman"/>
            <w:lang w:val="en-US"/>
          </w:rPr>
          <m:t>ρ</m:t>
        </m:r>
      </m:oMath>
      <w:r>
        <w:rPr>
          <w:rFonts w:ascii="Times New Roman" w:hAnsi="Times New Roman" w:cs="Times New Roman"/>
          <w:lang w:val="en-US"/>
        </w:rPr>
        <w:t>. The heritability can be written as</w:t>
      </w:r>
    </w:p>
    <w:p w14:paraId="0C06E68F" w14:textId="284B5FD1" w:rsidR="009A0B95" w:rsidRPr="00DA4042" w:rsidRDefault="009E233B" w:rsidP="006B49AF">
      <w:pPr>
        <w:spacing w:line="360" w:lineRule="auto"/>
        <w:rPr>
          <w:rFonts w:ascii="Times New Roman" w:hAnsi="Times New Roman" w:cs="Times New Roman"/>
          <w:lang w:val="en-US"/>
        </w:rPr>
      </w:pPr>
      <m:oMathPara>
        <m:oMath>
          <m:sSup>
            <m:sSupPr>
              <m:ctrlPr>
                <w:rPr>
                  <w:rFonts w:ascii="Cambria Math" w:hAnsi="Cambria Math" w:cs="Times New Roman"/>
                  <w:i/>
                  <w:lang w:val="en-US"/>
                </w:rPr>
              </m:ctrlPr>
            </m:sSupPr>
            <m:e>
              <m:r>
                <w:rPr>
                  <w:rFonts w:ascii="Cambria Math" w:hAnsi="Cambria Math" w:cs="Times New Roman"/>
                  <w:lang w:val="en-US"/>
                </w:rPr>
                <m:t>h</m:t>
              </m:r>
            </m:e>
            <m:sup>
              <m:r>
                <w:rPr>
                  <w:rFonts w:ascii="Cambria Math" w:hAnsi="Cambria Math" w:cs="Times New Roman"/>
                  <w:lang w:val="en-US"/>
                </w:rPr>
                <m:t>2</m:t>
              </m:r>
            </m:sup>
          </m:sSup>
          <m:r>
            <w:rPr>
              <w:rFonts w:ascii="Cambria Math" w:hAnsi="Cambria Math" w:cs="Times New Roman"/>
              <w:lang w:val="en-US"/>
            </w:rPr>
            <m:t>=</m:t>
          </m:r>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
                      <w:rPr>
                        <w:rFonts w:ascii="Cambria Math" w:hAnsi="Cambria Math" w:cs="Times New Roman"/>
                        <w:lang w:val="en-US"/>
                      </w:rPr>
                      <m:t>a</m:t>
                    </m:r>
                  </m:e>
                  <m:e>
                    <m:r>
                      <w:rPr>
                        <w:rFonts w:ascii="Cambria Math" w:hAnsi="Cambria Math" w:cs="Times New Roman"/>
                        <w:lang w:val="en-US"/>
                      </w:rPr>
                      <m:t>a</m:t>
                    </m:r>
                  </m:e>
                </m:mr>
              </m:m>
            </m:e>
          </m:d>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ad>
                      <m:radPr>
                        <m:degHide m:val="1"/>
                        <m:ctrlPr>
                          <w:rPr>
                            <w:rFonts w:ascii="Cambria Math" w:hAnsi="Cambria Math" w:cs="Times New Roman"/>
                            <w:i/>
                            <w:lang w:val="en-US"/>
                          </w:rPr>
                        </m:ctrlPr>
                      </m:radPr>
                      <m:deg/>
                      <m:e>
                        <m:r>
                          <w:rPr>
                            <w:rFonts w:ascii="Cambria Math" w:hAnsi="Cambria Math" w:cs="Times New Roman"/>
                            <w:lang w:val="en-US"/>
                          </w:rPr>
                          <m:t>0.5</m:t>
                        </m:r>
                      </m:e>
                    </m:rad>
                  </m:e>
                  <m:e/>
                </m:mr>
                <m:mr>
                  <m:e/>
                  <m:e>
                    <m:rad>
                      <m:radPr>
                        <m:degHide m:val="1"/>
                        <m:ctrlPr>
                          <w:rPr>
                            <w:rFonts w:ascii="Cambria Math" w:hAnsi="Cambria Math" w:cs="Times New Roman"/>
                            <w:i/>
                            <w:lang w:val="en-US"/>
                          </w:rPr>
                        </m:ctrlPr>
                      </m:radPr>
                      <m:deg/>
                      <m:e>
                        <m:r>
                          <w:rPr>
                            <w:rFonts w:ascii="Cambria Math" w:hAnsi="Cambria Math" w:cs="Times New Roman"/>
                            <w:lang w:val="en-US"/>
                          </w:rPr>
                          <m:t>0.5</m:t>
                        </m:r>
                      </m:e>
                    </m:rad>
                  </m:e>
                </m:mr>
              </m:m>
            </m:e>
          </m:d>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
                      <w:rPr>
                        <w:rFonts w:ascii="Cambria Math" w:hAnsi="Cambria Math" w:cs="Times New Roman"/>
                        <w:lang w:val="en-US"/>
                      </w:rPr>
                      <m:t>1</m:t>
                    </m:r>
                  </m:e>
                  <m:e>
                    <m:r>
                      <w:rPr>
                        <w:rFonts w:ascii="Cambria Math" w:hAnsi="Cambria Math" w:cs="Times New Roman"/>
                        <w:lang w:val="en-US"/>
                      </w:rPr>
                      <m:t>ρ</m:t>
                    </m:r>
                  </m:e>
                </m:mr>
                <m:mr>
                  <m:e>
                    <m:r>
                      <w:rPr>
                        <w:rFonts w:ascii="Cambria Math" w:hAnsi="Cambria Math" w:cs="Times New Roman"/>
                        <w:lang w:val="en-US"/>
                      </w:rPr>
                      <m:t>ρ</m:t>
                    </m:r>
                  </m:e>
                  <m:e>
                    <m:r>
                      <w:rPr>
                        <w:rFonts w:ascii="Cambria Math" w:hAnsi="Cambria Math" w:cs="Times New Roman"/>
                        <w:lang w:val="en-US"/>
                      </w:rPr>
                      <m:t>1</m:t>
                    </m:r>
                  </m:e>
                </m:mr>
              </m:m>
            </m:e>
          </m:d>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ad>
                      <m:radPr>
                        <m:degHide m:val="1"/>
                        <m:ctrlPr>
                          <w:rPr>
                            <w:rFonts w:ascii="Cambria Math" w:hAnsi="Cambria Math" w:cs="Times New Roman"/>
                            <w:i/>
                            <w:lang w:val="en-US"/>
                          </w:rPr>
                        </m:ctrlPr>
                      </m:radPr>
                      <m:deg/>
                      <m:e>
                        <m:r>
                          <w:rPr>
                            <w:rFonts w:ascii="Cambria Math" w:hAnsi="Cambria Math" w:cs="Times New Roman"/>
                            <w:lang w:val="en-US"/>
                          </w:rPr>
                          <m:t>0.5</m:t>
                        </m:r>
                      </m:e>
                    </m:rad>
                  </m:e>
                  <m:e/>
                </m:mr>
                <m:mr>
                  <m:e/>
                  <m:e>
                    <m:rad>
                      <m:radPr>
                        <m:degHide m:val="1"/>
                        <m:ctrlPr>
                          <w:rPr>
                            <w:rFonts w:ascii="Cambria Math" w:hAnsi="Cambria Math" w:cs="Times New Roman"/>
                            <w:i/>
                            <w:lang w:val="en-US"/>
                          </w:rPr>
                        </m:ctrlPr>
                      </m:radPr>
                      <m:deg/>
                      <m:e>
                        <m:r>
                          <w:rPr>
                            <w:rFonts w:ascii="Cambria Math" w:hAnsi="Cambria Math" w:cs="Times New Roman"/>
                            <w:lang w:val="en-US"/>
                          </w:rPr>
                          <m:t>0.5</m:t>
                        </m:r>
                      </m:e>
                    </m:rad>
                  </m:e>
                </m:mr>
              </m:m>
            </m:e>
          </m:d>
          <m:d>
            <m:dPr>
              <m:begChr m:val="["/>
              <m:endChr m:val="]"/>
              <m:ctrlPr>
                <w:rPr>
                  <w:rFonts w:ascii="Cambria Math" w:hAnsi="Cambria Math" w:cs="Times New Roman"/>
                  <w:i/>
                  <w:lang w:val="en-US"/>
                </w:rPr>
              </m:ctrlPr>
            </m:dPr>
            <m:e>
              <m:m>
                <m:mPr>
                  <m:mcs>
                    <m:mc>
                      <m:mcPr>
                        <m:count m:val="1"/>
                        <m:mcJc m:val="center"/>
                      </m:mcPr>
                    </m:mc>
                  </m:mcs>
                  <m:ctrlPr>
                    <w:rPr>
                      <w:rFonts w:ascii="Cambria Math" w:hAnsi="Cambria Math" w:cs="Times New Roman"/>
                      <w:i/>
                      <w:lang w:val="en-US"/>
                    </w:rPr>
                  </m:ctrlPr>
                </m:mPr>
                <m:mr>
                  <m:e>
                    <m:r>
                      <w:rPr>
                        <w:rFonts w:ascii="Cambria Math" w:hAnsi="Cambria Math" w:cs="Times New Roman"/>
                        <w:lang w:val="en-US"/>
                      </w:rPr>
                      <m:t>a</m:t>
                    </m:r>
                  </m:e>
                </m:mr>
                <m:mr>
                  <m:e>
                    <m:r>
                      <w:rPr>
                        <w:rFonts w:ascii="Cambria Math" w:hAnsi="Cambria Math" w:cs="Times New Roman"/>
                        <w:lang w:val="en-US"/>
                      </w:rPr>
                      <m:t>a</m:t>
                    </m:r>
                  </m:e>
                </m:mr>
              </m:m>
            </m:e>
          </m:d>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1+ρ</m:t>
              </m:r>
            </m:e>
          </m:d>
          <m:sSup>
            <m:sSupPr>
              <m:ctrlPr>
                <w:rPr>
                  <w:rFonts w:ascii="Cambria Math" w:hAnsi="Cambria Math" w:cs="Times New Roman"/>
                  <w:i/>
                  <w:lang w:val="en-US"/>
                </w:rPr>
              </m:ctrlPr>
            </m:sSupPr>
            <m:e>
              <m:r>
                <w:rPr>
                  <w:rFonts w:ascii="Cambria Math" w:hAnsi="Cambria Math" w:cs="Times New Roman"/>
                  <w:lang w:val="en-US"/>
                </w:rPr>
                <m:t>a</m:t>
              </m:r>
            </m:e>
            <m:sup>
              <m:r>
                <w:rPr>
                  <w:rFonts w:ascii="Cambria Math" w:hAnsi="Cambria Math" w:cs="Times New Roman"/>
                  <w:lang w:val="en-US"/>
                </w:rPr>
                <m:t>2</m:t>
              </m:r>
            </m:sup>
          </m:sSup>
        </m:oMath>
      </m:oMathPara>
    </w:p>
    <w:p w14:paraId="44B22860" w14:textId="393D4C1C" w:rsidR="00DA4042" w:rsidRDefault="00DA4042" w:rsidP="006B49AF">
      <w:pPr>
        <w:spacing w:line="360" w:lineRule="auto"/>
        <w:rPr>
          <w:rFonts w:ascii="Times New Roman" w:hAnsi="Times New Roman" w:cs="Times New Roman"/>
          <w:lang w:val="en-US"/>
        </w:rPr>
      </w:pPr>
      <w:r>
        <w:rPr>
          <w:rFonts w:ascii="Times New Roman" w:hAnsi="Times New Roman" w:cs="Times New Roman"/>
          <w:lang w:val="en-US"/>
        </w:rPr>
        <w:t xml:space="preserve">and </w:t>
      </w:r>
      <m:oMath>
        <m:sSup>
          <m:sSupPr>
            <m:ctrlPr>
              <w:rPr>
                <w:rFonts w:ascii="Cambria Math" w:hAnsi="Cambria Math" w:cs="Times New Roman"/>
                <w:i/>
                <w:lang w:val="en-US"/>
              </w:rPr>
            </m:ctrlPr>
          </m:sSupPr>
          <m:e>
            <m:r>
              <w:rPr>
                <w:rFonts w:ascii="Cambria Math" w:hAnsi="Cambria Math" w:cs="Times New Roman"/>
                <w:lang w:val="en-US"/>
              </w:rPr>
              <m:t>a</m:t>
            </m:r>
          </m:e>
          <m:sup>
            <m:r>
              <w:rPr>
                <w:rFonts w:ascii="Cambria Math" w:hAnsi="Cambria Math" w:cs="Times New Roman"/>
                <w:lang w:val="en-US"/>
              </w:rPr>
              <m:t>2</m:t>
            </m:r>
          </m:sup>
        </m:sSup>
        <m:r>
          <w:rPr>
            <w:rFonts w:ascii="Cambria Math" w:hAnsi="Cambria Math" w:cs="Times New Roman"/>
            <w:lang w:val="en-US"/>
          </w:rPr>
          <m:t>=</m:t>
        </m:r>
        <m:f>
          <m:fPr>
            <m:ctrlPr>
              <w:rPr>
                <w:rFonts w:ascii="Cambria Math"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h</m:t>
                </m:r>
              </m:e>
              <m:sup>
                <m:r>
                  <w:rPr>
                    <w:rFonts w:ascii="Cambria Math" w:hAnsi="Cambria Math" w:cs="Times New Roman"/>
                    <w:lang w:val="en-US"/>
                  </w:rPr>
                  <m:t>2</m:t>
                </m:r>
              </m:sup>
            </m:sSup>
          </m:num>
          <m:den>
            <m:r>
              <w:rPr>
                <w:rFonts w:ascii="Cambria Math" w:hAnsi="Cambria Math" w:cs="Times New Roman"/>
                <w:lang w:val="en-US"/>
              </w:rPr>
              <m:t>1+ρ</m:t>
            </m:r>
          </m:den>
        </m:f>
      </m:oMath>
      <w:r>
        <w:rPr>
          <w:rFonts w:ascii="Times New Roman" w:hAnsi="Times New Roman" w:cs="Times New Roman"/>
          <w:lang w:val="en-US"/>
        </w:rPr>
        <w:t>.</w:t>
      </w:r>
    </w:p>
    <w:p w14:paraId="01CF79D3" w14:textId="77777777" w:rsidR="009A0B95" w:rsidRDefault="009A0B95" w:rsidP="006B49AF">
      <w:pPr>
        <w:spacing w:line="360" w:lineRule="auto"/>
        <w:rPr>
          <w:rFonts w:ascii="Times New Roman" w:hAnsi="Times New Roman" w:cs="Times New Roman"/>
          <w:lang w:val="en-US"/>
        </w:rPr>
      </w:pPr>
    </w:p>
    <w:p w14:paraId="2E52D2BD" w14:textId="55F66C0B" w:rsidR="00DA4042" w:rsidRPr="00DA4042" w:rsidRDefault="00DA4042" w:rsidP="006B49AF">
      <w:pPr>
        <w:spacing w:line="360" w:lineRule="auto"/>
        <w:rPr>
          <w:rFonts w:ascii="Times New Roman" w:hAnsi="Times New Roman" w:cs="Times New Roman"/>
          <w:lang w:val="en-US"/>
        </w:rPr>
      </w:pPr>
      <m:oMathPara>
        <m:oMath>
          <m:r>
            <w:rPr>
              <w:rFonts w:ascii="Cambria Math" w:hAnsi="Cambria Math" w:cs="Times New Roman"/>
              <w:lang w:val="en-US"/>
            </w:rPr>
            <m:t>E</m:t>
          </m:r>
          <m:d>
            <m:dPr>
              <m:ctrlPr>
                <w:rPr>
                  <w:rFonts w:ascii="Cambria Math" w:hAnsi="Cambria Math" w:cs="Times New Roman"/>
                  <w:i/>
                  <w:lang w:val="en-US"/>
                </w:rPr>
              </m:ctrlPr>
            </m:dPr>
            <m:e>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SN</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A</m:t>
                      </m:r>
                    </m:sub>
                  </m:sSub>
                </m:sub>
                <m:sup>
                  <m:r>
                    <w:rPr>
                      <w:rFonts w:ascii="Cambria Math" w:hAnsi="Cambria Math" w:cs="Times New Roman"/>
                      <w:lang w:val="en-US"/>
                    </w:rPr>
                    <m:t>2</m:t>
                  </m:r>
                </m:sup>
              </m:sSubSup>
            </m:e>
          </m:d>
          <m:r>
            <w:rPr>
              <w:rFonts w:ascii="Cambria Math" w:hAnsi="Cambria Math" w:cs="Times New Roman"/>
              <w:lang w:val="en-US"/>
            </w:rPr>
            <m:t>=trace(</m:t>
          </m:r>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
                      <w:rPr>
                        <w:rFonts w:ascii="Cambria Math" w:hAnsi="Cambria Math" w:cs="Times New Roman"/>
                        <w:lang w:val="en-US"/>
                      </w:rPr>
                      <m:t>1</m:t>
                    </m:r>
                  </m:e>
                  <m:e>
                    <m:r>
                      <w:rPr>
                        <w:rFonts w:ascii="Cambria Math" w:hAnsi="Cambria Math" w:cs="Times New Roman"/>
                        <w:lang w:val="en-US"/>
                      </w:rPr>
                      <m:t>0</m:t>
                    </m:r>
                  </m:e>
                </m:mr>
                <m:mr>
                  <m:e>
                    <m:r>
                      <w:rPr>
                        <w:rFonts w:ascii="Cambria Math" w:hAnsi="Cambria Math" w:cs="Times New Roman"/>
                        <w:lang w:val="en-US"/>
                      </w:rPr>
                      <m:t>0</m:t>
                    </m:r>
                  </m:e>
                  <m:e>
                    <m:r>
                      <w:rPr>
                        <w:rFonts w:ascii="Cambria Math" w:hAnsi="Cambria Math" w:cs="Times New Roman"/>
                        <w:lang w:val="en-US"/>
                      </w:rPr>
                      <m:t>1</m:t>
                    </m:r>
                  </m:e>
                </m:mr>
              </m:m>
            </m:e>
          </m:d>
          <m:r>
            <w:rPr>
              <w:rFonts w:ascii="Cambria Math" w:hAnsi="Cambria Math" w:cs="Times New Roman"/>
              <w:lang w:val="en-US"/>
            </w:rPr>
            <m:t>)[</m:t>
          </m:r>
          <m:m>
            <m:mPr>
              <m:mcs>
                <m:mc>
                  <m:mcPr>
                    <m:count m:val="2"/>
                    <m:mcJc m:val="center"/>
                  </m:mcPr>
                </m:mc>
              </m:mcs>
              <m:ctrlPr>
                <w:rPr>
                  <w:rFonts w:ascii="Cambria Math" w:hAnsi="Cambria Math" w:cs="Times New Roman"/>
                  <w:i/>
                  <w:lang w:val="en-US"/>
                </w:rPr>
              </m:ctrlPr>
            </m:mPr>
            <m:mr>
              <m:e>
                <m:r>
                  <w:rPr>
                    <w:rFonts w:ascii="Cambria Math" w:hAnsi="Cambria Math" w:cs="Times New Roman"/>
                    <w:lang w:val="en-US"/>
                  </w:rPr>
                  <m:t>a</m:t>
                </m:r>
              </m:e>
              <m:e>
                <m:r>
                  <w:rPr>
                    <w:rFonts w:ascii="Cambria Math" w:hAnsi="Cambria Math" w:cs="Times New Roman"/>
                    <w:lang w:val="en-US"/>
                  </w:rPr>
                  <m:t>a</m:t>
                </m:r>
              </m:e>
            </m:mr>
          </m:m>
          <m:r>
            <w:rPr>
              <w:rFonts w:ascii="Cambria Math" w:hAnsi="Cambria Math" w:cs="Times New Roman"/>
              <w:lang w:val="en-US"/>
            </w:rPr>
            <m:t>]</m:t>
          </m:r>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ad>
                      <m:radPr>
                        <m:degHide m:val="1"/>
                        <m:ctrlPr>
                          <w:rPr>
                            <w:rFonts w:ascii="Cambria Math" w:hAnsi="Cambria Math" w:cs="Times New Roman"/>
                            <w:i/>
                            <w:lang w:val="en-US"/>
                          </w:rPr>
                        </m:ctrlPr>
                      </m:radPr>
                      <m:deg/>
                      <m:e>
                        <m:r>
                          <w:rPr>
                            <w:rFonts w:ascii="Cambria Math" w:hAnsi="Cambria Math" w:cs="Times New Roman"/>
                            <w:lang w:val="en-US"/>
                          </w:rPr>
                          <m:t>0.5</m:t>
                        </m:r>
                      </m:e>
                    </m:rad>
                  </m:e>
                  <m:e/>
                </m:mr>
                <m:mr>
                  <m:e/>
                  <m:e>
                    <m:rad>
                      <m:radPr>
                        <m:degHide m:val="1"/>
                        <m:ctrlPr>
                          <w:rPr>
                            <w:rFonts w:ascii="Cambria Math" w:hAnsi="Cambria Math" w:cs="Times New Roman"/>
                            <w:i/>
                            <w:lang w:val="en-US"/>
                          </w:rPr>
                        </m:ctrlPr>
                      </m:radPr>
                      <m:deg/>
                      <m:e>
                        <m:r>
                          <w:rPr>
                            <w:rFonts w:ascii="Cambria Math" w:hAnsi="Cambria Math" w:cs="Times New Roman"/>
                            <w:lang w:val="en-US"/>
                          </w:rPr>
                          <m:t>0.5</m:t>
                        </m:r>
                      </m:e>
                    </m:rad>
                  </m:e>
                </m:mr>
              </m:m>
            </m:e>
          </m:d>
          <m:d>
            <m:dPr>
              <m:begChr m:val="{"/>
              <m:endChr m:val="}"/>
              <m:ctrlPr>
                <w:rPr>
                  <w:rFonts w:ascii="Cambria Math" w:hAnsi="Cambria Math" w:cs="Times New Roman"/>
                  <w:i/>
                  <w:lang w:val="en-US"/>
                </w:rPr>
              </m:ctrlPr>
            </m:dPr>
            <m:e>
              <m:f>
                <m:fPr>
                  <m:ctrlPr>
                    <w:rPr>
                      <w:rFonts w:ascii="Cambria Math" w:hAnsi="Cambria Math" w:cs="Times New Roman"/>
                      <w:i/>
                      <w:lang w:val="en-US"/>
                    </w:rPr>
                  </m:ctrlPr>
                </m:fPr>
                <m:num>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
                              <w:rPr>
                                <w:rFonts w:ascii="Cambria Math" w:hAnsi="Cambria Math" w:cs="Times New Roman"/>
                                <w:lang w:val="en-US"/>
                              </w:rPr>
                              <m:t>1</m:t>
                            </m:r>
                          </m:e>
                          <m:e>
                            <m:r>
                              <w:rPr>
                                <w:rFonts w:ascii="Cambria Math" w:hAnsi="Cambria Math" w:cs="Times New Roman"/>
                                <w:lang w:val="en-US"/>
                              </w:rPr>
                              <m:t>ρ</m:t>
                            </m:r>
                          </m:e>
                        </m:mr>
                        <m:mr>
                          <m:e>
                            <m:r>
                              <w:rPr>
                                <w:rFonts w:ascii="Cambria Math" w:hAnsi="Cambria Math" w:cs="Times New Roman"/>
                                <w:lang w:val="en-US"/>
                              </w:rPr>
                              <m:t>ρ</m:t>
                            </m:r>
                          </m:e>
                          <m:e>
                            <m:sSup>
                              <m:sSupPr>
                                <m:ctrlPr>
                                  <w:rPr>
                                    <w:rFonts w:ascii="Cambria Math" w:hAnsi="Cambria Math" w:cs="Times New Roman"/>
                                    <w:i/>
                                    <w:lang w:val="en-US"/>
                                  </w:rPr>
                                </m:ctrlPr>
                              </m:sSupPr>
                              <m:e>
                                <m:r>
                                  <w:rPr>
                                    <w:rFonts w:ascii="Cambria Math" w:hAnsi="Cambria Math" w:cs="Times New Roman"/>
                                    <w:lang w:val="en-US"/>
                                  </w:rPr>
                                  <m:t>ρ</m:t>
                                </m:r>
                              </m:e>
                              <m:sup>
                                <m:r>
                                  <w:rPr>
                                    <w:rFonts w:ascii="Cambria Math" w:hAnsi="Cambria Math" w:cs="Times New Roman"/>
                                    <w:lang w:val="en-US"/>
                                  </w:rPr>
                                  <m:t>2</m:t>
                                </m:r>
                              </m:sup>
                            </m:sSup>
                          </m:e>
                        </m:mr>
                      </m:m>
                    </m:e>
                  </m:d>
                  <m:r>
                    <w:rPr>
                      <w:rFonts w:ascii="Cambria Math" w:hAnsi="Cambria Math" w:cs="Times New Roman"/>
                      <w:lang w:val="en-US"/>
                    </w:rPr>
                    <m:t>+</m:t>
                  </m:r>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sSup>
                              <m:sSupPr>
                                <m:ctrlPr>
                                  <w:rPr>
                                    <w:rFonts w:ascii="Cambria Math" w:hAnsi="Cambria Math" w:cs="Times New Roman"/>
                                    <w:i/>
                                    <w:lang w:val="en-US"/>
                                  </w:rPr>
                                </m:ctrlPr>
                              </m:sSupPr>
                              <m:e>
                                <m:r>
                                  <w:rPr>
                                    <w:rFonts w:ascii="Cambria Math" w:hAnsi="Cambria Math" w:cs="Times New Roman"/>
                                    <w:lang w:val="en-US"/>
                                  </w:rPr>
                                  <m:t>ρ</m:t>
                                </m:r>
                              </m:e>
                              <m:sup>
                                <m:r>
                                  <w:rPr>
                                    <w:rFonts w:ascii="Cambria Math" w:hAnsi="Cambria Math" w:cs="Times New Roman"/>
                                    <w:lang w:val="en-US"/>
                                  </w:rPr>
                                  <m:t>2</m:t>
                                </m:r>
                              </m:sup>
                            </m:sSup>
                          </m:e>
                          <m:e>
                            <m:r>
                              <w:rPr>
                                <w:rFonts w:ascii="Cambria Math" w:hAnsi="Cambria Math" w:cs="Times New Roman"/>
                                <w:lang w:val="en-US"/>
                              </w:rPr>
                              <m:t>ρ</m:t>
                            </m:r>
                          </m:e>
                        </m:mr>
                        <m:mr>
                          <m:e>
                            <m:r>
                              <w:rPr>
                                <w:rFonts w:ascii="Cambria Math" w:hAnsi="Cambria Math" w:cs="Times New Roman"/>
                                <w:lang w:val="en-US"/>
                              </w:rPr>
                              <m:t>ρ</m:t>
                            </m:r>
                          </m:e>
                          <m:e>
                            <m:r>
                              <w:rPr>
                                <w:rFonts w:ascii="Cambria Math" w:hAnsi="Cambria Math" w:cs="Times New Roman"/>
                                <w:lang w:val="en-US"/>
                              </w:rPr>
                              <m:t>1</m:t>
                            </m:r>
                          </m:e>
                        </m:mr>
                      </m:m>
                    </m:e>
                  </m:d>
                </m:num>
                <m:den>
                  <m:r>
                    <w:rPr>
                      <w:rFonts w:ascii="Cambria Math" w:hAnsi="Cambria Math" w:cs="Times New Roman"/>
                      <w:lang w:val="en-US"/>
                    </w:rPr>
                    <m:t>[</m:t>
                  </m:r>
                  <m:m>
                    <m:mPr>
                      <m:mcs>
                        <m:mc>
                          <m:mcPr>
                            <m:count m:val="2"/>
                            <m:mcJc m:val="center"/>
                          </m:mcPr>
                        </m:mc>
                      </m:mcs>
                      <m:ctrlPr>
                        <w:rPr>
                          <w:rFonts w:ascii="Cambria Math" w:hAnsi="Cambria Math" w:cs="Times New Roman"/>
                          <w:i/>
                          <w:lang w:val="en-US"/>
                        </w:rPr>
                      </m:ctrlPr>
                    </m:mPr>
                    <m:mr>
                      <m:e>
                        <m:r>
                          <w:rPr>
                            <w:rFonts w:ascii="Cambria Math" w:hAnsi="Cambria Math" w:cs="Times New Roman"/>
                            <w:lang w:val="en-US"/>
                          </w:rPr>
                          <m:t>1</m:t>
                        </m:r>
                      </m:e>
                      <m:e>
                        <m:r>
                          <w:rPr>
                            <w:rFonts w:ascii="Cambria Math" w:hAnsi="Cambria Math" w:cs="Times New Roman"/>
                            <w:lang w:val="en-US"/>
                          </w:rPr>
                          <m:t>1</m:t>
                        </m:r>
                      </m:e>
                    </m:mr>
                  </m:m>
                  <m:r>
                    <w:rPr>
                      <w:rFonts w:ascii="Cambria Math" w:hAnsi="Cambria Math" w:cs="Times New Roman"/>
                      <w:lang w:val="en-US"/>
                    </w:rPr>
                    <m:t>]</m:t>
                  </m:r>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
                              <w:rPr>
                                <w:rFonts w:ascii="Cambria Math" w:hAnsi="Cambria Math" w:cs="Times New Roman"/>
                                <w:lang w:val="en-US"/>
                              </w:rPr>
                              <m:t>1</m:t>
                            </m:r>
                          </m:e>
                          <m:e>
                            <m:sSup>
                              <m:sSupPr>
                                <m:ctrlPr>
                                  <w:rPr>
                                    <w:rFonts w:ascii="Cambria Math" w:hAnsi="Cambria Math" w:cs="Times New Roman"/>
                                    <w:i/>
                                    <w:lang w:val="en-US"/>
                                  </w:rPr>
                                </m:ctrlPr>
                              </m:sSupPr>
                              <m:e>
                                <m:r>
                                  <w:rPr>
                                    <w:rFonts w:ascii="Cambria Math" w:hAnsi="Cambria Math" w:cs="Times New Roman"/>
                                    <w:lang w:val="en-US"/>
                                  </w:rPr>
                                  <m:t>ρ</m:t>
                                </m:r>
                              </m:e>
                              <m:sup>
                                <m:r>
                                  <w:rPr>
                                    <w:rFonts w:ascii="Cambria Math" w:hAnsi="Cambria Math" w:cs="Times New Roman"/>
                                    <w:lang w:val="en-US"/>
                                  </w:rPr>
                                  <m:t>2</m:t>
                                </m:r>
                              </m:sup>
                            </m:sSup>
                          </m:e>
                        </m:mr>
                        <m:mr>
                          <m:e>
                            <m:sSup>
                              <m:sSupPr>
                                <m:ctrlPr>
                                  <w:rPr>
                                    <w:rFonts w:ascii="Cambria Math" w:hAnsi="Cambria Math" w:cs="Times New Roman"/>
                                    <w:i/>
                                    <w:lang w:val="en-US"/>
                                  </w:rPr>
                                </m:ctrlPr>
                              </m:sSupPr>
                              <m:e>
                                <m:r>
                                  <w:rPr>
                                    <w:rFonts w:ascii="Cambria Math" w:hAnsi="Cambria Math" w:cs="Times New Roman"/>
                                    <w:lang w:val="en-US"/>
                                  </w:rPr>
                                  <m:t>ρ</m:t>
                                </m:r>
                              </m:e>
                              <m:sup>
                                <m:r>
                                  <w:rPr>
                                    <w:rFonts w:ascii="Cambria Math" w:hAnsi="Cambria Math" w:cs="Times New Roman"/>
                                    <w:lang w:val="en-US"/>
                                  </w:rPr>
                                  <m:t>2</m:t>
                                </m:r>
                              </m:sup>
                            </m:sSup>
                          </m:e>
                          <m:e>
                            <m:r>
                              <w:rPr>
                                <w:rFonts w:ascii="Cambria Math" w:hAnsi="Cambria Math" w:cs="Times New Roman"/>
                                <w:lang w:val="en-US"/>
                              </w:rPr>
                              <m:t>1</m:t>
                            </m:r>
                          </m:e>
                        </m:mr>
                      </m:m>
                    </m:e>
                  </m:d>
                  <m:d>
                    <m:dPr>
                      <m:begChr m:val="["/>
                      <m:endChr m:val="]"/>
                      <m:ctrlPr>
                        <w:rPr>
                          <w:rFonts w:ascii="Cambria Math" w:hAnsi="Cambria Math" w:cs="Times New Roman"/>
                          <w:i/>
                          <w:lang w:val="en-US"/>
                        </w:rPr>
                      </m:ctrlPr>
                    </m:dPr>
                    <m:e>
                      <m:m>
                        <m:mPr>
                          <m:mcs>
                            <m:mc>
                              <m:mcPr>
                                <m:count m:val="1"/>
                                <m:mcJc m:val="center"/>
                              </m:mcPr>
                            </m:mc>
                          </m:mcs>
                          <m:ctrlPr>
                            <w:rPr>
                              <w:rFonts w:ascii="Cambria Math" w:hAnsi="Cambria Math" w:cs="Times New Roman"/>
                              <w:i/>
                              <w:lang w:val="en-US"/>
                            </w:rPr>
                          </m:ctrlPr>
                        </m:mPr>
                        <m:mr>
                          <m:e>
                            <m:r>
                              <w:rPr>
                                <w:rFonts w:ascii="Cambria Math" w:hAnsi="Cambria Math" w:cs="Times New Roman"/>
                                <w:lang w:val="en-US"/>
                              </w:rPr>
                              <m:t>1</m:t>
                            </m:r>
                          </m:e>
                        </m:mr>
                        <m:mr>
                          <m:e>
                            <m:r>
                              <w:rPr>
                                <w:rFonts w:ascii="Cambria Math" w:hAnsi="Cambria Math" w:cs="Times New Roman"/>
                                <w:lang w:val="en-US"/>
                              </w:rPr>
                              <m:t>1</m:t>
                            </m:r>
                          </m:e>
                        </m:mr>
                      </m:m>
                    </m:e>
                  </m:d>
                </m:den>
              </m:f>
            </m:e>
          </m:d>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ad>
                      <m:radPr>
                        <m:degHide m:val="1"/>
                        <m:ctrlPr>
                          <w:rPr>
                            <w:rFonts w:ascii="Cambria Math" w:hAnsi="Cambria Math" w:cs="Times New Roman"/>
                            <w:i/>
                            <w:lang w:val="en-US"/>
                          </w:rPr>
                        </m:ctrlPr>
                      </m:radPr>
                      <m:deg/>
                      <m:e>
                        <m:r>
                          <w:rPr>
                            <w:rFonts w:ascii="Cambria Math" w:hAnsi="Cambria Math" w:cs="Times New Roman"/>
                            <w:lang w:val="en-US"/>
                          </w:rPr>
                          <m:t>0.5</m:t>
                        </m:r>
                      </m:e>
                    </m:rad>
                  </m:e>
                  <m:e/>
                </m:mr>
                <m:mr>
                  <m:e/>
                  <m:e>
                    <m:rad>
                      <m:radPr>
                        <m:degHide m:val="1"/>
                        <m:ctrlPr>
                          <w:rPr>
                            <w:rFonts w:ascii="Cambria Math" w:hAnsi="Cambria Math" w:cs="Times New Roman"/>
                            <w:i/>
                            <w:lang w:val="en-US"/>
                          </w:rPr>
                        </m:ctrlPr>
                      </m:radPr>
                      <m:deg/>
                      <m:e>
                        <m:r>
                          <w:rPr>
                            <w:rFonts w:ascii="Cambria Math" w:hAnsi="Cambria Math" w:cs="Times New Roman"/>
                            <w:lang w:val="en-US"/>
                          </w:rPr>
                          <m:t>0.5</m:t>
                        </m:r>
                      </m:e>
                    </m:rad>
                  </m:e>
                </m:mr>
              </m:m>
            </m:e>
          </m:d>
          <m:d>
            <m:dPr>
              <m:begChr m:val="["/>
              <m:endChr m:val="]"/>
              <m:ctrlPr>
                <w:rPr>
                  <w:rFonts w:ascii="Cambria Math" w:hAnsi="Cambria Math" w:cs="Times New Roman"/>
                  <w:i/>
                  <w:lang w:val="en-US"/>
                </w:rPr>
              </m:ctrlPr>
            </m:dPr>
            <m:e>
              <m:m>
                <m:mPr>
                  <m:mcs>
                    <m:mc>
                      <m:mcPr>
                        <m:count m:val="1"/>
                        <m:mcJc m:val="center"/>
                      </m:mcPr>
                    </m:mc>
                  </m:mcs>
                  <m:ctrlPr>
                    <w:rPr>
                      <w:rFonts w:ascii="Cambria Math" w:hAnsi="Cambria Math" w:cs="Times New Roman"/>
                      <w:i/>
                      <w:lang w:val="en-US"/>
                    </w:rPr>
                  </m:ctrlPr>
                </m:mPr>
                <m:mr>
                  <m:e>
                    <m:r>
                      <w:rPr>
                        <w:rFonts w:ascii="Cambria Math" w:hAnsi="Cambria Math" w:cs="Times New Roman"/>
                        <w:lang w:val="en-US"/>
                      </w:rPr>
                      <m:t>a</m:t>
                    </m:r>
                  </m:e>
                </m:mr>
                <m:mr>
                  <m:e>
                    <m:r>
                      <w:rPr>
                        <w:rFonts w:ascii="Cambria Math" w:hAnsi="Cambria Math" w:cs="Times New Roman"/>
                        <w:lang w:val="en-US"/>
                      </w:rPr>
                      <m:t>a</m:t>
                    </m:r>
                  </m:e>
                </m:mr>
              </m:m>
            </m:e>
          </m:d>
        </m:oMath>
      </m:oMathPara>
    </w:p>
    <w:p w14:paraId="6CD6E9DB" w14:textId="518E7981" w:rsidR="00DA4042" w:rsidRDefault="00DA4042" w:rsidP="006B49AF">
      <w:pPr>
        <w:spacing w:line="360" w:lineRule="auto"/>
        <w:rPr>
          <w:rFonts w:ascii="Times New Roman" w:hAnsi="Times New Roman" w:cs="Times New Roman"/>
          <w:lang w:val="en-US"/>
        </w:rPr>
      </w:pPr>
      <w:r>
        <w:rPr>
          <w:rFonts w:ascii="Times New Roman" w:hAnsi="Times New Roman" w:cs="Times New Roman"/>
          <w:lang w:val="en-US"/>
        </w:rPr>
        <w:t xml:space="preserve">After rearrangement, </w:t>
      </w:r>
      <m:oMath>
        <m:r>
          <w:rPr>
            <w:rFonts w:ascii="Cambria Math" w:hAnsi="Cambria Math" w:cs="Times New Roman"/>
            <w:lang w:val="en-US"/>
          </w:rPr>
          <m:t>E</m:t>
        </m:r>
        <m:d>
          <m:dPr>
            <m:ctrlPr>
              <w:rPr>
                <w:rFonts w:ascii="Cambria Math" w:hAnsi="Cambria Math" w:cs="Times New Roman"/>
                <w:i/>
                <w:lang w:val="en-US"/>
              </w:rPr>
            </m:ctrlPr>
          </m:dPr>
          <m:e>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SNP</m:t>
                </m:r>
              </m:sub>
              <m:sup>
                <m:r>
                  <w:rPr>
                    <w:rFonts w:ascii="Cambria Math" w:hAnsi="Cambria Math" w:cs="Times New Roman"/>
                    <w:lang w:val="en-US"/>
                  </w:rPr>
                  <m:t>2</m:t>
                </m:r>
              </m:sup>
            </m:sSubSup>
          </m:e>
        </m:d>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1+ρ</m:t>
            </m:r>
          </m:num>
          <m:den>
            <m:r>
              <w:rPr>
                <w:rFonts w:ascii="Cambria Math" w:hAnsi="Cambria Math" w:cs="Times New Roman"/>
                <w:lang w:val="en-US"/>
              </w:rPr>
              <m:t>1+</m:t>
            </m:r>
            <m:sSup>
              <m:sSupPr>
                <m:ctrlPr>
                  <w:rPr>
                    <w:rFonts w:ascii="Cambria Math" w:hAnsi="Cambria Math" w:cs="Times New Roman"/>
                    <w:i/>
                    <w:lang w:val="en-US"/>
                  </w:rPr>
                </m:ctrlPr>
              </m:sSupPr>
              <m:e>
                <m:r>
                  <w:rPr>
                    <w:rFonts w:ascii="Cambria Math" w:hAnsi="Cambria Math" w:cs="Times New Roman"/>
                    <w:lang w:val="en-US"/>
                  </w:rPr>
                  <m:t>ρ</m:t>
                </m:r>
              </m:e>
              <m:sup>
                <m:r>
                  <w:rPr>
                    <w:rFonts w:ascii="Cambria Math" w:hAnsi="Cambria Math" w:cs="Times New Roman"/>
                    <w:lang w:val="en-US"/>
                  </w:rPr>
                  <m:t>2</m:t>
                </m:r>
              </m:sup>
            </m:sSup>
          </m:den>
        </m:f>
        <m:sSup>
          <m:sSupPr>
            <m:ctrlPr>
              <w:rPr>
                <w:rFonts w:ascii="Cambria Math" w:hAnsi="Cambria Math" w:cs="Times New Roman"/>
                <w:i/>
                <w:lang w:val="en-US"/>
              </w:rPr>
            </m:ctrlPr>
          </m:sSupPr>
          <m:e>
            <m:r>
              <w:rPr>
                <w:rFonts w:ascii="Cambria Math" w:hAnsi="Cambria Math" w:cs="Times New Roman"/>
                <w:lang w:val="en-US"/>
              </w:rPr>
              <m:t>h</m:t>
            </m:r>
          </m:e>
          <m:sup>
            <m:r>
              <w:rPr>
                <w:rFonts w:ascii="Cambria Math" w:hAnsi="Cambria Math" w:cs="Times New Roman"/>
                <w:lang w:val="en-US"/>
              </w:rPr>
              <m:t>2</m:t>
            </m:r>
          </m:sup>
        </m:sSup>
      </m:oMath>
      <w:r>
        <w:rPr>
          <w:rFonts w:ascii="Times New Roman" w:hAnsi="Times New Roman" w:cs="Times New Roman"/>
          <w:lang w:val="en-US"/>
        </w:rPr>
        <w:t xml:space="preserve">. Although it is a very special case, </w:t>
      </w:r>
      <w:r w:rsidR="0025483D">
        <w:rPr>
          <w:rFonts w:ascii="Times New Roman" w:hAnsi="Times New Roman" w:cs="Times New Roman"/>
          <w:lang w:val="en-US"/>
        </w:rPr>
        <w:t xml:space="preserve">it indicates that “inner” heritability and the estimated SNP-heritability is not necessary equal. O note, for this case, as the allele frequency is the same, introducing weight will not differ </w:t>
      </w:r>
      <m:oMath>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SNP,A</m:t>
            </m:r>
          </m:sub>
          <m:sup>
            <m:r>
              <w:rPr>
                <w:rFonts w:ascii="Cambria Math" w:hAnsi="Cambria Math" w:cs="Times New Roman"/>
                <w:lang w:val="en-US"/>
              </w:rPr>
              <m:t>2</m:t>
            </m:r>
          </m:sup>
        </m:sSubSup>
      </m:oMath>
      <w:r w:rsidR="0025483D">
        <w:rPr>
          <w:rFonts w:ascii="Times New Roman" w:hAnsi="Times New Roman" w:cs="Times New Roman"/>
          <w:lang w:val="en-US"/>
        </w:rPr>
        <w:t xml:space="preserve"> and </w:t>
      </w:r>
      <m:oMath>
        <m:sSubSup>
          <m:sSubSupPr>
            <m:ctrlPr>
              <w:rPr>
                <w:rFonts w:ascii="Cambria Math" w:hAnsi="Cambria Math" w:cs="Times New Roman"/>
                <w:i/>
                <w:lang w:val="en-US"/>
              </w:rPr>
            </m:ctrlPr>
          </m:sSubSupPr>
          <m:e>
            <m:acc>
              <m:accPr>
                <m:chr m:val="̃"/>
                <m:ctrlPr>
                  <w:rPr>
                    <w:rFonts w:ascii="Cambria Math" w:hAnsi="Cambria Math" w:cs="Times New Roman"/>
                    <w:i/>
                    <w:lang w:val="en-US"/>
                  </w:rPr>
                </m:ctrlPr>
              </m:accPr>
              <m:e>
                <m:r>
                  <w:rPr>
                    <w:rFonts w:ascii="Cambria Math" w:hAnsi="Cambria Math" w:cs="Times New Roman"/>
                    <w:lang w:val="en-US"/>
                  </w:rPr>
                  <m:t>h</m:t>
                </m:r>
              </m:e>
            </m:acc>
          </m:e>
          <m:sub>
            <m:r>
              <w:rPr>
                <w:rFonts w:ascii="Cambria Math" w:hAnsi="Cambria Math" w:cs="Times New Roman"/>
                <w:lang w:val="en-US"/>
              </w:rPr>
              <m:t>SNP,A</m:t>
            </m:r>
          </m:sub>
          <m:sup>
            <m:r>
              <w:rPr>
                <w:rFonts w:ascii="Cambria Math" w:hAnsi="Cambria Math" w:cs="Times New Roman"/>
                <w:lang w:val="en-US"/>
              </w:rPr>
              <m:t>2</m:t>
            </m:r>
          </m:sup>
        </m:sSubSup>
      </m:oMath>
      <w:r w:rsidR="0025483D">
        <w:rPr>
          <w:rFonts w:ascii="Times New Roman" w:hAnsi="Times New Roman" w:cs="Times New Roman"/>
          <w:lang w:val="en-US"/>
        </w:rPr>
        <w:t>.</w:t>
      </w:r>
    </w:p>
    <w:p w14:paraId="60860350" w14:textId="77777777" w:rsidR="00DA4042" w:rsidRDefault="00DA4042" w:rsidP="006B49AF">
      <w:pPr>
        <w:spacing w:line="360" w:lineRule="auto"/>
        <w:rPr>
          <w:rFonts w:ascii="Times New Roman" w:hAnsi="Times New Roman" w:cs="Times New Roman"/>
          <w:lang w:val="en-US"/>
        </w:rPr>
      </w:pPr>
    </w:p>
    <w:p w14:paraId="6941671C" w14:textId="37EC9358" w:rsidR="00A15237" w:rsidRDefault="00A15237" w:rsidP="006B49AF">
      <w:pPr>
        <w:spacing w:line="360" w:lineRule="auto"/>
        <w:rPr>
          <w:rFonts w:ascii="Times New Roman" w:hAnsi="Times New Roman" w:cs="Times New Roman"/>
          <w:lang w:val="en-US"/>
        </w:rPr>
      </w:pPr>
      <w:r>
        <w:rPr>
          <w:rFonts w:ascii="Times New Roman" w:hAnsi="Times New Roman" w:cs="Times New Roman"/>
          <w:lang w:val="en-US"/>
        </w:rPr>
        <w:t>“</w:t>
      </w:r>
      <w:r w:rsidRPr="00A15237">
        <w:rPr>
          <w:rFonts w:ascii="Times New Roman" w:hAnsi="Times New Roman" w:cs="Times New Roman"/>
          <w:lang w:val="en-US"/>
        </w:rPr>
        <w:t>/Users/gc5k/manuscript/Linkage_Ass</w:t>
      </w:r>
      <w:r>
        <w:rPr>
          <w:rFonts w:ascii="Times New Roman" w:hAnsi="Times New Roman" w:cs="Times New Roman"/>
          <w:lang w:val="en-US"/>
        </w:rPr>
        <w:t>ociation/submit/FrontGenet/2qtl”</w:t>
      </w:r>
    </w:p>
    <w:p w14:paraId="08A12C67" w14:textId="77777777" w:rsidR="00A15237" w:rsidRPr="009A0B95" w:rsidRDefault="00A15237" w:rsidP="006B49AF">
      <w:pPr>
        <w:spacing w:line="360" w:lineRule="auto"/>
        <w:rPr>
          <w:rFonts w:ascii="Times New Roman" w:hAnsi="Times New Roman" w:cs="Times New Roman"/>
          <w:lang w:val="en-US"/>
        </w:rPr>
      </w:pPr>
    </w:p>
    <w:p w14:paraId="1473B58B" w14:textId="0CA2A7AD" w:rsidR="009A1DD8" w:rsidRDefault="002A6023" w:rsidP="006B49AF">
      <w:pPr>
        <w:spacing w:line="360" w:lineRule="auto"/>
        <w:rPr>
          <w:rFonts w:ascii="Times New Roman" w:hAnsi="Times New Roman" w:cs="Times New Roman"/>
          <w:b/>
          <w:lang w:eastAsia="zh-CN"/>
        </w:rPr>
      </w:pPr>
      <w:r w:rsidRPr="004015BD">
        <w:rPr>
          <w:rFonts w:ascii="Times New Roman" w:hAnsi="Times New Roman" w:cs="Times New Roman"/>
          <w:b/>
        </w:rPr>
        <w:t>Numerical examples</w:t>
      </w:r>
      <w:r w:rsidR="00254313" w:rsidRPr="004015BD">
        <w:rPr>
          <w:rFonts w:ascii="Times New Roman" w:hAnsi="Times New Roman" w:cs="Times New Roman" w:hint="eastAsia"/>
          <w:b/>
          <w:lang w:eastAsia="zh-CN"/>
        </w:rPr>
        <w:t xml:space="preserve"> for </w:t>
      </w:r>
      <w:r w:rsidR="00FC665E">
        <w:rPr>
          <w:rFonts w:ascii="Times New Roman" w:hAnsi="Times New Roman" w:cs="Times New Roman" w:hint="eastAsia"/>
          <w:b/>
          <w:lang w:eastAsia="zh-CN"/>
        </w:rPr>
        <w:t xml:space="preserve">SNP-based </w:t>
      </w:r>
      <w:r w:rsidR="00FC665E">
        <w:rPr>
          <w:rFonts w:ascii="Times New Roman" w:hAnsi="Times New Roman" w:cs="Times New Roman"/>
          <w:b/>
          <w:lang w:eastAsia="zh-CN"/>
        </w:rPr>
        <w:t>heritability</w:t>
      </w:r>
    </w:p>
    <w:p w14:paraId="788E3A17" w14:textId="7F5D9962" w:rsidR="00BB6635" w:rsidRDefault="00BB6635" w:rsidP="006B49AF">
      <w:pPr>
        <w:spacing w:line="360" w:lineRule="auto"/>
        <w:rPr>
          <w:rFonts w:ascii="Times New Roman" w:hAnsi="Times New Roman" w:cs="Times New Roman"/>
          <w:b/>
          <w:lang w:eastAsia="zh-CN"/>
        </w:rPr>
      </w:pPr>
      <w:r>
        <w:rPr>
          <w:rFonts w:ascii="Times New Roman" w:hAnsi="Times New Roman" w:cs="Times New Roman"/>
          <w:b/>
          <w:lang w:eastAsia="zh-CN"/>
        </w:rPr>
        <w:t>The data on cluster linfeng/ukb/British/NGA_test</w:t>
      </w:r>
    </w:p>
    <w:p w14:paraId="06C2EF29" w14:textId="5660ECBE" w:rsidR="00BB6635" w:rsidRPr="00DB3DDD" w:rsidRDefault="00BB6635" w:rsidP="006B49AF">
      <w:pPr>
        <w:spacing w:line="360" w:lineRule="auto"/>
        <w:rPr>
          <w:rFonts w:ascii="Times New Roman" w:hAnsi="Times New Roman" w:cs="Times New Roman"/>
          <w:b/>
          <w:lang w:val="en-US" w:eastAsia="zh-CN"/>
        </w:rPr>
      </w:pPr>
      <w:r>
        <w:rPr>
          <w:rFonts w:ascii="Times New Roman" w:hAnsi="Times New Roman" w:cs="Times New Roman"/>
          <w:b/>
          <w:lang w:eastAsia="zh-CN"/>
        </w:rPr>
        <w:t>5000 sample, 2 loci, random maf, dprime -1 to 1.</w:t>
      </w:r>
    </w:p>
    <w:p w14:paraId="7A6D7D3F" w14:textId="301A0D33" w:rsidR="002F3978" w:rsidRDefault="002F3978" w:rsidP="002F3978">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Given the analytical results, we first validated their accuracy in simulation studies. We simulated a pair of loci, both of which had their allele frequency randomly distributed, and they were in LD, which was capped by their allele frequencies. The genetic effects were also simulated randomly. The heritability, “inner mass”, was set to 0.5. Similarly, we also tested dominance model. The simulation results were consistent with our </w:t>
      </w:r>
      <w:r w:rsidRPr="00D86E9D">
        <w:rPr>
          <w:rFonts w:ascii="Times New Roman" w:hAnsi="Times New Roman" w:cs="Times New Roman"/>
          <w:b/>
          <w:lang w:val="en-US" w:eastAsia="zh-CN"/>
        </w:rPr>
        <w:t>Eq 3-6</w:t>
      </w:r>
      <w:r>
        <w:rPr>
          <w:rFonts w:ascii="Times New Roman" w:hAnsi="Times New Roman" w:cs="Times New Roman"/>
          <w:lang w:val="en-US" w:eastAsia="zh-CN"/>
        </w:rPr>
        <w:t xml:space="preserve"> as derived above</w:t>
      </w:r>
      <w:r w:rsidR="00773351">
        <w:rPr>
          <w:rFonts w:ascii="Times New Roman" w:hAnsi="Times New Roman" w:cs="Times New Roman" w:hint="eastAsia"/>
          <w:lang w:val="en-US" w:eastAsia="zh-CN"/>
        </w:rPr>
        <w:t xml:space="preserve"> (data not shown</w:t>
      </w:r>
      <w:r w:rsidR="009B394C">
        <w:rPr>
          <w:rFonts w:ascii="Times New Roman" w:hAnsi="Times New Roman" w:cs="Times New Roman"/>
          <w:lang w:val="en-US" w:eastAsia="zh-CN"/>
        </w:rPr>
        <w:t xml:space="preserve">; </w:t>
      </w:r>
      <w:r w:rsidR="009B394C" w:rsidRPr="009B394C">
        <w:rPr>
          <w:rFonts w:ascii="Times New Roman" w:hAnsi="Times New Roman" w:cs="Times New Roman"/>
          <w:highlight w:val="magenta"/>
          <w:lang w:val="en-US"/>
        </w:rPr>
        <w:t>/public/home/xuhm/linfeng/ukb/EqSimu/</w:t>
      </w:r>
      <w:r w:rsidR="009B394C" w:rsidRPr="009B394C">
        <w:rPr>
          <w:rFonts w:ascii="Times New Roman" w:hAnsi="Times New Roman" w:cs="Times New Roman" w:hint="eastAsia"/>
          <w:highlight w:val="magenta"/>
          <w:lang w:val="en-US" w:eastAsia="zh-CN"/>
        </w:rPr>
        <w:t>NGA_NNGA</w:t>
      </w:r>
      <w:r w:rsidR="009B394C">
        <w:rPr>
          <w:rFonts w:ascii="Times New Roman" w:hAnsi="Times New Roman" w:cs="Times New Roman" w:hint="eastAsia"/>
          <w:lang w:val="en-US" w:eastAsia="zh-CN"/>
        </w:rPr>
        <w:t xml:space="preserve"> &amp; </w:t>
      </w:r>
      <w:r w:rsidR="00722892" w:rsidRPr="009B394C">
        <w:rPr>
          <w:rFonts w:ascii="Times New Roman" w:hAnsi="Times New Roman" w:cs="Times New Roman"/>
          <w:highlight w:val="magenta"/>
          <w:lang w:val="en-US"/>
        </w:rPr>
        <w:t>/public/home/xuhm/linfeng/ukb/EqSimu/</w:t>
      </w:r>
      <w:r w:rsidR="00722892" w:rsidRPr="009B394C">
        <w:rPr>
          <w:rFonts w:ascii="Times New Roman" w:hAnsi="Times New Roman" w:cs="Times New Roman" w:hint="eastAsia"/>
          <w:highlight w:val="magenta"/>
          <w:lang w:val="en-US" w:eastAsia="zh-CN"/>
        </w:rPr>
        <w:t>NGA_NNG</w:t>
      </w:r>
      <w:r w:rsidR="00722892" w:rsidRPr="00722892">
        <w:rPr>
          <w:rFonts w:ascii="Times New Roman" w:hAnsi="Times New Roman" w:cs="Times New Roman" w:hint="eastAsia"/>
          <w:highlight w:val="magenta"/>
          <w:lang w:val="en-US" w:eastAsia="zh-CN"/>
        </w:rPr>
        <w:t>A</w:t>
      </w:r>
      <w:r w:rsidR="00722892" w:rsidRPr="00722892">
        <w:rPr>
          <w:rFonts w:ascii="Times New Roman" w:hAnsi="Times New Roman" w:cs="Times New Roman"/>
          <w:highlight w:val="magenta"/>
          <w:lang w:val="en-US" w:eastAsia="zh-CN"/>
        </w:rPr>
        <w:t>_dom</w:t>
      </w:r>
      <w:r w:rsidR="00773351">
        <w:rPr>
          <w:rFonts w:ascii="Times New Roman" w:hAnsi="Times New Roman" w:cs="Times New Roman" w:hint="eastAsia"/>
          <w:lang w:val="en-US" w:eastAsia="zh-CN"/>
        </w:rPr>
        <w:t>)</w:t>
      </w:r>
      <w:r>
        <w:rPr>
          <w:rFonts w:ascii="Times New Roman" w:hAnsi="Times New Roman" w:cs="Times New Roman"/>
          <w:lang w:val="en-US" w:eastAsia="zh-CN"/>
        </w:rPr>
        <w:t>.</w:t>
      </w:r>
    </w:p>
    <w:p w14:paraId="7A708EA5" w14:textId="77777777" w:rsidR="002F3978" w:rsidRDefault="002F3978" w:rsidP="006B49AF">
      <w:pPr>
        <w:spacing w:line="360" w:lineRule="auto"/>
        <w:rPr>
          <w:rFonts w:ascii="Times New Roman" w:hAnsi="Times New Roman" w:cs="Times New Roman"/>
          <w:lang w:val="en-US" w:eastAsia="zh-CN"/>
        </w:rPr>
      </w:pPr>
    </w:p>
    <w:p w14:paraId="14E0AA9F" w14:textId="0637A8E4" w:rsidR="00BB729A" w:rsidRDefault="00BB3CB2" w:rsidP="006B49AF">
      <w:pPr>
        <w:spacing w:line="360" w:lineRule="auto"/>
        <w:rPr>
          <w:rFonts w:ascii="Times New Roman" w:hAnsi="Times New Roman" w:cs="Times New Roman"/>
          <w:lang w:val="en-US" w:eastAsia="zh-CN"/>
        </w:rPr>
      </w:pPr>
      <w:r w:rsidRPr="004A2D03">
        <w:rPr>
          <w:rFonts w:ascii="Times New Roman" w:hAnsi="Times New Roman" w:cs="Times New Roman" w:hint="eastAsia"/>
          <w:lang w:eastAsia="zh-CN"/>
        </w:rPr>
        <w:t>Given</w:t>
      </w:r>
      <w:r>
        <w:rPr>
          <w:rFonts w:ascii="Times New Roman" w:hAnsi="Times New Roman" w:cs="Times New Roman" w:hint="eastAsia"/>
          <w:lang w:eastAsia="zh-CN"/>
        </w:rPr>
        <w:t xml:space="preserve"> the </w:t>
      </w:r>
      <w:r>
        <w:rPr>
          <w:rFonts w:ascii="Times New Roman" w:hAnsi="Times New Roman" w:cs="Times New Roman"/>
          <w:lang w:eastAsia="zh-CN"/>
        </w:rPr>
        <w:t>analyt</w:t>
      </w:r>
      <w:r>
        <w:rPr>
          <w:rFonts w:ascii="Times New Roman" w:hAnsi="Times New Roman" w:cs="Times New Roman" w:hint="eastAsia"/>
          <w:lang w:eastAsia="zh-CN"/>
        </w:rPr>
        <w:t xml:space="preserve">ical results above, we </w:t>
      </w:r>
      <w:r>
        <w:rPr>
          <w:rFonts w:ascii="Times New Roman" w:hAnsi="Times New Roman" w:cs="Times New Roman"/>
          <w:lang w:eastAsia="zh-CN"/>
        </w:rPr>
        <w:t>compare</w:t>
      </w:r>
      <w:r>
        <w:rPr>
          <w:rFonts w:ascii="Times New Roman" w:hAnsi="Times New Roman" w:cs="Times New Roman" w:hint="eastAsia"/>
          <w:lang w:eastAsia="zh-CN"/>
        </w:rPr>
        <w:t xml:space="preserve">d and evaluated the </w:t>
      </w:r>
      <w:r>
        <w:rPr>
          <w:rFonts w:ascii="Times New Roman" w:hAnsi="Times New Roman" w:cs="Times New Roman"/>
          <w:lang w:eastAsia="zh-CN"/>
        </w:rPr>
        <w:t>discrepancy</w:t>
      </w:r>
      <w:r>
        <w:rPr>
          <w:rFonts w:ascii="Times New Roman" w:hAnsi="Times New Roman" w:cs="Times New Roman" w:hint="eastAsia"/>
          <w:lang w:eastAsia="zh-CN"/>
        </w:rPr>
        <w:t xml:space="preserve"> between the real </w:t>
      </w:r>
      <w:r>
        <w:rPr>
          <w:rFonts w:ascii="Times New Roman" w:hAnsi="Times New Roman" w:cs="Times New Roman"/>
          <w:lang w:eastAsia="zh-CN"/>
        </w:rPr>
        <w:t>heritability</w:t>
      </w:r>
      <w:r>
        <w:rPr>
          <w:rFonts w:ascii="Times New Roman" w:hAnsi="Times New Roman" w:cs="Times New Roman" w:hint="eastAsia"/>
          <w:lang w:eastAsia="zh-CN"/>
        </w:rPr>
        <w:t xml:space="preserve">, the </w:t>
      </w:r>
      <w:r>
        <w:rPr>
          <w:rFonts w:ascii="Times New Roman" w:hAnsi="Times New Roman" w:cs="Times New Roman"/>
          <w:lang w:eastAsia="zh-CN"/>
        </w:rPr>
        <w:t>“</w:t>
      </w:r>
      <w:r>
        <w:rPr>
          <w:rFonts w:ascii="Times New Roman" w:hAnsi="Times New Roman" w:cs="Times New Roman" w:hint="eastAsia"/>
          <w:lang w:eastAsia="zh-CN"/>
        </w:rPr>
        <w:t>inner mass</w:t>
      </w:r>
      <w:r>
        <w:rPr>
          <w:rFonts w:ascii="Times New Roman" w:hAnsi="Times New Roman" w:cs="Times New Roman"/>
          <w:lang w:eastAsia="zh-CN"/>
        </w:rPr>
        <w:t>”</w:t>
      </w:r>
      <w:r>
        <w:rPr>
          <w:rFonts w:ascii="Times New Roman" w:hAnsi="Times New Roman" w:cs="Times New Roman" w:hint="eastAsia"/>
          <w:lang w:eastAsia="zh-CN"/>
        </w:rPr>
        <w:t xml:space="preserve">, and the SNP-based </w:t>
      </w:r>
      <w:r>
        <w:rPr>
          <w:rFonts w:ascii="Times New Roman" w:hAnsi="Times New Roman" w:cs="Times New Roman"/>
          <w:lang w:eastAsia="zh-CN"/>
        </w:rPr>
        <w:t xml:space="preserve">heritability, </w:t>
      </w:r>
      <w:r>
        <w:rPr>
          <w:rFonts w:ascii="Times New Roman" w:hAnsi="Times New Roman" w:cs="Times New Roman" w:hint="eastAsia"/>
          <w:lang w:eastAsia="zh-CN"/>
        </w:rPr>
        <w:t xml:space="preserve">the </w:t>
      </w:r>
      <w:r>
        <w:rPr>
          <w:rFonts w:ascii="Times New Roman" w:hAnsi="Times New Roman" w:cs="Times New Roman"/>
          <w:lang w:eastAsia="zh-CN"/>
        </w:rPr>
        <w:t>“measure</w:t>
      </w:r>
      <w:r>
        <w:rPr>
          <w:rFonts w:ascii="Times New Roman" w:hAnsi="Times New Roman" w:cs="Times New Roman" w:hint="eastAsia"/>
          <w:lang w:eastAsia="zh-CN"/>
        </w:rPr>
        <w:t>d mass</w:t>
      </w:r>
      <w:r>
        <w:rPr>
          <w:rFonts w:ascii="Times New Roman" w:hAnsi="Times New Roman" w:cs="Times New Roman"/>
          <w:lang w:eastAsia="zh-CN"/>
        </w:rPr>
        <w:t>”</w:t>
      </w:r>
      <w:r>
        <w:rPr>
          <w:rFonts w:ascii="Times New Roman" w:hAnsi="Times New Roman" w:cs="Times New Roman" w:hint="eastAsia"/>
          <w:lang w:eastAsia="zh-CN"/>
        </w:rPr>
        <w:t xml:space="preserve">. To have manual </w:t>
      </w:r>
      <w:r>
        <w:rPr>
          <w:rFonts w:ascii="Times New Roman" w:hAnsi="Times New Roman" w:cs="Times New Roman"/>
          <w:lang w:eastAsia="zh-CN"/>
        </w:rPr>
        <w:t>example</w:t>
      </w:r>
      <w:r>
        <w:rPr>
          <w:rFonts w:ascii="Times New Roman" w:hAnsi="Times New Roman" w:cs="Times New Roman" w:hint="eastAsia"/>
          <w:lang w:eastAsia="zh-CN"/>
        </w:rPr>
        <w:t xml:space="preserve">, we only </w:t>
      </w:r>
      <w:r>
        <w:rPr>
          <w:rFonts w:ascii="Times New Roman" w:hAnsi="Times New Roman" w:cs="Times New Roman" w:hint="eastAsia"/>
          <w:lang w:eastAsia="zh-CN"/>
        </w:rPr>
        <w:lastRenderedPageBreak/>
        <w:t>consider a pair of casual variants only.</w:t>
      </w:r>
      <w:r>
        <w:rPr>
          <w:rFonts w:ascii="Times New Roman" w:hAnsi="Times New Roman" w:cs="Times New Roman"/>
          <w:lang w:val="en-US" w:eastAsia="zh-CN"/>
        </w:rPr>
        <w:t xml:space="preserve"> </w:t>
      </w:r>
      <w:r w:rsidR="00BB729A">
        <w:rPr>
          <w:rFonts w:ascii="Times New Roman" w:hAnsi="Times New Roman" w:cs="Times New Roman" w:hint="eastAsia"/>
          <w:lang w:eastAsia="zh-CN"/>
        </w:rPr>
        <w:t xml:space="preserve">In order to give a clear </w:t>
      </w:r>
      <w:r w:rsidR="00BB729A">
        <w:rPr>
          <w:rFonts w:ascii="Times New Roman" w:hAnsi="Times New Roman" w:cs="Times New Roman"/>
          <w:lang w:eastAsia="zh-CN"/>
        </w:rPr>
        <w:t>picture</w:t>
      </w:r>
      <w:r w:rsidR="00BB729A">
        <w:rPr>
          <w:rFonts w:ascii="Times New Roman" w:hAnsi="Times New Roman" w:cs="Times New Roman" w:hint="eastAsia"/>
          <w:lang w:eastAsia="zh-CN"/>
        </w:rPr>
        <w:t xml:space="preserve"> how SNP-based </w:t>
      </w:r>
      <w:r w:rsidR="00BB729A">
        <w:rPr>
          <w:rFonts w:ascii="Times New Roman" w:hAnsi="Times New Roman" w:cs="Times New Roman"/>
          <w:lang w:eastAsia="zh-CN"/>
        </w:rPr>
        <w:t>heritability</w:t>
      </w:r>
      <w:r w:rsidR="00BB729A">
        <w:rPr>
          <w:rFonts w:ascii="Times New Roman" w:hAnsi="Times New Roman" w:cs="Times New Roman" w:hint="eastAsia"/>
          <w:lang w:eastAsia="zh-CN"/>
        </w:rPr>
        <w:t xml:space="preserve"> worked. We </w:t>
      </w:r>
      <w:r w:rsidR="00BB729A">
        <w:rPr>
          <w:rFonts w:ascii="Times New Roman" w:hAnsi="Times New Roman" w:cs="Times New Roman"/>
          <w:lang w:eastAsia="zh-CN"/>
        </w:rPr>
        <w:t>provid</w:t>
      </w:r>
      <w:r w:rsidR="00BB729A">
        <w:rPr>
          <w:rFonts w:ascii="Times New Roman" w:hAnsi="Times New Roman" w:cs="Times New Roman" w:hint="eastAsia"/>
          <w:lang w:eastAsia="zh-CN"/>
        </w:rPr>
        <w:t xml:space="preserve">ed a very simple numerical </w:t>
      </w:r>
      <w:r w:rsidR="00BB729A">
        <w:rPr>
          <w:rFonts w:ascii="Times New Roman" w:hAnsi="Times New Roman" w:cs="Times New Roman"/>
          <w:lang w:eastAsia="zh-CN"/>
        </w:rPr>
        <w:t>example</w:t>
      </w:r>
      <w:r w:rsidR="002C17CB">
        <w:rPr>
          <w:rFonts w:ascii="Times New Roman" w:hAnsi="Times New Roman" w:cs="Times New Roman" w:hint="eastAsia"/>
          <w:lang w:eastAsia="zh-CN"/>
        </w:rPr>
        <w:t xml:space="preserve"> for a pair of loci.</w:t>
      </w:r>
      <w:r w:rsidR="00900C30">
        <w:rPr>
          <w:rFonts w:ascii="Times New Roman" w:hAnsi="Times New Roman" w:cs="Times New Roman"/>
          <w:lang w:val="en-US" w:eastAsia="zh-CN"/>
        </w:rPr>
        <w:t xml:space="preserve"> The allele frequencies for these two loci were </w:t>
      </w:r>
      <m:oMath>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1</m:t>
            </m:r>
          </m:sub>
        </m:sSub>
        <m:r>
          <w:rPr>
            <w:rFonts w:ascii="Cambria Math" w:hAnsi="Cambria Math" w:cs="Times New Roman"/>
            <w:lang w:val="en-US" w:eastAsia="zh-CN"/>
          </w:rPr>
          <m:t>=0.25</m:t>
        </m:r>
      </m:oMath>
      <w:r w:rsidR="00900C30">
        <w:rPr>
          <w:rFonts w:ascii="Times New Roman" w:hAnsi="Times New Roman" w:cs="Times New Roman"/>
          <w:lang w:val="en-US" w:eastAsia="zh-CN"/>
        </w:rPr>
        <w:t xml:space="preserve"> and </w:t>
      </w:r>
      <m:oMath>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2</m:t>
            </m:r>
          </m:sub>
        </m:sSub>
        <m:r>
          <w:rPr>
            <w:rFonts w:ascii="Cambria Math" w:hAnsi="Cambria Math" w:cs="Times New Roman"/>
            <w:lang w:val="en-US" w:eastAsia="zh-CN"/>
          </w:rPr>
          <m:t>=0.5</m:t>
        </m:r>
      </m:oMath>
      <w:r w:rsidR="00900C30">
        <w:rPr>
          <w:rFonts w:ascii="Times New Roman" w:hAnsi="Times New Roman" w:cs="Times New Roman"/>
          <w:lang w:val="en-US" w:eastAsia="zh-CN"/>
        </w:rPr>
        <w:t xml:space="preserve">, respectively, and the additive effect were </w:t>
      </w:r>
      <m:oMath>
        <m:sSub>
          <m:sSubPr>
            <m:ctrlPr>
              <w:rPr>
                <w:rFonts w:ascii="Cambria Math" w:hAnsi="Cambria Math" w:cs="Times New Roman"/>
                <w:i/>
                <w:lang w:val="en-US" w:eastAsia="zh-CN"/>
              </w:rPr>
            </m:ctrlPr>
          </m:sSubPr>
          <m:e>
            <m:r>
              <w:rPr>
                <w:rFonts w:ascii="Cambria Math" w:hAnsi="Cambria Math" w:cs="Times New Roman"/>
                <w:lang w:val="en-US" w:eastAsia="zh-CN"/>
              </w:rPr>
              <m:t>β</m:t>
            </m:r>
          </m:e>
          <m:sub>
            <m:r>
              <w:rPr>
                <w:rFonts w:ascii="Cambria Math" w:hAnsi="Cambria Math" w:cs="Times New Roman"/>
                <w:lang w:val="en-US" w:eastAsia="zh-CN"/>
              </w:rPr>
              <m:t>1</m:t>
            </m:r>
          </m:sub>
        </m:sSub>
        <m:r>
          <w:rPr>
            <w:rFonts w:ascii="Cambria Math" w:hAnsi="Cambria Math" w:cs="Times New Roman"/>
            <w:lang w:val="en-US" w:eastAsia="zh-CN"/>
          </w:rPr>
          <m:t>=1</m:t>
        </m:r>
      </m:oMath>
      <w:r w:rsidR="00900C30">
        <w:rPr>
          <w:rFonts w:ascii="Times New Roman" w:hAnsi="Times New Roman" w:cs="Times New Roman"/>
          <w:lang w:val="en-US" w:eastAsia="zh-CN"/>
        </w:rPr>
        <w:t xml:space="preserve"> and </w:t>
      </w:r>
      <m:oMath>
        <m:sSub>
          <m:sSubPr>
            <m:ctrlPr>
              <w:rPr>
                <w:rFonts w:ascii="Cambria Math" w:hAnsi="Cambria Math" w:cs="Times New Roman"/>
                <w:i/>
                <w:lang w:val="en-US" w:eastAsia="zh-CN"/>
              </w:rPr>
            </m:ctrlPr>
          </m:sSubPr>
          <m:e>
            <m:r>
              <w:rPr>
                <w:rFonts w:ascii="Cambria Math" w:hAnsi="Cambria Math" w:cs="Times New Roman"/>
                <w:lang w:val="en-US" w:eastAsia="zh-CN"/>
              </w:rPr>
              <m:t>β</m:t>
            </m:r>
          </m:e>
          <m:sub>
            <m:r>
              <w:rPr>
                <w:rFonts w:ascii="Cambria Math" w:hAnsi="Cambria Math" w:cs="Times New Roman"/>
                <w:lang w:val="en-US" w:eastAsia="zh-CN"/>
              </w:rPr>
              <m:t>2</m:t>
            </m:r>
          </m:sub>
        </m:sSub>
        <m:r>
          <w:rPr>
            <w:rFonts w:ascii="Cambria Math" w:hAnsi="Cambria Math" w:cs="Times New Roman"/>
            <w:lang w:val="en-US" w:eastAsia="zh-CN"/>
          </w:rPr>
          <m:t>=-0.5</m:t>
        </m:r>
      </m:oMath>
      <w:r w:rsidR="00900C30">
        <w:rPr>
          <w:rFonts w:ascii="Times New Roman" w:hAnsi="Times New Roman" w:cs="Times New Roman"/>
          <w:lang w:val="en-US" w:eastAsia="zh-CN"/>
        </w:rPr>
        <w:t>, respectively.</w:t>
      </w:r>
      <w:r w:rsidR="00CC3D92">
        <w:rPr>
          <w:rFonts w:ascii="Times New Roman" w:hAnsi="Times New Roman" w:cs="Times New Roman"/>
          <w:lang w:val="en-US" w:eastAsia="zh-CN"/>
        </w:rPr>
        <w:t xml:space="preserve"> The squared correlation between them was </w:t>
      </w:r>
      <m:oMath>
        <m:sSup>
          <m:sSupPr>
            <m:ctrlPr>
              <w:rPr>
                <w:rFonts w:ascii="Cambria Math" w:hAnsi="Cambria Math" w:cs="Times New Roman"/>
                <w:i/>
                <w:lang w:val="en-US" w:eastAsia="zh-CN"/>
              </w:rPr>
            </m:ctrlPr>
          </m:sSupPr>
          <m:e>
            <m:r>
              <w:rPr>
                <w:rFonts w:ascii="Cambria Math" w:hAnsi="Cambria Math" w:cs="Times New Roman"/>
                <w:lang w:val="en-US" w:eastAsia="zh-CN"/>
              </w:rPr>
              <m:t>ρ</m:t>
            </m:r>
          </m:e>
          <m:sup>
            <m:r>
              <w:rPr>
                <w:rFonts w:ascii="Cambria Math" w:hAnsi="Cambria Math" w:cs="Times New Roman"/>
                <w:lang w:val="en-US" w:eastAsia="zh-CN"/>
              </w:rPr>
              <m:t>2</m:t>
            </m:r>
          </m:sup>
        </m:sSup>
      </m:oMath>
      <w:r w:rsidR="00CC3D92">
        <w:rPr>
          <w:rFonts w:ascii="Times New Roman" w:hAnsi="Times New Roman" w:cs="Times New Roman"/>
          <w:lang w:val="en-US" w:eastAsia="zh-CN"/>
        </w:rPr>
        <w:t xml:space="preserve">, and the maximum of </w:t>
      </w:r>
      <m:oMath>
        <m:r>
          <w:rPr>
            <w:rFonts w:ascii="Cambria Math" w:hAnsi="Cambria Math" w:cs="Times New Roman"/>
            <w:lang w:val="en-US" w:eastAsia="zh-CN"/>
          </w:rPr>
          <m:t>ρ</m:t>
        </m:r>
      </m:oMath>
      <w:r w:rsidR="00CC3D92">
        <w:rPr>
          <w:rFonts w:ascii="Times New Roman" w:hAnsi="Times New Roman" w:cs="Times New Roman"/>
          <w:lang w:val="en-US" w:eastAsia="zh-CN"/>
        </w:rPr>
        <w:t xml:space="preserve"> was 0.577. We have the realized </w:t>
      </w:r>
      <w:r w:rsidR="00F72983">
        <w:rPr>
          <w:rFonts w:ascii="Times New Roman" w:hAnsi="Times New Roman" w:cs="Times New Roman"/>
          <w:lang w:val="en-US" w:eastAsia="zh-CN"/>
        </w:rPr>
        <w:t>matrices below</w:t>
      </w:r>
    </w:p>
    <w:p w14:paraId="0E61E87E" w14:textId="77777777" w:rsidR="007C101F" w:rsidRDefault="009E233B" w:rsidP="006B49AF">
      <w:pPr>
        <w:spacing w:line="360" w:lineRule="auto"/>
        <w:rPr>
          <w:rFonts w:ascii="Times New Roman" w:hAnsi="Times New Roman" w:cs="Times New Roman"/>
          <w:lang w:val="en-US" w:eastAsia="zh-CN"/>
        </w:rPr>
      </w:pPr>
      <m:oMath>
        <m:sSup>
          <m:sSupPr>
            <m:ctrlPr>
              <w:rPr>
                <w:rFonts w:ascii="Cambria Math" w:hAnsi="Cambria Math" w:cs="Times New Roman"/>
                <w:b/>
                <w:i/>
                <w:lang w:val="en-US" w:eastAsia="zh-CN"/>
              </w:rPr>
            </m:ctrlPr>
          </m:sSupPr>
          <m:e>
            <m:r>
              <m:rPr>
                <m:sty m:val="bi"/>
              </m:rPr>
              <w:rPr>
                <w:rFonts w:ascii="Cambria Math" w:hAnsi="Cambria Math" w:cs="Times New Roman"/>
                <w:lang w:val="en-US" w:eastAsia="zh-CN"/>
              </w:rPr>
              <m:t>β</m:t>
            </m:r>
          </m:e>
          <m:sup>
            <m:r>
              <w:rPr>
                <w:rFonts w:ascii="Cambria Math" w:hAnsi="Cambria Math" w:cs="Times New Roman"/>
                <w:lang w:val="en-US" w:eastAsia="zh-CN"/>
              </w:rPr>
              <m:t>T</m:t>
            </m:r>
          </m:sup>
        </m:sSup>
        <m:r>
          <w:rPr>
            <w:rFonts w:ascii="Cambria Math" w:hAnsi="Cambria Math" w:cs="Times New Roman"/>
            <w:lang w:val="en-US" w:eastAsia="zh-CN"/>
          </w:rPr>
          <m:t>=[1,-0.5]</m:t>
        </m:r>
      </m:oMath>
      <w:r w:rsidR="00CC3D92">
        <w:rPr>
          <w:rFonts w:ascii="Times New Roman" w:hAnsi="Times New Roman" w:cs="Times New Roman"/>
          <w:lang w:val="en-US" w:eastAsia="zh-CN"/>
        </w:rPr>
        <w:t>,</w:t>
      </w:r>
      <w:r w:rsidR="00F72983">
        <w:rPr>
          <w:rFonts w:ascii="Times New Roman" w:hAnsi="Times New Roman" w:cs="Times New Roman"/>
          <w:lang w:val="en-US" w:eastAsia="zh-CN"/>
        </w:rPr>
        <w:t xml:space="preserve"> </w:t>
      </w:r>
      <m:oMath>
        <m:sSub>
          <m:sSubPr>
            <m:ctrlPr>
              <w:rPr>
                <w:rFonts w:ascii="Cambria Math" w:hAnsi="Cambria Math" w:cs="Times New Roman"/>
                <w:i/>
                <w:lang w:val="en-US" w:eastAsia="zh-CN"/>
              </w:rPr>
            </m:ctrlPr>
          </m:sSubPr>
          <m:e>
            <m:r>
              <m:rPr>
                <m:sty m:val="bi"/>
              </m:rPr>
              <w:rPr>
                <w:rFonts w:ascii="Cambria Math" w:hAnsi="Cambria Math" w:cs="Times New Roman"/>
                <w:lang w:val="en-US" w:eastAsia="zh-CN"/>
              </w:rPr>
              <m:t>H</m:t>
            </m:r>
          </m:e>
          <m:sub>
            <m:r>
              <w:rPr>
                <w:rFonts w:ascii="Cambria Math" w:hAnsi="Cambria Math" w:cs="Times New Roman"/>
                <w:lang w:val="en-US" w:eastAsia="zh-CN"/>
              </w:rPr>
              <m:t>A</m:t>
            </m:r>
          </m:sub>
        </m:sSub>
        <m:r>
          <w:rPr>
            <w:rFonts w:ascii="Cambria Math" w:hAnsi="Cambria Math" w:cs="Times New Roman"/>
            <w:lang w:val="en-US" w:eastAsia="zh-CN"/>
          </w:rPr>
          <m:t>=</m:t>
        </m:r>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ad>
                    <m:radPr>
                      <m:degHide m:val="1"/>
                      <m:ctrlPr>
                        <w:rPr>
                          <w:rFonts w:ascii="Cambria Math" w:hAnsi="Cambria Math" w:cs="Times New Roman"/>
                          <w:i/>
                          <w:lang w:val="en-US" w:eastAsia="zh-CN"/>
                        </w:rPr>
                      </m:ctrlPr>
                    </m:radPr>
                    <m:deg/>
                    <m:e>
                      <m:r>
                        <w:rPr>
                          <w:rFonts w:ascii="Cambria Math" w:hAnsi="Cambria Math" w:cs="Times New Roman"/>
                          <w:lang w:val="en-US" w:eastAsia="zh-CN"/>
                        </w:rPr>
                        <m:t>3/8</m:t>
                      </m:r>
                    </m:e>
                  </m:rad>
                </m:e>
                <m:e/>
              </m:mr>
              <m:mr>
                <m:e/>
                <m:e>
                  <m:rad>
                    <m:radPr>
                      <m:degHide m:val="1"/>
                      <m:ctrlPr>
                        <w:rPr>
                          <w:rFonts w:ascii="Cambria Math" w:hAnsi="Cambria Math" w:cs="Times New Roman"/>
                          <w:i/>
                          <w:lang w:val="en-US" w:eastAsia="zh-CN"/>
                        </w:rPr>
                      </m:ctrlPr>
                    </m:radPr>
                    <m:deg/>
                    <m:e>
                      <m:r>
                        <w:rPr>
                          <w:rFonts w:ascii="Cambria Math" w:hAnsi="Cambria Math" w:cs="Times New Roman"/>
                          <w:lang w:val="en-US" w:eastAsia="zh-CN"/>
                        </w:rPr>
                        <m:t>1/2</m:t>
                      </m:r>
                    </m:e>
                  </m:rad>
                </m:e>
              </m:mr>
            </m:m>
          </m:e>
        </m:d>
      </m:oMath>
      <w:r w:rsidR="00F72983">
        <w:rPr>
          <w:rFonts w:ascii="Times New Roman" w:hAnsi="Times New Roman" w:cs="Times New Roman"/>
          <w:lang w:val="en-US" w:eastAsia="zh-CN"/>
        </w:rPr>
        <w:t xml:space="preserve">, </w:t>
      </w:r>
      <m:oMath>
        <m:sSub>
          <m:sSubPr>
            <m:ctrlPr>
              <w:rPr>
                <w:rFonts w:ascii="Cambria Math" w:hAnsi="Cambria Math" w:cs="Times New Roman"/>
                <w:i/>
                <w:lang w:val="en-US" w:eastAsia="zh-CN"/>
              </w:rPr>
            </m:ctrlPr>
          </m:sSubPr>
          <m:e>
            <m:r>
              <m:rPr>
                <m:sty m:val="bi"/>
              </m:rPr>
              <w:rPr>
                <w:rFonts w:ascii="Cambria Math" w:hAnsi="Cambria Math" w:cs="Times New Roman"/>
                <w:lang w:val="en-US" w:eastAsia="zh-CN"/>
              </w:rPr>
              <m:t>v</m:t>
            </m:r>
          </m:e>
          <m:sub>
            <m:r>
              <w:rPr>
                <w:rFonts w:ascii="Cambria Math" w:hAnsi="Cambria Math" w:cs="Times New Roman"/>
                <w:lang w:val="en-US" w:eastAsia="zh-CN"/>
              </w:rPr>
              <m:t>1</m:t>
            </m:r>
          </m:sub>
        </m:sSub>
        <m:r>
          <w:rPr>
            <w:rFonts w:ascii="Cambria Math" w:hAnsi="Cambria Math" w:cs="Times New Roman"/>
            <w:lang w:val="en-US" w:eastAsia="zh-CN"/>
          </w:rPr>
          <m:t>=[1,ρ]</m:t>
        </m:r>
      </m:oMath>
      <w:r w:rsidR="00F72983">
        <w:rPr>
          <w:rFonts w:ascii="Times New Roman" w:hAnsi="Times New Roman" w:cs="Times New Roman"/>
          <w:lang w:val="en-US" w:eastAsia="zh-CN"/>
        </w:rPr>
        <w:t xml:space="preserve">, </w:t>
      </w:r>
      <m:oMath>
        <m:sSub>
          <m:sSubPr>
            <m:ctrlPr>
              <w:rPr>
                <w:rFonts w:ascii="Cambria Math" w:hAnsi="Cambria Math" w:cs="Times New Roman"/>
                <w:i/>
                <w:lang w:val="en-US" w:eastAsia="zh-CN"/>
              </w:rPr>
            </m:ctrlPr>
          </m:sSubPr>
          <m:e>
            <m:r>
              <m:rPr>
                <m:sty m:val="bi"/>
              </m:rPr>
              <w:rPr>
                <w:rFonts w:ascii="Cambria Math" w:hAnsi="Cambria Math" w:cs="Times New Roman"/>
                <w:lang w:val="en-US" w:eastAsia="zh-CN"/>
              </w:rPr>
              <m:t>v</m:t>
            </m:r>
          </m:e>
          <m:sub>
            <m:r>
              <w:rPr>
                <w:rFonts w:ascii="Cambria Math" w:hAnsi="Cambria Math" w:cs="Times New Roman"/>
                <w:lang w:val="en-US" w:eastAsia="zh-CN"/>
              </w:rPr>
              <m:t>2</m:t>
            </m:r>
          </m:sub>
        </m:sSub>
        <m:r>
          <w:rPr>
            <w:rFonts w:ascii="Cambria Math" w:hAnsi="Cambria Math" w:cs="Times New Roman"/>
            <w:lang w:val="en-US" w:eastAsia="zh-CN"/>
          </w:rPr>
          <m:t>=[ρ,1]</m:t>
        </m:r>
      </m:oMath>
      <w:r w:rsidR="00F72983">
        <w:rPr>
          <w:rFonts w:ascii="Times New Roman" w:hAnsi="Times New Roman" w:cs="Times New Roman"/>
          <w:lang w:val="en-US" w:eastAsia="zh-CN"/>
        </w:rPr>
        <w:t xml:space="preserve">, and </w:t>
      </w:r>
      <m:oMath>
        <m:r>
          <m:rPr>
            <m:sty m:val="bi"/>
          </m:rPr>
          <w:rPr>
            <w:rFonts w:ascii="Cambria Math" w:hAnsi="Cambria Math" w:cs="Times New Roman"/>
            <w:lang w:val="en-US" w:eastAsia="zh-CN"/>
          </w:rPr>
          <m:t>P</m:t>
        </m:r>
        <m:r>
          <w:rPr>
            <w:rFonts w:ascii="Cambria Math" w:hAnsi="Cambria Math" w:cs="Times New Roman"/>
            <w:lang w:val="en-US" w:eastAsia="zh-CN"/>
          </w:rPr>
          <m:t>=</m:t>
        </m:r>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e>
                  <m:sSup>
                    <m:sSupPr>
                      <m:ctrlPr>
                        <w:rPr>
                          <w:rFonts w:ascii="Cambria Math" w:hAnsi="Cambria Math" w:cs="Times New Roman"/>
                          <w:i/>
                          <w:lang w:val="en-US" w:eastAsia="zh-CN"/>
                        </w:rPr>
                      </m:ctrlPr>
                    </m:sSupPr>
                    <m:e>
                      <m:r>
                        <w:rPr>
                          <w:rFonts w:ascii="Cambria Math" w:hAnsi="Cambria Math" w:cs="Times New Roman"/>
                          <w:lang w:val="en-US" w:eastAsia="zh-CN"/>
                        </w:rPr>
                        <m:t>ρ</m:t>
                      </m:r>
                    </m:e>
                    <m:sup>
                      <m:r>
                        <w:rPr>
                          <w:rFonts w:ascii="Cambria Math" w:hAnsi="Cambria Math" w:cs="Times New Roman"/>
                          <w:lang w:val="en-US" w:eastAsia="zh-CN"/>
                        </w:rPr>
                        <m:t>2</m:t>
                      </m:r>
                    </m:sup>
                  </m:sSup>
                </m:e>
              </m:mr>
              <m:mr>
                <m:e>
                  <m:sSup>
                    <m:sSupPr>
                      <m:ctrlPr>
                        <w:rPr>
                          <w:rFonts w:ascii="Cambria Math" w:hAnsi="Cambria Math" w:cs="Times New Roman"/>
                          <w:i/>
                          <w:lang w:val="en-US" w:eastAsia="zh-CN"/>
                        </w:rPr>
                      </m:ctrlPr>
                    </m:sSupPr>
                    <m:e>
                      <m:r>
                        <w:rPr>
                          <w:rFonts w:ascii="Cambria Math" w:hAnsi="Cambria Math" w:cs="Times New Roman"/>
                          <w:lang w:val="en-US" w:eastAsia="zh-CN"/>
                        </w:rPr>
                        <m:t>ρ</m:t>
                      </m:r>
                    </m:e>
                    <m:sup>
                      <m:r>
                        <w:rPr>
                          <w:rFonts w:ascii="Cambria Math" w:hAnsi="Cambria Math" w:cs="Times New Roman"/>
                          <w:lang w:val="en-US" w:eastAsia="zh-CN"/>
                        </w:rPr>
                        <m:t>2</m:t>
                      </m:r>
                    </m:sup>
                  </m:sSup>
                </m:e>
                <m:e>
                  <m:r>
                    <w:rPr>
                      <w:rFonts w:ascii="Cambria Math" w:hAnsi="Cambria Math" w:cs="Times New Roman"/>
                      <w:lang w:val="en-US" w:eastAsia="zh-CN"/>
                    </w:rPr>
                    <m:t>1</m:t>
                  </m:r>
                </m:e>
              </m:mr>
            </m:m>
          </m:e>
        </m:d>
      </m:oMath>
      <w:r w:rsidR="00F72983">
        <w:rPr>
          <w:rFonts w:ascii="Times New Roman" w:hAnsi="Times New Roman" w:cs="Times New Roman"/>
          <w:lang w:val="en-US" w:eastAsia="zh-CN"/>
        </w:rPr>
        <w:t>; for the weighted SNP-based heritability,</w:t>
      </w:r>
      <w:r w:rsidR="004D7D1C">
        <w:rPr>
          <w:rFonts w:ascii="Times New Roman" w:hAnsi="Times New Roman" w:cs="Times New Roman"/>
          <w:lang w:val="en-US" w:eastAsia="zh-CN"/>
        </w:rPr>
        <w:t xml:space="preserve"> </w:t>
      </w:r>
      <m:oMath>
        <m:sSub>
          <m:sSubPr>
            <m:ctrlPr>
              <w:rPr>
                <w:rFonts w:ascii="Cambria Math" w:hAnsi="Cambria Math" w:cs="Times New Roman"/>
                <w:i/>
                <w:lang w:val="en-US" w:eastAsia="zh-CN"/>
              </w:rPr>
            </m:ctrlPr>
          </m:sSubPr>
          <m:e>
            <m:r>
              <m:rPr>
                <m:sty m:val="bi"/>
              </m:rPr>
              <w:rPr>
                <w:rFonts w:ascii="Cambria Math" w:hAnsi="Cambria Math" w:cs="Times New Roman"/>
                <w:lang w:val="en-US" w:eastAsia="zh-CN"/>
              </w:rPr>
              <m:t>W</m:t>
            </m:r>
            <m:ctrlPr>
              <w:rPr>
                <w:rFonts w:ascii="Cambria Math" w:hAnsi="Cambria Math" w:cs="Times New Roman"/>
                <w:b/>
                <w:i/>
                <w:lang w:val="en-US" w:eastAsia="zh-CN"/>
              </w:rPr>
            </m:ctrlPr>
          </m:e>
          <m:sub>
            <m:r>
              <w:rPr>
                <w:rFonts w:ascii="Cambria Math" w:hAnsi="Cambria Math" w:cs="Times New Roman"/>
                <w:lang w:val="en-US" w:eastAsia="zh-CN"/>
              </w:rPr>
              <m:t>A</m:t>
            </m:r>
          </m:sub>
        </m:sSub>
        <m:r>
          <w:rPr>
            <w:rFonts w:ascii="Cambria Math" w:hAnsi="Cambria Math" w:cs="Times New Roman"/>
            <w:lang w:val="en-US" w:eastAsia="zh-CN"/>
          </w:rPr>
          <m:t>=</m:t>
        </m:r>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e/>
              </m:mr>
              <m:mr>
                <m:e/>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mr>
            </m:m>
          </m:e>
        </m:d>
      </m:oMath>
      <w:r w:rsidR="00AE1428">
        <w:rPr>
          <w:rFonts w:ascii="Times New Roman" w:hAnsi="Times New Roman" w:cs="Times New Roman"/>
          <w:lang w:val="en-US" w:eastAsia="zh-CN"/>
        </w:rPr>
        <w:t>,</w:t>
      </w:r>
      <w:r w:rsidR="00F72983">
        <w:rPr>
          <w:rFonts w:ascii="Times New Roman" w:hAnsi="Times New Roman" w:cs="Times New Roman"/>
          <w:lang w:val="en-US" w:eastAsia="zh-CN"/>
        </w:rPr>
        <w:t xml:space="preserve"> </w:t>
      </w:r>
      <m:oMath>
        <m:sSub>
          <m:sSubPr>
            <m:ctrlPr>
              <w:rPr>
                <w:rFonts w:ascii="Cambria Math" w:hAnsi="Cambria Math" w:cs="Times New Roman"/>
                <w:i/>
                <w:lang w:val="en-US" w:eastAsia="zh-CN"/>
              </w:rPr>
            </m:ctrlPr>
          </m:sSubPr>
          <m:e>
            <m:r>
              <m:rPr>
                <m:sty m:val="bi"/>
              </m:rPr>
              <w:rPr>
                <w:rFonts w:ascii="Cambria Math" w:hAnsi="Cambria Math" w:cs="Times New Roman"/>
                <w:lang w:val="en-US" w:eastAsia="zh-CN"/>
              </w:rPr>
              <m:t>w</m:t>
            </m:r>
          </m:e>
          <m:sub>
            <m:r>
              <w:rPr>
                <w:rFonts w:ascii="Cambria Math" w:hAnsi="Cambria Math" w:cs="Times New Roman"/>
                <w:lang w:val="en-US" w:eastAsia="zh-CN"/>
              </w:rPr>
              <m:t>A</m:t>
            </m:r>
          </m:sub>
        </m:sSub>
        <m:r>
          <w:rPr>
            <w:rFonts w:ascii="Cambria Math" w:hAnsi="Cambria Math" w:cs="Times New Roman"/>
            <w:lang w:val="en-US" w:eastAsia="zh-CN"/>
          </w:rPr>
          <m:t>=[</m:t>
        </m:r>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r>
          <w:rPr>
            <w:rFonts w:ascii="Cambria Math" w:hAnsi="Cambria Math" w:cs="Times New Roman"/>
            <w:lang w:val="en-US" w:eastAsia="zh-CN"/>
          </w:rPr>
          <m:t>,</m:t>
        </m:r>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r>
          <w:rPr>
            <w:rFonts w:ascii="Cambria Math" w:hAnsi="Cambria Math" w:cs="Times New Roman"/>
            <w:lang w:val="en-US" w:eastAsia="zh-CN"/>
          </w:rPr>
          <m:t>]</m:t>
        </m:r>
      </m:oMath>
      <w:r w:rsidR="00F72983">
        <w:rPr>
          <w:rFonts w:ascii="Times New Roman" w:hAnsi="Times New Roman" w:cs="Times New Roman"/>
          <w:lang w:val="en-US" w:eastAsia="zh-CN"/>
        </w:rPr>
        <w:t xml:space="preserve">, whereas the unweighted </w:t>
      </w:r>
      <m:oMath>
        <m:r>
          <m:rPr>
            <m:sty m:val="bi"/>
          </m:rPr>
          <w:rPr>
            <w:rFonts w:ascii="Cambria Math" w:hAnsi="Cambria Math" w:cs="Times New Roman"/>
            <w:lang w:val="en-US" w:eastAsia="zh-CN"/>
          </w:rPr>
          <m:t>1</m:t>
        </m:r>
        <m:r>
          <w:rPr>
            <w:rFonts w:ascii="Cambria Math" w:hAnsi="Cambria Math" w:cs="Times New Roman"/>
            <w:lang w:val="en-US" w:eastAsia="zh-CN"/>
          </w:rPr>
          <m:t>=[1,1]</m:t>
        </m:r>
      </m:oMath>
      <w:r w:rsidR="00E86F33">
        <w:rPr>
          <w:rFonts w:ascii="Times New Roman" w:hAnsi="Times New Roman" w:cs="Times New Roman"/>
          <w:lang w:val="en-US" w:eastAsia="zh-CN"/>
        </w:rPr>
        <w:t xml:space="preserve">, and </w:t>
      </w:r>
      <m:oMath>
        <m:sSub>
          <m:sSubPr>
            <m:ctrlPr>
              <w:rPr>
                <w:rFonts w:ascii="Cambria Math" w:hAnsi="Cambria Math" w:cs="Times New Roman"/>
                <w:i/>
                <w:lang w:val="en-US" w:eastAsia="zh-CN"/>
              </w:rPr>
            </m:ctrlPr>
          </m:sSubPr>
          <m:e>
            <m:r>
              <m:rPr>
                <m:scr m:val="script"/>
                <m:sty m:val="bi"/>
              </m:rPr>
              <w:rPr>
                <w:rFonts w:ascii="Cambria Math" w:hAnsi="Cambria Math" w:cs="Times New Roman"/>
                <w:lang w:val="en-US" w:eastAsia="zh-CN"/>
              </w:rPr>
              <m:t>L</m:t>
            </m:r>
          </m:e>
          <m:sub>
            <m:r>
              <w:rPr>
                <w:rFonts w:ascii="Cambria Math" w:hAnsi="Cambria Math" w:cs="Times New Roman"/>
                <w:lang w:val="en-US" w:eastAsia="zh-CN"/>
              </w:rPr>
              <m:t>A</m:t>
            </m:r>
          </m:sub>
        </m:sSub>
        <m:r>
          <w:rPr>
            <w:rFonts w:ascii="Cambria Math" w:hAnsi="Cambria Math" w:cs="Times New Roman"/>
            <w:lang w:val="en-US" w:eastAsia="zh-CN"/>
          </w:rPr>
          <m:t>=</m:t>
        </m:r>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e>
                  <m:r>
                    <w:rPr>
                      <w:rFonts w:ascii="Cambria Math" w:hAnsi="Cambria Math" w:cs="Times New Roman"/>
                      <w:lang w:val="en-US" w:eastAsia="zh-CN"/>
                    </w:rPr>
                    <m:t>ρ</m:t>
                  </m:r>
                </m:e>
              </m:mr>
              <m:mr>
                <m:e>
                  <m:r>
                    <w:rPr>
                      <w:rFonts w:ascii="Cambria Math" w:hAnsi="Cambria Math" w:cs="Times New Roman"/>
                      <w:lang w:val="en-US" w:eastAsia="zh-CN"/>
                    </w:rPr>
                    <m:t>ρ</m:t>
                  </m:r>
                </m:e>
                <m:e>
                  <m:r>
                    <w:rPr>
                      <w:rFonts w:ascii="Cambria Math" w:hAnsi="Cambria Math" w:cs="Times New Roman"/>
                      <w:lang w:val="en-US" w:eastAsia="zh-CN"/>
                    </w:rPr>
                    <m:t>1</m:t>
                  </m:r>
                </m:e>
              </m:mr>
            </m:m>
          </m:e>
        </m:d>
      </m:oMath>
      <w:r w:rsidR="00E86F33">
        <w:rPr>
          <w:rFonts w:ascii="Times New Roman" w:hAnsi="Times New Roman" w:cs="Times New Roman"/>
          <w:lang w:val="en-US" w:eastAsia="zh-CN"/>
        </w:rPr>
        <w:t xml:space="preserve">. </w:t>
      </w:r>
      <w:r w:rsidR="00067FA7">
        <w:rPr>
          <w:rFonts w:ascii="Times New Roman" w:hAnsi="Times New Roman" w:cs="Times New Roman" w:hint="eastAsia"/>
          <w:lang w:eastAsia="zh-CN"/>
        </w:rPr>
        <w:t xml:space="preserve">Given </w:t>
      </w:r>
      <m:oMath>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1</m:t>
            </m:r>
          </m:sub>
        </m:sSub>
        <m:r>
          <w:rPr>
            <w:rFonts w:ascii="Cambria Math" w:hAnsi="Cambria Math" w:cs="Times New Roman"/>
            <w:lang w:val="en-US" w:eastAsia="zh-CN"/>
          </w:rPr>
          <m:t>=0.25</m:t>
        </m:r>
      </m:oMath>
      <w:r w:rsidR="00067FA7">
        <w:rPr>
          <w:rFonts w:ascii="Times New Roman" w:hAnsi="Times New Roman" w:cs="Times New Roman"/>
          <w:lang w:val="en-US" w:eastAsia="zh-CN"/>
        </w:rPr>
        <w:t xml:space="preserve"> and </w:t>
      </w:r>
      <m:oMath>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2</m:t>
            </m:r>
          </m:sub>
        </m:sSub>
        <m:r>
          <w:rPr>
            <w:rFonts w:ascii="Cambria Math" w:hAnsi="Cambria Math" w:cs="Times New Roman"/>
            <w:lang w:val="en-US" w:eastAsia="zh-CN"/>
          </w:rPr>
          <m:t>=0.5</m:t>
        </m:r>
      </m:oMath>
      <w:r w:rsidR="00067FA7">
        <w:rPr>
          <w:rFonts w:ascii="Times New Roman" w:hAnsi="Times New Roman" w:cs="Times New Roman" w:hint="eastAsia"/>
          <w:lang w:val="en-US" w:eastAsia="zh-CN"/>
        </w:rPr>
        <w:t xml:space="preserve">, the range for </w:t>
      </w:r>
      <m:oMath>
        <m:r>
          <w:rPr>
            <w:rFonts w:ascii="Cambria Math" w:hAnsi="Cambria Math" w:cs="Times New Roman"/>
            <w:lang w:val="en-US" w:eastAsia="zh-CN"/>
          </w:rPr>
          <m:t>ρ</m:t>
        </m:r>
      </m:oMath>
      <w:r w:rsidR="00067FA7">
        <w:rPr>
          <w:rFonts w:ascii="Times New Roman" w:hAnsi="Times New Roman" w:cs="Times New Roman" w:hint="eastAsia"/>
          <w:lang w:val="en-US" w:eastAsia="zh-CN"/>
        </w:rPr>
        <w:t xml:space="preserve"> is -0.577 to 0.577. </w:t>
      </w:r>
    </w:p>
    <w:p w14:paraId="72E25B44" w14:textId="77777777" w:rsidR="007C101F" w:rsidRDefault="007C101F" w:rsidP="006B49AF">
      <w:pPr>
        <w:spacing w:line="360" w:lineRule="auto"/>
        <w:rPr>
          <w:rFonts w:ascii="Times New Roman" w:hAnsi="Times New Roman" w:cs="Times New Roman"/>
          <w:lang w:val="en-US" w:eastAsia="zh-CN"/>
        </w:rPr>
      </w:pPr>
    </w:p>
    <w:p w14:paraId="1BD95D52" w14:textId="5D20F227" w:rsidR="00CC3D92" w:rsidRPr="00067FA7" w:rsidRDefault="00067FA7" w:rsidP="006B49AF">
      <w:pPr>
        <w:spacing w:line="360" w:lineRule="auto"/>
        <w:rPr>
          <w:rFonts w:ascii="Times New Roman" w:hAnsi="Times New Roman" w:cs="Times New Roman"/>
          <w:lang w:eastAsia="zh-CN"/>
        </w:rPr>
      </w:pPr>
      <w:r>
        <w:rPr>
          <w:rFonts w:ascii="Times New Roman" w:hAnsi="Times New Roman" w:cs="Times New Roman" w:hint="eastAsia"/>
          <w:lang w:eastAsia="zh-CN"/>
        </w:rPr>
        <w:t xml:space="preserve">We gave a manual example for </w:t>
      </w:r>
      <m:oMath>
        <m:r>
          <w:rPr>
            <w:rFonts w:ascii="Cambria Math" w:hAnsi="Cambria Math" w:cs="Times New Roman"/>
            <w:lang w:val="en-US" w:eastAsia="zh-CN"/>
          </w:rPr>
          <m:t>ρ=-0.2</m:t>
        </m:r>
      </m:oMath>
      <w:r w:rsidR="00AE1428">
        <w:rPr>
          <w:rFonts w:ascii="Times New Roman" w:hAnsi="Times New Roman" w:cs="Times New Roman"/>
          <w:lang w:val="en-US" w:eastAsia="zh-CN"/>
        </w:rPr>
        <w:t>,</w:t>
      </w:r>
    </w:p>
    <w:p w14:paraId="3F16F53B" w14:textId="0960EC71" w:rsidR="00E86F33" w:rsidRDefault="00AE1428" w:rsidP="006B49AF">
      <w:pPr>
        <w:spacing w:line="360" w:lineRule="auto"/>
        <w:rPr>
          <w:rFonts w:ascii="Times New Roman" w:hAnsi="Times New Roman" w:cs="Times New Roman"/>
          <w:lang w:val="en-US" w:eastAsia="zh-CN"/>
        </w:rPr>
      </w:pPr>
      <w:r>
        <w:rPr>
          <w:rFonts w:ascii="Times New Roman" w:hAnsi="Times New Roman" w:cs="Times New Roman"/>
          <w:lang w:val="en-US" w:eastAsia="zh-CN"/>
        </w:rPr>
        <w:t>w</w:t>
      </w:r>
      <w:r w:rsidR="00FD5E8E">
        <w:rPr>
          <w:rFonts w:ascii="Times New Roman" w:hAnsi="Times New Roman" w:cs="Times New Roman"/>
          <w:lang w:val="en-US" w:eastAsia="zh-CN"/>
        </w:rPr>
        <w:t>e had</w:t>
      </w:r>
      <w:r w:rsidR="00E86F33">
        <w:rPr>
          <w:rFonts w:ascii="Times New Roman" w:hAnsi="Times New Roman" w:cs="Times New Roman"/>
          <w:lang w:val="en-US" w:eastAsia="zh-CN"/>
        </w:rPr>
        <w:t xml:space="preserve"> “inner mass” </w:t>
      </w:r>
      <m:oMath>
        <m:sSup>
          <m:sSupPr>
            <m:ctrlPr>
              <w:rPr>
                <w:rFonts w:ascii="Cambria Math" w:hAnsi="Cambria Math" w:cs="Times New Roman"/>
                <w:i/>
                <w:lang w:val="en-US" w:eastAsia="zh-CN"/>
              </w:rPr>
            </m:ctrlPr>
          </m:sSupPr>
          <m:e>
            <m:r>
              <w:rPr>
                <w:rFonts w:ascii="Cambria Math" w:hAnsi="Cambria Math" w:cs="Times New Roman"/>
                <w:lang w:val="en-US" w:eastAsia="zh-CN"/>
              </w:rPr>
              <m:t>h</m:t>
            </m:r>
          </m:e>
          <m:sup>
            <m:r>
              <w:rPr>
                <w:rFonts w:ascii="Cambria Math" w:hAnsi="Cambria Math" w:cs="Times New Roman"/>
                <w:lang w:val="en-US" w:eastAsia="zh-CN"/>
              </w:rPr>
              <m:t>2</m:t>
            </m:r>
          </m:sup>
        </m:sSup>
        <m:r>
          <w:rPr>
            <w:rFonts w:ascii="Cambria Math" w:hAnsi="Cambria Math" w:cs="Times New Roman"/>
            <w:lang w:val="en-US" w:eastAsia="zh-CN"/>
          </w:rPr>
          <m:t>=</m:t>
        </m:r>
        <m:sSup>
          <m:sSupPr>
            <m:ctrlPr>
              <w:rPr>
                <w:rFonts w:ascii="Cambria Math" w:hAnsi="Cambria Math" w:cs="Times New Roman"/>
                <w:i/>
              </w:rPr>
            </m:ctrlPr>
          </m:sSupPr>
          <m:e>
            <m:r>
              <m:rPr>
                <m:sty m:val="bi"/>
              </m:rPr>
              <w:rPr>
                <w:rFonts w:ascii="Cambria Math" w:hAnsi="Cambria Math" w:cs="Times New Roman"/>
              </w:rPr>
              <m:t>β</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A</m:t>
            </m:r>
          </m:sub>
        </m:sSub>
        <m:sSub>
          <m:sSubPr>
            <m:ctrlPr>
              <w:rPr>
                <w:rFonts w:ascii="Cambria Math" w:hAnsi="Cambria Math" w:cs="Times New Roman"/>
                <w:b/>
                <w:i/>
              </w:rPr>
            </m:ctrlPr>
          </m:sSubPr>
          <m:e>
            <m:r>
              <m:rPr>
                <m:scr m:val="script"/>
                <m:sty m:val="bi"/>
              </m:rPr>
              <w:rPr>
                <w:rFonts w:ascii="Cambria Math" w:hAnsi="Cambria Math" w:cs="Times New Roman"/>
              </w:rPr>
              <m:t>L</m:t>
            </m:r>
          </m:e>
          <m:sub>
            <m:r>
              <w:rPr>
                <w:rFonts w:ascii="Cambria Math" w:hAnsi="Cambria Math" w:cs="Times New Roman"/>
              </w:rPr>
              <m:t>A</m:t>
            </m:r>
          </m:sub>
        </m:sSub>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A</m:t>
            </m:r>
          </m:sub>
        </m:sSub>
        <m:r>
          <m:rPr>
            <m:sty m:val="bi"/>
          </m:rPr>
          <w:rPr>
            <w:rFonts w:ascii="Cambria Math" w:hAnsi="Cambria Math" w:cs="Times New Roman"/>
          </w:rPr>
          <m:t>β=</m:t>
        </m:r>
        <m:d>
          <m:dPr>
            <m:begChr m:val="["/>
            <m:endChr m:val="]"/>
            <m:ctrlPr>
              <w:rPr>
                <w:rFonts w:ascii="Cambria Math" w:hAnsi="Cambria Math" w:cs="Times New Roman"/>
                <w:i/>
                <w:lang w:val="en-US" w:eastAsia="zh-CN"/>
              </w:rPr>
            </m:ctrlPr>
          </m:dPr>
          <m:e>
            <m:r>
              <w:rPr>
                <w:rFonts w:ascii="Cambria Math" w:hAnsi="Cambria Math" w:cs="Times New Roman"/>
                <w:lang w:val="en-US" w:eastAsia="zh-CN"/>
              </w:rPr>
              <m:t>1,-0.5</m:t>
            </m:r>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rad>
                </m:e>
                <m:e/>
              </m:mr>
              <m:mr>
                <m:e/>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rad>
                </m:e>
              </m:mr>
            </m:m>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e>
                  <m:r>
                    <w:rPr>
                      <w:rFonts w:ascii="Cambria Math" w:hAnsi="Cambria Math" w:cs="Times New Roman"/>
                      <w:lang w:val="en-US" w:eastAsia="zh-CN"/>
                    </w:rPr>
                    <m:t>-0.2</m:t>
                  </m:r>
                </m:e>
              </m:mr>
              <m:mr>
                <m:e>
                  <m:r>
                    <w:rPr>
                      <w:rFonts w:ascii="Cambria Math" w:hAnsi="Cambria Math" w:cs="Times New Roman"/>
                      <w:lang w:val="en-US" w:eastAsia="zh-CN"/>
                    </w:rPr>
                    <m:t>-0.2</m:t>
                  </m:r>
                </m:e>
                <m:e>
                  <m:r>
                    <w:rPr>
                      <w:rFonts w:ascii="Cambria Math" w:hAnsi="Cambria Math" w:cs="Times New Roman"/>
                      <w:lang w:val="en-US" w:eastAsia="zh-CN"/>
                    </w:rPr>
                    <m:t>1</m:t>
                  </m:r>
                </m:e>
              </m:mr>
            </m:m>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rad>
                </m:e>
                <m:e/>
              </m:mr>
              <m:mr>
                <m:e/>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rad>
                </m:e>
              </m:mr>
            </m:m>
          </m:e>
        </m:d>
        <m:d>
          <m:dPr>
            <m:begChr m:val="["/>
            <m:endChr m:val="]"/>
            <m:ctrlPr>
              <w:rPr>
                <w:rFonts w:ascii="Cambria Math" w:hAnsi="Cambria Math" w:cs="Times New Roman"/>
                <w:i/>
                <w:lang w:val="en-US" w:eastAsia="zh-CN"/>
              </w:rPr>
            </m:ctrlPr>
          </m:dPr>
          <m:e>
            <m:m>
              <m:mPr>
                <m:mcs>
                  <m:mc>
                    <m:mcPr>
                      <m:count m:val="1"/>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mr>
              <m:mr>
                <m:e>
                  <m:r>
                    <w:rPr>
                      <w:rFonts w:ascii="Cambria Math" w:hAnsi="Cambria Math" w:cs="Times New Roman"/>
                      <w:lang w:val="en-US" w:eastAsia="zh-CN"/>
                    </w:rPr>
                    <m:t>-0.5</m:t>
                  </m:r>
                </m:e>
              </m:mr>
            </m:m>
          </m:e>
        </m:d>
        <m:r>
          <w:rPr>
            <w:rFonts w:ascii="Cambria Math" w:hAnsi="Cambria Math" w:cs="Times New Roman"/>
            <w:lang w:val="en-US" w:eastAsia="zh-CN"/>
          </w:rPr>
          <m:t>=0.587</m:t>
        </m:r>
      </m:oMath>
      <w:r w:rsidR="00FD5E8E">
        <w:rPr>
          <w:rFonts w:ascii="Times New Roman" w:hAnsi="Times New Roman" w:cs="Times New Roman"/>
          <w:lang w:val="en-US" w:eastAsia="zh-CN"/>
        </w:rPr>
        <w:t>, the “m</w:t>
      </w:r>
      <w:r>
        <w:rPr>
          <w:rFonts w:ascii="Times New Roman" w:hAnsi="Times New Roman" w:cs="Times New Roman"/>
          <w:lang w:val="en-US" w:eastAsia="zh-CN"/>
        </w:rPr>
        <w:t>easured mass” without weight is</w:t>
      </w:r>
    </w:p>
    <w:p w14:paraId="322DD265" w14:textId="028C8941" w:rsidR="00FD5E8E" w:rsidRPr="004D7D1C" w:rsidRDefault="009E233B" w:rsidP="006B49AF">
      <w:pPr>
        <w:spacing w:line="360" w:lineRule="auto"/>
        <w:rPr>
          <w:rFonts w:ascii="Times New Roman" w:hAnsi="Times New Roman" w:cs="Times New Roman"/>
          <w:lang w:val="en-US" w:eastAsia="zh-CN"/>
        </w:rPr>
      </w:pPr>
      <m:oMathPara>
        <m:oMath>
          <m:sSubSup>
            <m:sSubSupPr>
              <m:ctrlPr>
                <w:rPr>
                  <w:rFonts w:ascii="Cambria Math" w:hAnsi="Cambria Math" w:cs="Times New Roman"/>
                  <w:i/>
                  <w:lang w:val="en-US" w:eastAsia="zh-CN"/>
                </w:rPr>
              </m:ctrlPr>
            </m:sSubSupPr>
            <m:e>
              <m:r>
                <w:rPr>
                  <w:rFonts w:ascii="Cambria Math" w:hAnsi="Cambria Math" w:cs="Times New Roman"/>
                  <w:lang w:val="en-US" w:eastAsia="zh-CN"/>
                </w:rPr>
                <m:t>h</m:t>
              </m:r>
            </m:e>
            <m:sub>
              <m:r>
                <w:rPr>
                  <w:rFonts w:ascii="Cambria Math" w:hAnsi="Cambria Math" w:cs="Times New Roman"/>
                  <w:lang w:val="en-US" w:eastAsia="zh-CN"/>
                </w:rPr>
                <m:t>SNP.A</m:t>
              </m:r>
            </m:sub>
            <m:sup>
              <m:r>
                <w:rPr>
                  <w:rFonts w:ascii="Cambria Math" w:hAnsi="Cambria Math" w:cs="Times New Roman"/>
                  <w:lang w:val="en-US" w:eastAsia="zh-CN"/>
                </w:rPr>
                <m:t>2</m:t>
              </m:r>
            </m:sup>
          </m:sSubSup>
          <m:r>
            <m:rPr>
              <m:scr m:val="script"/>
            </m:rPr>
            <w:rPr>
              <w:rFonts w:ascii="Cambria Math" w:hAnsi="Cambria Math" w:cs="Times New Roman"/>
              <w:lang w:val="en-US" w:eastAsia="zh-CN"/>
            </w:rPr>
            <m:t>=m</m:t>
          </m:r>
          <m:sSup>
            <m:sSupPr>
              <m:ctrlPr>
                <w:rPr>
                  <w:rFonts w:ascii="Cambria Math" w:hAnsi="Cambria Math" w:cs="Times New Roman"/>
                  <w:i/>
                </w:rPr>
              </m:ctrlPr>
            </m:sSupPr>
            <m:e>
              <m:r>
                <m:rPr>
                  <m:sty m:val="bi"/>
                </m:rPr>
                <w:rPr>
                  <w:rFonts w:ascii="Cambria Math" w:hAnsi="Cambria Math" w:cs="Times New Roman"/>
                </w:rPr>
                <m:t>β</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A</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A,k</m:t>
                          </m:r>
                        </m:sub>
                      </m:sSub>
                    </m:e>
                  </m:nary>
                </m:num>
                <m:den>
                  <m:sSup>
                    <m:sSupPr>
                      <m:ctrlPr>
                        <w:rPr>
                          <w:rFonts w:ascii="Cambria Math" w:hAnsi="Cambria Math" w:cs="Times New Roman"/>
                          <w:b/>
                          <w:i/>
                        </w:rPr>
                      </m:ctrlPr>
                    </m:sSupPr>
                    <m:e>
                      <m:r>
                        <m:rPr>
                          <m:sty m:val="bi"/>
                        </m:rPr>
                        <w:rPr>
                          <w:rFonts w:ascii="Cambria Math" w:hAnsi="Cambria Math" w:cs="Times New Roman"/>
                        </w:rPr>
                        <m:t>1</m:t>
                      </m:r>
                    </m:e>
                    <m:sup>
                      <m:r>
                        <m:rPr>
                          <m:sty m:val="bi"/>
                        </m:rP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m:rPr>
                          <m:sty m:val="bi"/>
                        </m:rPr>
                        <w:rPr>
                          <w:rFonts w:ascii="Cambria Math" w:hAnsi="Cambria Math" w:cs="Times New Roman"/>
                        </w:rPr>
                        <m:t>A</m:t>
                      </m:r>
                    </m:sub>
                  </m:sSub>
                  <m:r>
                    <m:rPr>
                      <m:sty m:val="bi"/>
                    </m:rPr>
                    <w:rPr>
                      <w:rFonts w:ascii="Cambria Math" w:hAnsi="Cambria Math" w:cs="Times New Roman"/>
                    </w:rPr>
                    <m:t>1</m:t>
                  </m:r>
                </m:den>
              </m:f>
            </m:e>
          </m:d>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A</m:t>
              </m:r>
            </m:sub>
          </m:sSub>
          <m:r>
            <m:rPr>
              <m:sty m:val="bi"/>
            </m:rPr>
            <w:rPr>
              <w:rFonts w:ascii="Cambria Math" w:hAnsi="Cambria Math" w:cs="Times New Roman"/>
            </w:rPr>
            <m:t>β=tr(</m:t>
          </m:r>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e/>
                </m:mr>
                <m:mr>
                  <m:e/>
                  <m:e>
                    <m:r>
                      <w:rPr>
                        <w:rFonts w:ascii="Cambria Math" w:hAnsi="Cambria Math" w:cs="Times New Roman"/>
                        <w:lang w:val="en-US" w:eastAsia="zh-CN"/>
                      </w:rPr>
                      <m:t>1</m:t>
                    </m:r>
                  </m:e>
                </m:mr>
              </m:m>
            </m:e>
          </m:d>
          <m:r>
            <m:rPr>
              <m:sty m:val="bi"/>
            </m:rPr>
            <w:rPr>
              <w:rFonts w:ascii="Cambria Math" w:hAnsi="Cambria Math" w:cs="Times New Roman"/>
            </w:rPr>
            <m:t>)</m:t>
          </m:r>
          <m:d>
            <m:dPr>
              <m:begChr m:val="["/>
              <m:endChr m:val="]"/>
              <m:ctrlPr>
                <w:rPr>
                  <w:rFonts w:ascii="Cambria Math" w:hAnsi="Cambria Math" w:cs="Times New Roman"/>
                  <w:i/>
                  <w:lang w:val="en-US" w:eastAsia="zh-CN"/>
                </w:rPr>
              </m:ctrlPr>
            </m:dPr>
            <m:e>
              <m:r>
                <w:rPr>
                  <w:rFonts w:ascii="Cambria Math" w:hAnsi="Cambria Math" w:cs="Times New Roman"/>
                  <w:lang w:val="en-US" w:eastAsia="zh-CN"/>
                </w:rPr>
                <m:t>1,-0.5</m:t>
              </m:r>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rad>
                  </m:e>
                  <m:e/>
                </m:mr>
                <m:mr>
                  <m:e/>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rad>
                  </m:e>
                </m:mr>
              </m:m>
            </m:e>
          </m:d>
          <m:d>
            <m:dPr>
              <m:begChr m:val="{"/>
              <m:endChr m:val="}"/>
              <m:ctrlPr>
                <w:rPr>
                  <w:rFonts w:ascii="Cambria Math" w:hAnsi="Cambria Math" w:cs="Times New Roman"/>
                  <w:i/>
                  <w:lang w:val="en-US" w:eastAsia="zh-CN"/>
                </w:rPr>
              </m:ctrlPr>
            </m:dPr>
            <m:e>
              <m:f>
                <m:fPr>
                  <m:ctrlPr>
                    <w:rPr>
                      <w:rFonts w:ascii="Cambria Math" w:hAnsi="Cambria Math" w:cs="Times New Roman"/>
                      <w:i/>
                      <w:lang w:val="en-US" w:eastAsia="zh-CN"/>
                    </w:rPr>
                  </m:ctrlPr>
                </m:fPr>
                <m:num>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e>
                            <m:r>
                              <w:rPr>
                                <w:rFonts w:ascii="Cambria Math" w:hAnsi="Cambria Math" w:cs="Times New Roman"/>
                                <w:lang w:val="en-US" w:eastAsia="zh-CN"/>
                              </w:rPr>
                              <m:t>-0.2</m:t>
                            </m:r>
                          </m:e>
                        </m:mr>
                        <m:mr>
                          <m:e>
                            <m:r>
                              <w:rPr>
                                <w:rFonts w:ascii="Cambria Math" w:hAnsi="Cambria Math" w:cs="Times New Roman"/>
                                <w:lang w:val="en-US" w:eastAsia="zh-CN"/>
                              </w:rPr>
                              <m:t>-0.2</m:t>
                            </m:r>
                          </m:e>
                          <m:e>
                            <m:r>
                              <w:rPr>
                                <w:rFonts w:ascii="Cambria Math" w:hAnsi="Cambria Math" w:cs="Times New Roman"/>
                                <w:lang w:val="en-US" w:eastAsia="zh-CN"/>
                              </w:rPr>
                              <m:t>0.04</m:t>
                            </m:r>
                          </m:e>
                        </m:mr>
                      </m:m>
                    </m:e>
                  </m:d>
                  <m:r>
                    <w:rPr>
                      <w:rFonts w:ascii="Cambria Math" w:hAnsi="Cambria Math" w:cs="Times New Roman"/>
                      <w:lang w:val="en-US" w:eastAsia="zh-CN"/>
                    </w:rPr>
                    <m:t>+</m:t>
                  </m:r>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0.04</m:t>
                            </m:r>
                          </m:e>
                          <m:e>
                            <m:r>
                              <w:rPr>
                                <w:rFonts w:ascii="Cambria Math" w:hAnsi="Cambria Math" w:cs="Times New Roman"/>
                                <w:lang w:val="en-US" w:eastAsia="zh-CN"/>
                              </w:rPr>
                              <m:t>-0.2</m:t>
                            </m:r>
                          </m:e>
                        </m:mr>
                        <m:mr>
                          <m:e>
                            <m:r>
                              <w:rPr>
                                <w:rFonts w:ascii="Cambria Math" w:hAnsi="Cambria Math" w:cs="Times New Roman"/>
                                <w:lang w:val="en-US" w:eastAsia="zh-CN"/>
                              </w:rPr>
                              <m:t>-0.2</m:t>
                            </m:r>
                          </m:e>
                          <m:e>
                            <m:r>
                              <w:rPr>
                                <w:rFonts w:ascii="Cambria Math" w:hAnsi="Cambria Math" w:cs="Times New Roman"/>
                                <w:lang w:val="en-US" w:eastAsia="zh-CN"/>
                              </w:rPr>
                              <m:t>1</m:t>
                            </m:r>
                          </m:e>
                        </m:mr>
                      </m:m>
                    </m:e>
                  </m:d>
                </m:num>
                <m:den>
                  <m:d>
                    <m:dPr>
                      <m:begChr m:val="["/>
                      <m:endChr m:val="]"/>
                      <m:ctrlPr>
                        <w:rPr>
                          <w:rFonts w:ascii="Cambria Math" w:hAnsi="Cambria Math" w:cs="Times New Roman"/>
                          <w:i/>
                          <w:lang w:val="en-US" w:eastAsia="zh-CN"/>
                        </w:rPr>
                      </m:ctrlPr>
                    </m:dPr>
                    <m:e>
                      <m:r>
                        <w:rPr>
                          <w:rFonts w:ascii="Cambria Math" w:hAnsi="Cambria Math" w:cs="Times New Roman"/>
                          <w:lang w:val="en-US" w:eastAsia="zh-CN"/>
                        </w:rPr>
                        <m:t>1,1</m:t>
                      </m:r>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e>
                            <m:r>
                              <w:rPr>
                                <w:rFonts w:ascii="Cambria Math" w:hAnsi="Cambria Math" w:cs="Times New Roman"/>
                                <w:lang w:val="en-US" w:eastAsia="zh-CN"/>
                              </w:rPr>
                              <m:t>0.04</m:t>
                            </m:r>
                          </m:e>
                        </m:mr>
                        <m:mr>
                          <m:e>
                            <m:r>
                              <w:rPr>
                                <w:rFonts w:ascii="Cambria Math" w:hAnsi="Cambria Math" w:cs="Times New Roman"/>
                                <w:lang w:val="en-US" w:eastAsia="zh-CN"/>
                              </w:rPr>
                              <m:t>0.04</m:t>
                            </m:r>
                          </m:e>
                          <m:e>
                            <m:r>
                              <w:rPr>
                                <w:rFonts w:ascii="Cambria Math" w:hAnsi="Cambria Math" w:cs="Times New Roman"/>
                                <w:lang w:val="en-US" w:eastAsia="zh-CN"/>
                              </w:rPr>
                              <m:t>1</m:t>
                            </m:r>
                          </m:e>
                        </m:mr>
                      </m:m>
                    </m:e>
                  </m:d>
                  <m:d>
                    <m:dPr>
                      <m:begChr m:val="["/>
                      <m:endChr m:val="]"/>
                      <m:ctrlPr>
                        <w:rPr>
                          <w:rFonts w:ascii="Cambria Math" w:hAnsi="Cambria Math" w:cs="Times New Roman"/>
                          <w:i/>
                          <w:lang w:val="en-US" w:eastAsia="zh-CN"/>
                        </w:rPr>
                      </m:ctrlPr>
                    </m:dPr>
                    <m:e>
                      <m:m>
                        <m:mPr>
                          <m:mcs>
                            <m:mc>
                              <m:mcPr>
                                <m:count m:val="1"/>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mr>
                        <m:mr>
                          <m:e>
                            <m:r>
                              <w:rPr>
                                <w:rFonts w:ascii="Cambria Math" w:hAnsi="Cambria Math" w:cs="Times New Roman"/>
                                <w:lang w:val="en-US" w:eastAsia="zh-CN"/>
                              </w:rPr>
                              <m:t>1</m:t>
                            </m:r>
                          </m:e>
                        </m:mr>
                      </m:m>
                    </m:e>
                  </m:d>
                </m:den>
              </m:f>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rad>
                  </m:e>
                  <m:e/>
                </m:mr>
                <m:mr>
                  <m:e/>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rad>
                  </m:e>
                </m:mr>
              </m:m>
            </m:e>
          </m:d>
          <m:d>
            <m:dPr>
              <m:begChr m:val="["/>
              <m:endChr m:val="]"/>
              <m:ctrlPr>
                <w:rPr>
                  <w:rFonts w:ascii="Cambria Math" w:hAnsi="Cambria Math" w:cs="Times New Roman"/>
                  <w:i/>
                  <w:lang w:val="en-US" w:eastAsia="zh-CN"/>
                </w:rPr>
              </m:ctrlPr>
            </m:dPr>
            <m:e>
              <m:m>
                <m:mPr>
                  <m:mcs>
                    <m:mc>
                      <m:mcPr>
                        <m:count m:val="1"/>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mr>
                <m:mr>
                  <m:e>
                    <m:r>
                      <w:rPr>
                        <w:rFonts w:ascii="Cambria Math" w:hAnsi="Cambria Math" w:cs="Times New Roman"/>
                        <w:lang w:val="en-US" w:eastAsia="zh-CN"/>
                      </w:rPr>
                      <m:t>-0.5</m:t>
                    </m:r>
                  </m:e>
                </m:mr>
              </m:m>
            </m:e>
          </m:d>
          <m:r>
            <w:rPr>
              <w:rFonts w:ascii="Cambria Math" w:hAnsi="Cambria Math" w:cs="Times New Roman"/>
              <w:lang w:val="en-US" w:eastAsia="zh-CN"/>
            </w:rPr>
            <m:t>=0.667</m:t>
          </m:r>
        </m:oMath>
      </m:oMathPara>
    </w:p>
    <w:p w14:paraId="72C531BC" w14:textId="6163AF62" w:rsidR="004D7D1C" w:rsidRDefault="00140080" w:rsidP="006B49AF">
      <w:pPr>
        <w:spacing w:line="360" w:lineRule="auto"/>
        <w:rPr>
          <w:rFonts w:ascii="Times New Roman" w:hAnsi="Times New Roman" w:cs="Times New Roman"/>
          <w:lang w:val="en-US" w:eastAsia="zh-CN"/>
        </w:rPr>
      </w:pPr>
      <w:r>
        <w:rPr>
          <w:rFonts w:ascii="Times New Roman" w:hAnsi="Times New Roman" w:cs="Times New Roman"/>
          <w:lang w:val="en-US" w:eastAsia="zh-CN"/>
        </w:rPr>
        <w:t>and the weighted one</w:t>
      </w:r>
      <w:r w:rsidR="00AE1428">
        <w:rPr>
          <w:rFonts w:ascii="Times New Roman" w:hAnsi="Times New Roman" w:cs="Times New Roman"/>
          <w:lang w:val="en-US" w:eastAsia="zh-CN"/>
        </w:rPr>
        <w:t xml:space="preserve"> is</w:t>
      </w:r>
    </w:p>
    <w:p w14:paraId="49F5CA63" w14:textId="07320B40" w:rsidR="00E86F33" w:rsidRPr="00900C30" w:rsidRDefault="009E233B" w:rsidP="006B49AF">
      <w:pPr>
        <w:spacing w:line="360" w:lineRule="auto"/>
        <w:rPr>
          <w:rFonts w:ascii="Times New Roman" w:hAnsi="Times New Roman" w:cs="Times New Roman"/>
          <w:lang w:val="en-US" w:eastAsia="zh-CN"/>
        </w:rPr>
      </w:pPr>
      <m:oMathPara>
        <m:oMath>
          <m:sSubSup>
            <m:sSubSupPr>
              <m:ctrlPr>
                <w:rPr>
                  <w:rFonts w:ascii="Cambria Math" w:hAnsi="Cambria Math" w:cs="Times New Roman"/>
                  <w:i/>
                  <w:lang w:val="en-US" w:eastAsia="zh-CN"/>
                </w:rPr>
              </m:ctrlPr>
            </m:sSubSupPr>
            <m:e>
              <m:r>
                <w:rPr>
                  <w:rFonts w:ascii="Cambria Math" w:hAnsi="Cambria Math" w:cs="Times New Roman"/>
                  <w:lang w:val="en-US" w:eastAsia="zh-CN"/>
                </w:rPr>
                <m:t>h</m:t>
              </m:r>
            </m:e>
            <m:sub>
              <m:r>
                <w:rPr>
                  <w:rFonts w:ascii="Cambria Math" w:hAnsi="Cambria Math" w:cs="Times New Roman"/>
                  <w:lang w:val="en-US" w:eastAsia="zh-CN"/>
                </w:rPr>
                <m:t>SNP.A</m:t>
              </m:r>
            </m:sub>
            <m:sup>
              <m:r>
                <w:rPr>
                  <w:rFonts w:ascii="Cambria Math" w:hAnsi="Cambria Math" w:cs="Times New Roman"/>
                  <w:lang w:val="en-US" w:eastAsia="zh-CN"/>
                </w:rPr>
                <m:t>2</m:t>
              </m:r>
            </m:sup>
          </m:sSubSup>
          <m:r>
            <w:rPr>
              <w:rFonts w:ascii="Cambria Math" w:hAnsi="Cambria Math" w:cs="Times New Roman"/>
              <w:lang w:val="en-US" w:eastAsia="zh-CN"/>
            </w:rPr>
            <m:t>=tr(</m:t>
          </m:r>
          <m:sSub>
            <m:sSubPr>
              <m:ctrlPr>
                <w:rPr>
                  <w:rFonts w:ascii="Cambria Math" w:hAnsi="Cambria Math" w:cs="Times New Roman"/>
                  <w:i/>
                  <w:lang w:val="en-US" w:eastAsia="zh-CN"/>
                </w:rPr>
              </m:ctrlPr>
            </m:sSubPr>
            <m:e>
              <m:r>
                <m:rPr>
                  <m:sty m:val="bi"/>
                </m:rPr>
                <w:rPr>
                  <w:rFonts w:ascii="Cambria Math" w:hAnsi="Cambria Math" w:cs="Times New Roman"/>
                  <w:lang w:val="en-US" w:eastAsia="zh-CN"/>
                </w:rPr>
                <m:t>W</m:t>
              </m:r>
            </m:e>
            <m:sub>
              <m:r>
                <w:rPr>
                  <w:rFonts w:ascii="Cambria Math" w:hAnsi="Cambria Math" w:cs="Times New Roman"/>
                  <w:lang w:val="en-US" w:eastAsia="zh-CN"/>
                </w:rPr>
                <m:t>A</m:t>
              </m:r>
            </m:sub>
          </m:sSub>
          <m:r>
            <w:rPr>
              <w:rFonts w:ascii="Cambria Math" w:hAnsi="Cambria Math" w:cs="Times New Roman"/>
              <w:lang w:val="en-US" w:eastAsia="zh-CN"/>
            </w:rPr>
            <m:t>)</m:t>
          </m:r>
          <m:sSup>
            <m:sSupPr>
              <m:ctrlPr>
                <w:rPr>
                  <w:rFonts w:ascii="Cambria Math" w:hAnsi="Cambria Math" w:cs="Times New Roman"/>
                  <w:i/>
                </w:rPr>
              </m:ctrlPr>
            </m:sSupPr>
            <m:e>
              <m:r>
                <m:rPr>
                  <m:sty m:val="bi"/>
                </m:rPr>
                <w:rPr>
                  <w:rFonts w:ascii="Cambria Math" w:hAnsi="Cambria Math" w:cs="Times New Roman"/>
                </w:rPr>
                <m:t>β</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A</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A,k</m:t>
                          </m:r>
                        </m:sub>
                      </m:sSub>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A,k</m:t>
                          </m:r>
                        </m:sub>
                      </m:sSub>
                    </m:e>
                  </m:nary>
                </m:num>
                <m:den>
                  <m:sSubSup>
                    <m:sSubSupPr>
                      <m:ctrlPr>
                        <w:rPr>
                          <w:rFonts w:ascii="Cambria Math" w:hAnsi="Cambria Math" w:cs="Times New Roman"/>
                          <w:b/>
                          <w:i/>
                        </w:rPr>
                      </m:ctrlPr>
                    </m:sSubSupPr>
                    <m:e>
                      <m:r>
                        <m:rPr>
                          <m:sty m:val="bi"/>
                        </m:rPr>
                        <w:rPr>
                          <w:rFonts w:ascii="Cambria Math" w:hAnsi="Cambria Math" w:cs="Times New Roman"/>
                        </w:rPr>
                        <m:t>w</m:t>
                      </m:r>
                    </m:e>
                    <m:sub>
                      <m:r>
                        <m:rPr>
                          <m:sty m:val="bi"/>
                        </m:rPr>
                        <w:rPr>
                          <w:rFonts w:ascii="Cambria Math" w:hAnsi="Cambria Math" w:cs="Times New Roman"/>
                        </w:rPr>
                        <m:t>A</m:t>
                      </m:r>
                    </m:sub>
                    <m:sup>
                      <m:r>
                        <m:rPr>
                          <m:sty m:val="bi"/>
                        </m:rPr>
                        <w:rPr>
                          <w:rFonts w:ascii="Cambria Math" w:hAnsi="Cambria Math" w:cs="Times New Roman"/>
                        </w:rPr>
                        <m:t>T</m:t>
                      </m:r>
                    </m:sup>
                  </m:sSubSup>
                  <m:sSub>
                    <m:sSubPr>
                      <m:ctrlPr>
                        <w:rPr>
                          <w:rFonts w:ascii="Cambria Math" w:hAnsi="Cambria Math" w:cs="Times New Roman"/>
                          <w:b/>
                          <w:i/>
                        </w:rPr>
                      </m:ctrlPr>
                    </m:sSubPr>
                    <m:e>
                      <m:r>
                        <m:rPr>
                          <m:sty m:val="bi"/>
                        </m:rPr>
                        <w:rPr>
                          <w:rFonts w:ascii="Cambria Math" w:hAnsi="Cambria Math" w:cs="Times New Roman"/>
                        </w:rPr>
                        <m:t>Ρ</m:t>
                      </m:r>
                    </m:e>
                    <m:sub>
                      <m:r>
                        <m:rPr>
                          <m:sty m:val="bi"/>
                        </m:rPr>
                        <w:rPr>
                          <w:rFonts w:ascii="Cambria Math" w:hAnsi="Cambria Math" w:cs="Times New Roman"/>
                        </w:rPr>
                        <m:t>A</m:t>
                      </m:r>
                    </m:sub>
                  </m:sSub>
                  <m:sSub>
                    <m:sSubPr>
                      <m:ctrlPr>
                        <w:rPr>
                          <w:rFonts w:ascii="Cambria Math" w:hAnsi="Cambria Math" w:cs="Times New Roman"/>
                          <w:b/>
                          <w:i/>
                        </w:rPr>
                      </m:ctrlPr>
                    </m:sSubPr>
                    <m:e>
                      <m:r>
                        <m:rPr>
                          <m:sty m:val="bi"/>
                        </m:rPr>
                        <w:rPr>
                          <w:rFonts w:ascii="Cambria Math" w:hAnsi="Cambria Math" w:cs="Times New Roman"/>
                        </w:rPr>
                        <m:t>w</m:t>
                      </m:r>
                    </m:e>
                    <m:sub>
                      <m:r>
                        <m:rPr>
                          <m:sty m:val="bi"/>
                        </m:rPr>
                        <w:rPr>
                          <w:rFonts w:ascii="Cambria Math" w:hAnsi="Cambria Math" w:cs="Times New Roman"/>
                        </w:rPr>
                        <m:t>A</m:t>
                      </m:r>
                    </m:sub>
                  </m:sSub>
                </m:den>
              </m:f>
            </m:e>
          </m:d>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A</m:t>
              </m:r>
            </m:sub>
          </m:sSub>
          <m:r>
            <m:rPr>
              <m:sty m:val="bi"/>
            </m:rPr>
            <w:rPr>
              <w:rFonts w:ascii="Cambria Math" w:hAnsi="Cambria Math" w:cs="Times New Roman"/>
            </w:rPr>
            <m:t>β=tr(</m:t>
          </m:r>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e/>
                </m:mr>
                <m:mr>
                  <m:e/>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mr>
              </m:m>
            </m:e>
          </m:d>
          <m:r>
            <m:rPr>
              <m:sty m:val="bi"/>
            </m:rPr>
            <w:rPr>
              <w:rFonts w:ascii="Cambria Math" w:hAnsi="Cambria Math" w:cs="Times New Roman"/>
            </w:rPr>
            <m:t>)</m:t>
          </m:r>
          <m:d>
            <m:dPr>
              <m:begChr m:val="["/>
              <m:endChr m:val="]"/>
              <m:ctrlPr>
                <w:rPr>
                  <w:rFonts w:ascii="Cambria Math" w:hAnsi="Cambria Math" w:cs="Times New Roman"/>
                  <w:i/>
                  <w:lang w:val="en-US" w:eastAsia="zh-CN"/>
                </w:rPr>
              </m:ctrlPr>
            </m:dPr>
            <m:e>
              <m:r>
                <w:rPr>
                  <w:rFonts w:ascii="Cambria Math" w:hAnsi="Cambria Math" w:cs="Times New Roman"/>
                  <w:lang w:val="en-US" w:eastAsia="zh-CN"/>
                </w:rPr>
                <m:t>1,-0.5</m:t>
              </m:r>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rad>
                  </m:e>
                  <m:e/>
                </m:mr>
                <m:mr>
                  <m:e/>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rad>
                  </m:e>
                </m:mr>
              </m:m>
            </m:e>
          </m:d>
          <m:d>
            <m:dPr>
              <m:begChr m:val="{"/>
              <m:endChr m:val="}"/>
              <m:ctrlPr>
                <w:rPr>
                  <w:rFonts w:ascii="Cambria Math" w:hAnsi="Cambria Math" w:cs="Times New Roman"/>
                  <w:i/>
                  <w:lang w:val="en-US" w:eastAsia="zh-CN"/>
                </w:rPr>
              </m:ctrlPr>
            </m:dPr>
            <m:e>
              <m:f>
                <m:fPr>
                  <m:ctrlPr>
                    <w:rPr>
                      <w:rFonts w:ascii="Cambria Math" w:hAnsi="Cambria Math" w:cs="Times New Roman"/>
                      <w:i/>
                      <w:lang w:val="en-US" w:eastAsia="zh-CN"/>
                    </w:rPr>
                  </m:ctrlPr>
                </m:fPr>
                <m:num>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e>
                            <m:r>
                              <w:rPr>
                                <w:rFonts w:ascii="Cambria Math" w:hAnsi="Cambria Math" w:cs="Times New Roman"/>
                                <w:lang w:val="en-US" w:eastAsia="zh-CN"/>
                              </w:rPr>
                              <m:t>-0.2</m:t>
                            </m:r>
                          </m:e>
                        </m:mr>
                        <m:mr>
                          <m:e>
                            <m:r>
                              <w:rPr>
                                <w:rFonts w:ascii="Cambria Math" w:hAnsi="Cambria Math" w:cs="Times New Roman"/>
                                <w:lang w:val="en-US" w:eastAsia="zh-CN"/>
                              </w:rPr>
                              <m:t>-0.2</m:t>
                            </m:r>
                          </m:e>
                          <m:e>
                            <m:r>
                              <w:rPr>
                                <w:rFonts w:ascii="Cambria Math" w:hAnsi="Cambria Math" w:cs="Times New Roman"/>
                                <w:lang w:val="en-US" w:eastAsia="zh-CN"/>
                              </w:rPr>
                              <m:t>0.04</m:t>
                            </m:r>
                          </m:e>
                        </m:mr>
                      </m:m>
                    </m:e>
                  </m:d>
                  <m:r>
                    <w:rPr>
                      <w:rFonts w:ascii="Cambria Math" w:hAnsi="Cambria Math" w:cs="Times New Roman"/>
                      <w:lang w:val="en-US" w:eastAsia="zh-CN"/>
                    </w:rPr>
                    <m:t>+</m:t>
                  </m:r>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0.04</m:t>
                            </m:r>
                          </m:e>
                          <m:e>
                            <m:r>
                              <w:rPr>
                                <w:rFonts w:ascii="Cambria Math" w:hAnsi="Cambria Math" w:cs="Times New Roman"/>
                                <w:lang w:val="en-US" w:eastAsia="zh-CN"/>
                              </w:rPr>
                              <m:t>-0.2</m:t>
                            </m:r>
                          </m:e>
                        </m:mr>
                        <m:mr>
                          <m:e>
                            <m:r>
                              <w:rPr>
                                <w:rFonts w:ascii="Cambria Math" w:hAnsi="Cambria Math" w:cs="Times New Roman"/>
                                <w:lang w:val="en-US" w:eastAsia="zh-CN"/>
                              </w:rPr>
                              <m:t>-0.2</m:t>
                            </m:r>
                          </m:e>
                          <m:e>
                            <m:r>
                              <w:rPr>
                                <w:rFonts w:ascii="Cambria Math" w:hAnsi="Cambria Math" w:cs="Times New Roman"/>
                                <w:lang w:val="en-US" w:eastAsia="zh-CN"/>
                              </w:rPr>
                              <m:t>1</m:t>
                            </m:r>
                          </m:e>
                        </m:mr>
                      </m:m>
                    </m:e>
                  </m:d>
                </m:num>
                <m:den>
                  <m:d>
                    <m:dPr>
                      <m:begChr m:val="["/>
                      <m:endChr m:val="]"/>
                      <m:ctrlPr>
                        <w:rPr>
                          <w:rFonts w:ascii="Cambria Math" w:hAnsi="Cambria Math" w:cs="Times New Roman"/>
                          <w:i/>
                          <w:lang w:val="en-US" w:eastAsia="zh-CN"/>
                        </w:rPr>
                      </m:ctrlPr>
                    </m:dPr>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r>
                        <w:rPr>
                          <w:rFonts w:ascii="Cambria Math" w:hAnsi="Cambria Math" w:cs="Times New Roman"/>
                          <w:lang w:val="en-US" w:eastAsia="zh-CN"/>
                        </w:rPr>
                        <m:t>,</m:t>
                      </m:r>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e>
                            <m:r>
                              <w:rPr>
                                <w:rFonts w:ascii="Cambria Math" w:hAnsi="Cambria Math" w:cs="Times New Roman"/>
                                <w:lang w:val="en-US" w:eastAsia="zh-CN"/>
                              </w:rPr>
                              <m:t>0.04</m:t>
                            </m:r>
                          </m:e>
                        </m:mr>
                        <m:mr>
                          <m:e>
                            <m:r>
                              <w:rPr>
                                <w:rFonts w:ascii="Cambria Math" w:hAnsi="Cambria Math" w:cs="Times New Roman"/>
                                <w:lang w:val="en-US" w:eastAsia="zh-CN"/>
                              </w:rPr>
                              <m:t>0.04</m:t>
                            </m:r>
                          </m:e>
                          <m:e>
                            <m:r>
                              <w:rPr>
                                <w:rFonts w:ascii="Cambria Math" w:hAnsi="Cambria Math" w:cs="Times New Roman"/>
                                <w:lang w:val="en-US" w:eastAsia="zh-CN"/>
                              </w:rPr>
                              <m:t>1</m:t>
                            </m:r>
                          </m:e>
                        </m:mr>
                      </m:m>
                    </m:e>
                  </m:d>
                  <m:d>
                    <m:dPr>
                      <m:begChr m:val="["/>
                      <m:endChr m:val="]"/>
                      <m:ctrlPr>
                        <w:rPr>
                          <w:rFonts w:ascii="Cambria Math" w:hAnsi="Cambria Math" w:cs="Times New Roman"/>
                          <w:i/>
                          <w:lang w:val="en-US" w:eastAsia="zh-CN"/>
                        </w:rPr>
                      </m:ctrlPr>
                    </m:dPr>
                    <m:e>
                      <m:m>
                        <m:mPr>
                          <m:mcs>
                            <m:mc>
                              <m:mcPr>
                                <m:count m:val="1"/>
                                <m:mcJc m:val="center"/>
                              </m:mcPr>
                            </m:mc>
                          </m:mcs>
                          <m:ctrlPr>
                            <w:rPr>
                              <w:rFonts w:ascii="Cambria Math" w:hAnsi="Cambria Math" w:cs="Times New Roman"/>
                              <w:i/>
                              <w:lang w:val="en-US" w:eastAsia="zh-CN"/>
                            </w:rPr>
                          </m:ctrlPr>
                        </m:mPr>
                        <m:mr>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mr>
                        <m:mr>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mr>
                      </m:m>
                    </m:e>
                  </m:d>
                </m:den>
              </m:f>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rad>
                  </m:e>
                  <m:e/>
                </m:mr>
                <m:mr>
                  <m:e/>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rad>
                  </m:e>
                </m:mr>
              </m:m>
            </m:e>
          </m:d>
          <m:d>
            <m:dPr>
              <m:begChr m:val="["/>
              <m:endChr m:val="]"/>
              <m:ctrlPr>
                <w:rPr>
                  <w:rFonts w:ascii="Cambria Math" w:hAnsi="Cambria Math" w:cs="Times New Roman"/>
                  <w:i/>
                  <w:lang w:val="en-US" w:eastAsia="zh-CN"/>
                </w:rPr>
              </m:ctrlPr>
            </m:dPr>
            <m:e>
              <m:m>
                <m:mPr>
                  <m:mcs>
                    <m:mc>
                      <m:mcPr>
                        <m:count m:val="1"/>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mr>
                <m:mr>
                  <m:e>
                    <m:r>
                      <w:rPr>
                        <w:rFonts w:ascii="Cambria Math" w:hAnsi="Cambria Math" w:cs="Times New Roman"/>
                        <w:lang w:val="en-US" w:eastAsia="zh-CN"/>
                      </w:rPr>
                      <m:t>-0.5</m:t>
                    </m:r>
                  </m:e>
                </m:mr>
              </m:m>
            </m:e>
          </m:d>
          <m:r>
            <w:rPr>
              <w:rFonts w:ascii="Cambria Math" w:hAnsi="Cambria Math" w:cs="Times New Roman"/>
              <w:lang w:val="en-US" w:eastAsia="zh-CN"/>
            </w:rPr>
            <m:t>=0.622</m:t>
          </m:r>
        </m:oMath>
      </m:oMathPara>
    </w:p>
    <w:p w14:paraId="0A83604A" w14:textId="6A971C67" w:rsidR="00BF0EF4" w:rsidRDefault="00067FA7" w:rsidP="006B49AF">
      <w:pPr>
        <w:spacing w:line="360" w:lineRule="auto"/>
        <w:rPr>
          <w:rFonts w:ascii="Times New Roman" w:hAnsi="Times New Roman" w:cs="Times New Roman"/>
          <w:lang w:val="en-US" w:eastAsia="zh-CN"/>
        </w:rPr>
      </w:pPr>
      <w:r>
        <w:rPr>
          <w:rFonts w:ascii="Times New Roman" w:hAnsi="Times New Roman" w:cs="Times New Roman" w:hint="eastAsia"/>
          <w:lang w:eastAsia="zh-CN"/>
        </w:rPr>
        <w:t xml:space="preserve">The full range of the result was show in </w:t>
      </w:r>
      <w:r w:rsidRPr="00067FA7">
        <w:rPr>
          <w:rFonts w:ascii="Times New Roman" w:hAnsi="Times New Roman" w:cs="Times New Roman" w:hint="eastAsia"/>
          <w:highlight w:val="cyan"/>
          <w:lang w:eastAsia="zh-CN"/>
        </w:rPr>
        <w:t>Figure X</w:t>
      </w:r>
      <w:r w:rsidR="00C1086E">
        <w:rPr>
          <w:rFonts w:ascii="Times New Roman" w:hAnsi="Times New Roman" w:cs="Times New Roman"/>
          <w:lang w:val="en-US" w:eastAsia="zh-CN"/>
        </w:rPr>
        <w:t xml:space="preserve"> below</w:t>
      </w:r>
      <w:r>
        <w:rPr>
          <w:rFonts w:ascii="Times New Roman" w:hAnsi="Times New Roman" w:cs="Times New Roman" w:hint="eastAsia"/>
          <w:lang w:eastAsia="zh-CN"/>
        </w:rPr>
        <w:t>.</w:t>
      </w:r>
    </w:p>
    <w:p w14:paraId="6F62FC14" w14:textId="77777777" w:rsidR="00BF0EF4" w:rsidRDefault="00BF0EF4" w:rsidP="006B49AF">
      <w:pPr>
        <w:spacing w:line="360" w:lineRule="auto"/>
        <w:rPr>
          <w:rFonts w:ascii="Times New Roman" w:hAnsi="Times New Roman" w:cs="Times New Roman"/>
          <w:lang w:val="en-US" w:eastAsia="zh-CN"/>
        </w:rPr>
      </w:pPr>
    </w:p>
    <w:p w14:paraId="306854DD" w14:textId="148F346F" w:rsidR="0057608A" w:rsidRDefault="00BB3CB2" w:rsidP="00C80653">
      <w:pPr>
        <w:spacing w:line="360" w:lineRule="auto"/>
        <w:rPr>
          <w:rFonts w:ascii="Times New Roman" w:hAnsi="Times New Roman" w:cs="Times New Roman"/>
          <w:lang w:val="en-US" w:eastAsia="zh-CN"/>
        </w:rPr>
      </w:pPr>
      <w:r>
        <w:rPr>
          <w:rFonts w:ascii="Times New Roman" w:hAnsi="Times New Roman" w:cs="Times New Roman"/>
          <w:lang w:val="en-US" w:eastAsia="zh-CN"/>
        </w:rPr>
        <w:t>This</w:t>
      </w:r>
      <w:r w:rsidR="00BF0EF4">
        <w:rPr>
          <w:rFonts w:ascii="Times New Roman" w:hAnsi="Times New Roman" w:cs="Times New Roman"/>
          <w:lang w:val="en-US" w:eastAsia="zh-CN"/>
        </w:rPr>
        <w:t xml:space="preserve"> above</w:t>
      </w:r>
      <w:r>
        <w:rPr>
          <w:rFonts w:ascii="Times New Roman" w:hAnsi="Times New Roman" w:cs="Times New Roman"/>
          <w:lang w:val="en-US" w:eastAsia="zh-CN"/>
        </w:rPr>
        <w:t xml:space="preserve"> example shown the discrepancy </w:t>
      </w:r>
      <w:r w:rsidR="00BF0EF4">
        <w:rPr>
          <w:rFonts w:ascii="Times New Roman" w:hAnsi="Times New Roman" w:cs="Times New Roman"/>
          <w:lang w:val="en-US" w:eastAsia="zh-CN"/>
        </w:rPr>
        <w:t xml:space="preserve">among three kinds of heritability because the genetic effects were negative associated with allele frequency, simulating signature of selection. In contrast, we simulated </w:t>
      </w:r>
      <w:r w:rsidR="00BF0EF4">
        <w:rPr>
          <w:rFonts w:ascii="Times New Roman" w:hAnsi="Times New Roman" w:cs="Times New Roman"/>
          <w:lang w:val="en-US" w:eastAsia="zh-CN"/>
        </w:rPr>
        <w:lastRenderedPageBreak/>
        <w:t xml:space="preserve">another example, in which </w:t>
      </w:r>
      <m:oMath>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1</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2</m:t>
            </m:r>
          </m:sub>
        </m:sSub>
        <m:r>
          <w:rPr>
            <w:rFonts w:ascii="Cambria Math" w:hAnsi="Cambria Math" w:cs="Times New Roman"/>
            <w:lang w:val="en-US" w:eastAsia="zh-CN"/>
          </w:rPr>
          <m:t>=0.5</m:t>
        </m:r>
      </m:oMath>
      <w:r w:rsidR="00BF0EF4">
        <w:rPr>
          <w:rFonts w:ascii="Times New Roman" w:hAnsi="Times New Roman" w:cs="Times New Roman"/>
          <w:lang w:val="en-US" w:eastAsia="zh-CN"/>
        </w:rPr>
        <w:t xml:space="preserve"> and </w:t>
      </w:r>
      <m:oMath>
        <m:sSub>
          <m:sSubPr>
            <m:ctrlPr>
              <w:rPr>
                <w:rFonts w:ascii="Cambria Math" w:hAnsi="Cambria Math" w:cs="Times New Roman"/>
                <w:i/>
                <w:lang w:val="en-US" w:eastAsia="zh-CN"/>
              </w:rPr>
            </m:ctrlPr>
          </m:sSubPr>
          <m:e>
            <m:r>
              <w:rPr>
                <w:rFonts w:ascii="Cambria Math" w:hAnsi="Cambria Math" w:cs="Times New Roman"/>
                <w:lang w:val="en-US" w:eastAsia="zh-CN"/>
              </w:rPr>
              <m:t>β</m:t>
            </m:r>
          </m:e>
          <m:sub>
            <m:r>
              <w:rPr>
                <w:rFonts w:ascii="Cambria Math" w:hAnsi="Cambria Math" w:cs="Times New Roman"/>
                <w:lang w:val="en-US" w:eastAsia="zh-CN"/>
              </w:rPr>
              <m:t>1</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β</m:t>
            </m:r>
          </m:e>
          <m:sub>
            <m:r>
              <w:rPr>
                <w:rFonts w:ascii="Cambria Math" w:hAnsi="Cambria Math" w:cs="Times New Roman"/>
                <w:lang w:val="en-US" w:eastAsia="zh-CN"/>
              </w:rPr>
              <m:t>2</m:t>
            </m:r>
          </m:sub>
        </m:sSub>
        <m:r>
          <w:rPr>
            <w:rFonts w:ascii="Cambria Math" w:hAnsi="Cambria Math" w:cs="Times New Roman"/>
            <w:lang w:val="en-US" w:eastAsia="zh-CN"/>
          </w:rPr>
          <m:t>=1</m:t>
        </m:r>
      </m:oMath>
      <w:r w:rsidR="00BF0EF4">
        <w:rPr>
          <w:rFonts w:ascii="Times New Roman" w:hAnsi="Times New Roman" w:cs="Times New Roman"/>
          <w:lang w:val="en-US" w:eastAsia="zh-CN"/>
        </w:rPr>
        <w:t xml:space="preserve">, so the genetic effect is not associated to the allele </w:t>
      </w:r>
      <w:r w:rsidR="00106722">
        <w:rPr>
          <w:rFonts w:ascii="Times New Roman" w:hAnsi="Times New Roman" w:cs="Times New Roman"/>
          <w:lang w:val="en-US" w:eastAsia="zh-CN"/>
        </w:rPr>
        <w:t>frequency</w:t>
      </w:r>
      <w:r w:rsidR="00BF0EF4">
        <w:rPr>
          <w:rFonts w:ascii="Times New Roman" w:hAnsi="Times New Roman" w:cs="Times New Roman"/>
          <w:lang w:val="en-US" w:eastAsia="zh-CN"/>
        </w:rPr>
        <w:t xml:space="preserve">. Under this example, when </w:t>
      </w:r>
      <m:oMath>
        <m:r>
          <w:rPr>
            <w:rFonts w:ascii="Cambria Math" w:hAnsi="Cambria Math" w:cs="Times New Roman"/>
            <w:lang w:val="en-US" w:eastAsia="zh-CN"/>
          </w:rPr>
          <m:t>ρ=0</m:t>
        </m:r>
      </m:oMath>
      <w:r w:rsidR="00BF0EF4">
        <w:rPr>
          <w:rFonts w:ascii="Times New Roman" w:hAnsi="Times New Roman" w:cs="Times New Roman"/>
          <w:lang w:val="en-US" w:eastAsia="zh-CN"/>
        </w:rPr>
        <w:t xml:space="preserve"> three estimates had the same value</w:t>
      </w:r>
      <w:r w:rsidR="0024247C">
        <w:rPr>
          <w:rFonts w:ascii="Times New Roman" w:hAnsi="Times New Roman" w:cs="Times New Roman"/>
          <w:lang w:val="en-US" w:eastAsia="zh-CN"/>
        </w:rPr>
        <w:t xml:space="preserve"> </w:t>
      </w:r>
      <w:r w:rsidR="0024247C" w:rsidRPr="0024247C">
        <w:rPr>
          <w:rFonts w:ascii="Times New Roman" w:hAnsi="Times New Roman" w:cs="Times New Roman"/>
          <w:highlight w:val="cyan"/>
          <w:lang w:val="en-US" w:eastAsia="zh-CN"/>
        </w:rPr>
        <w:t>(Figure X</w:t>
      </w:r>
      <w:r w:rsidR="00722892">
        <w:rPr>
          <w:rFonts w:ascii="Times New Roman" w:hAnsi="Times New Roman" w:cs="Times New Roman"/>
          <w:highlight w:val="cyan"/>
          <w:lang w:val="en-US" w:eastAsia="zh-CN"/>
        </w:rPr>
        <w:t xml:space="preserve"> </w:t>
      </w:r>
      <w:r w:rsidR="00722892" w:rsidRPr="009B394C">
        <w:rPr>
          <w:rFonts w:ascii="Times New Roman" w:hAnsi="Times New Roman" w:cs="Times New Roman"/>
          <w:highlight w:val="magenta"/>
          <w:lang w:val="en-US"/>
        </w:rPr>
        <w:t>/publ</w:t>
      </w:r>
      <w:r w:rsidR="00722892">
        <w:rPr>
          <w:rFonts w:ascii="Times New Roman" w:hAnsi="Times New Roman" w:cs="Times New Roman"/>
          <w:highlight w:val="magenta"/>
          <w:lang w:val="en-US"/>
        </w:rPr>
        <w:t>ic/home/xuhm/linfeng/ukb/EqSimu/heProperties</w:t>
      </w:r>
      <w:r w:rsidR="0024247C" w:rsidRPr="00722892">
        <w:rPr>
          <w:rFonts w:ascii="Times New Roman" w:hAnsi="Times New Roman" w:cs="Times New Roman"/>
          <w:highlight w:val="magenta"/>
          <w:lang w:val="en-US" w:eastAsia="zh-CN"/>
        </w:rPr>
        <w:t>)</w:t>
      </w:r>
      <w:r w:rsidR="00BF0EF4">
        <w:rPr>
          <w:rFonts w:ascii="Times New Roman" w:hAnsi="Times New Roman" w:cs="Times New Roman"/>
          <w:lang w:val="en-US" w:eastAsia="zh-CN"/>
        </w:rPr>
        <w:t>.</w:t>
      </w:r>
    </w:p>
    <w:p w14:paraId="0F744FA5" w14:textId="77777777" w:rsidR="0057608A" w:rsidRDefault="0057608A" w:rsidP="00C80653">
      <w:pPr>
        <w:spacing w:line="360" w:lineRule="auto"/>
        <w:rPr>
          <w:rFonts w:ascii="Times New Roman" w:hAnsi="Times New Roman" w:cs="Times New Roman"/>
          <w:lang w:val="en-US" w:eastAsia="zh-CN"/>
        </w:rPr>
      </w:pPr>
    </w:p>
    <w:p w14:paraId="5B30DF3B" w14:textId="718D49EB" w:rsidR="0057608A" w:rsidRPr="00C80653" w:rsidRDefault="0057608A" w:rsidP="00C80653">
      <w:pPr>
        <w:spacing w:line="360" w:lineRule="auto"/>
        <w:rPr>
          <w:rFonts w:ascii="Times New Roman" w:hAnsi="Times New Roman" w:cs="Times New Roman"/>
          <w:lang w:val="en-US" w:eastAsia="zh-CN"/>
        </w:rPr>
      </w:pPr>
      <w:r>
        <w:rPr>
          <w:rFonts w:ascii="Times New Roman" w:hAnsi="Times New Roman" w:cs="Times New Roman"/>
          <w:lang w:val="en-US" w:eastAsia="zh-CN"/>
        </w:rPr>
        <w:t>One conclusion from this simple simulation was that the estimated SNP-heritability could be smaller, in particular even larger, than the real heritability.</w:t>
      </w:r>
      <w:r w:rsidR="002E6892">
        <w:rPr>
          <w:rFonts w:ascii="Times New Roman" w:hAnsi="Times New Roman" w:cs="Times New Roman"/>
          <w:lang w:val="en-US" w:eastAsia="zh-CN"/>
        </w:rPr>
        <w:t xml:space="preserve"> However, this discrepancy will disappear when the trait is controlled by many loci.</w:t>
      </w:r>
    </w:p>
    <w:p w14:paraId="372DFDE4" w14:textId="77777777" w:rsidR="0024247C" w:rsidRDefault="0024247C" w:rsidP="006B49AF">
      <w:pPr>
        <w:spacing w:line="360" w:lineRule="auto"/>
        <w:rPr>
          <w:rFonts w:ascii="Times New Roman" w:hAnsi="Times New Roman" w:cs="Times New Roman"/>
          <w:b/>
          <w:lang w:val="en-US" w:eastAsia="zh-CN"/>
        </w:rPr>
      </w:pPr>
    </w:p>
    <w:p w14:paraId="27338422" w14:textId="77777777" w:rsidR="00F53CBB" w:rsidRPr="00F53CBB" w:rsidRDefault="00F53CBB" w:rsidP="00F53CBB">
      <w:pPr>
        <w:spacing w:line="360" w:lineRule="auto"/>
        <w:rPr>
          <w:rFonts w:ascii="Times New Roman" w:hAnsi="Times New Roman" w:cs="Times New Roman"/>
          <w:highlight w:val="cyan"/>
          <w:lang w:val="en-US"/>
        </w:rPr>
      </w:pPr>
      <w:r w:rsidRPr="00F53CBB">
        <w:rPr>
          <w:rFonts w:ascii="Times New Roman" w:hAnsi="Times New Roman" w:cs="Times New Roman"/>
          <w:highlight w:val="cyan"/>
          <w:lang w:val="en-US"/>
        </w:rPr>
        <w:t xml:space="preserve">Similarly, we can define the dominance genetic relationship, </w:t>
      </w:r>
      <m:oMath>
        <m:sSub>
          <m:sSubPr>
            <m:ctrlPr>
              <w:rPr>
                <w:rFonts w:ascii="Cambria Math" w:hAnsi="Cambria Math" w:cs="Times New Roman"/>
                <w:i/>
                <w:highlight w:val="cyan"/>
                <w:lang w:val="en-US"/>
              </w:rPr>
            </m:ctrlPr>
          </m:sSubPr>
          <m:e>
            <m:r>
              <m:rPr>
                <m:sty m:val="b"/>
              </m:rPr>
              <w:rPr>
                <w:rFonts w:ascii="Cambria Math" w:hAnsi="Cambria Math" w:cs="Times New Roman"/>
                <w:highlight w:val="cyan"/>
                <w:lang w:val="en-US"/>
              </w:rPr>
              <m:t>Ω</m:t>
            </m:r>
          </m:e>
          <m:sub>
            <m:r>
              <w:rPr>
                <w:rFonts w:ascii="Cambria Math" w:hAnsi="Cambria Math" w:cs="Times New Roman"/>
                <w:highlight w:val="cyan"/>
                <w:lang w:val="en-US"/>
              </w:rPr>
              <m:t>D</m:t>
            </m:r>
          </m:sub>
        </m:sSub>
      </m:oMath>
      <w:r w:rsidRPr="00F53CBB">
        <w:rPr>
          <w:rFonts w:ascii="Times New Roman" w:hAnsi="Times New Roman" w:cs="Times New Roman"/>
          <w:highlight w:val="cyan"/>
          <w:lang w:val="en-US"/>
        </w:rPr>
        <w:t>, between a pair of individuals, with and without weights</w:t>
      </w:r>
      <w:r w:rsidRPr="00F53CBB">
        <w:rPr>
          <w:rFonts w:ascii="Times New Roman" w:hAnsi="Times New Roman" w:cs="Times New Roman"/>
          <w:highlight w:val="cyan"/>
          <w:lang w:val="en-US" w:eastAsia="zh-CN"/>
        </w:rPr>
        <w:t>,</w:t>
      </w:r>
    </w:p>
    <w:p w14:paraId="7E60C7D7" w14:textId="77777777" w:rsidR="00F53CBB" w:rsidRPr="00F53CBB" w:rsidRDefault="009E233B" w:rsidP="00F53CBB">
      <w:pPr>
        <w:spacing w:line="360" w:lineRule="auto"/>
        <w:jc w:val="center"/>
        <w:rPr>
          <w:rFonts w:ascii="Times New Roman" w:hAnsi="Times New Roman" w:cs="Times New Roman"/>
          <w:highlight w:val="cyan"/>
          <w:lang w:val="en-US"/>
        </w:rPr>
      </w:pPr>
      <m:oMath>
        <m:sSub>
          <m:sSubPr>
            <m:ctrlPr>
              <w:rPr>
                <w:rFonts w:ascii="Cambria Math" w:hAnsi="Cambria Math" w:cs="Times New Roman"/>
                <w:i/>
                <w:highlight w:val="cyan"/>
                <w:lang w:val="en-US"/>
              </w:rPr>
            </m:ctrlPr>
          </m:sSubPr>
          <m:e>
            <m:r>
              <m:rPr>
                <m:sty m:val="b"/>
              </m:rPr>
              <w:rPr>
                <w:rFonts w:ascii="Cambria Math" w:hAnsi="Cambria Math" w:cs="Times New Roman"/>
                <w:highlight w:val="cyan"/>
                <w:lang w:val="en-US"/>
              </w:rPr>
              <m:t>Ω</m:t>
            </m:r>
          </m:e>
          <m:sub>
            <m:r>
              <w:rPr>
                <w:rFonts w:ascii="Cambria Math" w:hAnsi="Cambria Math" w:cs="Times New Roman"/>
                <w:highlight w:val="cyan"/>
                <w:lang w:val="en-US"/>
              </w:rPr>
              <m:t>D,ij</m:t>
            </m:r>
          </m:sub>
        </m:sSub>
        <m:r>
          <w:rPr>
            <w:rFonts w:ascii="Cambria Math" w:hAnsi="Cambria Math" w:cs="Times New Roman"/>
            <w:highlight w:val="cyan"/>
            <w:lang w:val="en-US"/>
          </w:rPr>
          <m:t>=</m:t>
        </m:r>
        <m:f>
          <m:fPr>
            <m:ctrlPr>
              <w:rPr>
                <w:rFonts w:ascii="Cambria Math" w:hAnsi="Cambria Math" w:cs="Times New Roman"/>
                <w:i/>
                <w:highlight w:val="cyan"/>
                <w:lang w:val="en-US"/>
              </w:rPr>
            </m:ctrlPr>
          </m:fPr>
          <m:num>
            <m:sSubSup>
              <m:sSubSupPr>
                <m:ctrlPr>
                  <w:rPr>
                    <w:rFonts w:ascii="Cambria Math" w:hAnsi="Cambria Math" w:cs="Times New Roman"/>
                    <w:b/>
                    <w:i/>
                    <w:highlight w:val="cyan"/>
                    <w:lang w:val="en-US"/>
                  </w:rPr>
                </m:ctrlPr>
              </m:sSubSupPr>
              <m:e>
                <m:r>
                  <m:rPr>
                    <m:sty m:val="bi"/>
                  </m:rPr>
                  <w:rPr>
                    <w:rFonts w:ascii="Cambria Math" w:hAnsi="Cambria Math" w:cs="Times New Roman"/>
                    <w:highlight w:val="cyan"/>
                    <w:lang w:val="en-US"/>
                  </w:rPr>
                  <m:t>s</m:t>
                </m:r>
              </m:e>
              <m:sub>
                <m:r>
                  <w:rPr>
                    <w:rFonts w:ascii="Cambria Math" w:hAnsi="Cambria Math" w:cs="Times New Roman"/>
                    <w:highlight w:val="cyan"/>
                    <w:lang w:val="en-US"/>
                  </w:rPr>
                  <m:t>D,i</m:t>
                </m:r>
                <m:ctrlPr>
                  <w:rPr>
                    <w:rFonts w:ascii="Cambria Math" w:hAnsi="Cambria Math" w:cs="Times New Roman"/>
                    <w:i/>
                    <w:highlight w:val="cyan"/>
                    <w:lang w:val="en-US"/>
                  </w:rPr>
                </m:ctrlPr>
              </m:sub>
              <m:sup>
                <m:r>
                  <w:rPr>
                    <w:rFonts w:ascii="Cambria Math" w:hAnsi="Cambria Math" w:cs="Times New Roman"/>
                    <w:highlight w:val="cyan"/>
                    <w:lang w:val="en-US"/>
                  </w:rPr>
                  <m:t>T</m:t>
                </m:r>
              </m:sup>
            </m:sSubSup>
            <m:sSub>
              <m:sSubPr>
                <m:ctrlPr>
                  <w:rPr>
                    <w:rFonts w:ascii="Cambria Math" w:hAnsi="Cambria Math" w:cs="Times New Roman"/>
                    <w:b/>
                    <w:i/>
                    <w:highlight w:val="cyan"/>
                    <w:lang w:val="en-US"/>
                  </w:rPr>
                </m:ctrlPr>
              </m:sSubPr>
              <m:e>
                <m:r>
                  <m:rPr>
                    <m:sty m:val="bi"/>
                  </m:rPr>
                  <w:rPr>
                    <w:rFonts w:ascii="Cambria Math" w:hAnsi="Cambria Math" w:cs="Times New Roman"/>
                    <w:highlight w:val="cyan"/>
                    <w:lang w:val="en-US"/>
                  </w:rPr>
                  <m:t>W</m:t>
                </m:r>
              </m:e>
              <m:sub>
                <m:r>
                  <w:rPr>
                    <w:rFonts w:ascii="Cambria Math" w:hAnsi="Cambria Math" w:cs="Times New Roman"/>
                    <w:highlight w:val="cyan"/>
                    <w:lang w:val="en-US"/>
                  </w:rPr>
                  <m:t>D</m:t>
                </m:r>
              </m:sub>
            </m:sSub>
            <m:sSub>
              <m:sSubPr>
                <m:ctrlPr>
                  <w:rPr>
                    <w:rFonts w:ascii="Cambria Math" w:hAnsi="Cambria Math" w:cs="Times New Roman"/>
                    <w:i/>
                    <w:highlight w:val="cyan"/>
                    <w:lang w:val="en-US"/>
                  </w:rPr>
                </m:ctrlPr>
              </m:sSubPr>
              <m:e>
                <m:r>
                  <m:rPr>
                    <m:sty m:val="bi"/>
                  </m:rPr>
                  <w:rPr>
                    <w:rFonts w:ascii="Cambria Math" w:hAnsi="Cambria Math" w:cs="Times New Roman"/>
                    <w:highlight w:val="cyan"/>
                    <w:lang w:val="en-US"/>
                  </w:rPr>
                  <m:t>s</m:t>
                </m:r>
              </m:e>
              <m:sub>
                <m:r>
                  <w:rPr>
                    <w:rFonts w:ascii="Cambria Math" w:hAnsi="Cambria Math" w:cs="Times New Roman"/>
                    <w:highlight w:val="cyan"/>
                    <w:lang w:val="en-US"/>
                  </w:rPr>
                  <m:t>D,j</m:t>
                </m:r>
              </m:sub>
            </m:sSub>
          </m:num>
          <m:den>
            <m:r>
              <m:rPr>
                <m:sty m:val="p"/>
              </m:rPr>
              <w:rPr>
                <w:rFonts w:ascii="Cambria Math" w:hAnsi="Cambria Math" w:cs="Times New Roman"/>
                <w:highlight w:val="cyan"/>
                <w:lang w:val="en-US"/>
              </w:rPr>
              <m:t>tr</m:t>
            </m:r>
            <m:r>
              <w:rPr>
                <w:rFonts w:ascii="Cambria Math" w:hAnsi="Cambria Math" w:cs="Times New Roman"/>
                <w:highlight w:val="cyan"/>
                <w:lang w:val="en-US"/>
              </w:rPr>
              <m:t>(</m:t>
            </m:r>
            <m:sSub>
              <m:sSubPr>
                <m:ctrlPr>
                  <w:rPr>
                    <w:rFonts w:ascii="Cambria Math" w:hAnsi="Cambria Math" w:cs="Times New Roman"/>
                    <w:b/>
                    <w:i/>
                    <w:highlight w:val="cyan"/>
                    <w:lang w:val="en-US"/>
                  </w:rPr>
                </m:ctrlPr>
              </m:sSubPr>
              <m:e>
                <m:r>
                  <m:rPr>
                    <m:sty m:val="bi"/>
                  </m:rPr>
                  <w:rPr>
                    <w:rFonts w:ascii="Cambria Math" w:hAnsi="Cambria Math" w:cs="Times New Roman"/>
                    <w:highlight w:val="cyan"/>
                    <w:lang w:val="en-US"/>
                  </w:rPr>
                  <m:t>W</m:t>
                </m:r>
                <m:ctrlPr>
                  <w:rPr>
                    <w:rFonts w:ascii="Cambria Math" w:hAnsi="Cambria Math" w:cs="Times New Roman"/>
                    <w:i/>
                    <w:highlight w:val="cyan"/>
                    <w:lang w:val="en-US"/>
                  </w:rPr>
                </m:ctrlPr>
              </m:e>
              <m:sub>
                <m:r>
                  <w:rPr>
                    <w:rFonts w:ascii="Cambria Math" w:hAnsi="Cambria Math" w:cs="Times New Roman"/>
                    <w:highlight w:val="cyan"/>
                    <w:lang w:val="en-US"/>
                  </w:rPr>
                  <m:t>D</m:t>
                </m:r>
              </m:sub>
            </m:sSub>
            <m:r>
              <w:rPr>
                <w:rFonts w:ascii="Cambria Math" w:hAnsi="Cambria Math" w:cs="Times New Roman"/>
                <w:highlight w:val="cyan"/>
                <w:lang w:val="en-US"/>
              </w:rPr>
              <m:t>)</m:t>
            </m:r>
          </m:den>
        </m:f>
      </m:oMath>
      <w:r w:rsidR="00F53CBB" w:rsidRPr="00F53CBB">
        <w:rPr>
          <w:rFonts w:ascii="Times New Roman" w:hAnsi="Times New Roman" w:cs="Times New Roman"/>
          <w:highlight w:val="cyan"/>
          <w:lang w:val="en-US"/>
        </w:rPr>
        <w:t xml:space="preserve"> (</w:t>
      </w:r>
      <w:r w:rsidR="00F53CBB" w:rsidRPr="00F53CBB">
        <w:rPr>
          <w:rFonts w:ascii="Times New Roman" w:hAnsi="Times New Roman" w:cs="Times New Roman"/>
          <w:b/>
          <w:highlight w:val="cyan"/>
          <w:lang w:val="en-US"/>
        </w:rPr>
        <w:t>Eq 3</w:t>
      </w:r>
      <w:r w:rsidR="00F53CBB" w:rsidRPr="00F53CBB">
        <w:rPr>
          <w:rFonts w:ascii="Times New Roman" w:hAnsi="Times New Roman" w:cs="Times New Roman"/>
          <w:highlight w:val="cyan"/>
          <w:lang w:val="en-US"/>
        </w:rPr>
        <w:t>)</w:t>
      </w:r>
    </w:p>
    <w:p w14:paraId="61DF8BD9" w14:textId="77777777" w:rsidR="00F53CBB" w:rsidRPr="00F53CBB" w:rsidRDefault="00F53CBB" w:rsidP="00F53CBB">
      <w:pPr>
        <w:spacing w:line="360" w:lineRule="auto"/>
        <w:rPr>
          <w:rFonts w:ascii="Times New Roman" w:hAnsi="Times New Roman" w:cs="Times New Roman"/>
          <w:highlight w:val="cyan"/>
          <w:lang w:val="en-US" w:eastAsia="zh-CN"/>
        </w:rPr>
      </w:pPr>
      <w:r w:rsidRPr="00F53CBB">
        <w:rPr>
          <w:rFonts w:ascii="Times New Roman" w:hAnsi="Times New Roman" w:cs="Times New Roman"/>
          <w:highlight w:val="cyan"/>
          <w:lang w:val="en-US"/>
        </w:rPr>
        <w:t xml:space="preserve">in which </w:t>
      </w:r>
      <m:oMath>
        <m:sSubSup>
          <m:sSubSupPr>
            <m:ctrlPr>
              <w:rPr>
                <w:rFonts w:ascii="Cambria Math" w:hAnsi="Cambria Math" w:cs="Times New Roman"/>
                <w:b/>
                <w:i/>
                <w:highlight w:val="cyan"/>
                <w:lang w:val="en-US"/>
              </w:rPr>
            </m:ctrlPr>
          </m:sSubSupPr>
          <m:e>
            <m:r>
              <m:rPr>
                <m:sty m:val="bi"/>
              </m:rPr>
              <w:rPr>
                <w:rFonts w:ascii="Cambria Math" w:hAnsi="Cambria Math" w:cs="Times New Roman"/>
                <w:highlight w:val="cyan"/>
                <w:lang w:val="en-US"/>
              </w:rPr>
              <m:t>s</m:t>
            </m:r>
          </m:e>
          <m:sub>
            <m:r>
              <w:rPr>
                <w:rFonts w:ascii="Cambria Math" w:hAnsi="Cambria Math" w:cs="Times New Roman"/>
                <w:highlight w:val="cyan"/>
                <w:lang w:val="en-US"/>
              </w:rPr>
              <m:t>D,i</m:t>
            </m:r>
            <m:ctrlPr>
              <w:rPr>
                <w:rFonts w:ascii="Cambria Math" w:hAnsi="Cambria Math" w:cs="Times New Roman"/>
                <w:i/>
                <w:highlight w:val="cyan"/>
                <w:lang w:val="en-US"/>
              </w:rPr>
            </m:ctrlPr>
          </m:sub>
          <m:sup>
            <m:r>
              <w:rPr>
                <w:rFonts w:ascii="Cambria Math" w:hAnsi="Cambria Math" w:cs="Times New Roman"/>
                <w:highlight w:val="cyan"/>
                <w:lang w:val="en-US"/>
              </w:rPr>
              <m:t>T</m:t>
            </m:r>
          </m:sup>
        </m:sSubSup>
        <m:r>
          <m:rPr>
            <m:sty m:val="bi"/>
          </m:rPr>
          <w:rPr>
            <w:rFonts w:ascii="Cambria Math" w:hAnsi="Cambria Math" w:cs="Times New Roman"/>
            <w:highlight w:val="cyan"/>
            <w:lang w:val="en-US"/>
          </w:rPr>
          <m:t>=[</m:t>
        </m:r>
        <m:f>
          <m:fPr>
            <m:ctrlPr>
              <w:rPr>
                <w:rFonts w:ascii="Cambria Math" w:hAnsi="Cambria Math" w:cs="Times New Roman"/>
                <w:i/>
                <w:highlight w:val="cyan"/>
                <w:lang w:val="en-US"/>
              </w:rPr>
            </m:ctrlPr>
          </m:fPr>
          <m:num>
            <m:sSub>
              <m:sSubPr>
                <m:ctrlPr>
                  <w:rPr>
                    <w:rFonts w:ascii="Cambria Math" w:hAnsi="Cambria Math" w:cs="Times New Roman"/>
                    <w:i/>
                    <w:highlight w:val="cyan"/>
                    <w:lang w:val="en-US"/>
                  </w:rPr>
                </m:ctrlPr>
              </m:sSubPr>
              <m:e>
                <m:r>
                  <w:rPr>
                    <w:rFonts w:ascii="Cambria Math" w:hAnsi="Cambria Math" w:cs="Times New Roman"/>
                    <w:highlight w:val="cyan"/>
                    <w:lang w:val="en-US"/>
                  </w:rPr>
                  <m:t>x</m:t>
                </m:r>
              </m:e>
              <m:sub>
                <m:d>
                  <m:dPr>
                    <m:ctrlPr>
                      <w:rPr>
                        <w:rFonts w:ascii="Cambria Math" w:hAnsi="Cambria Math" w:cs="Times New Roman"/>
                        <w:i/>
                        <w:highlight w:val="cyan"/>
                        <w:lang w:val="en-US"/>
                      </w:rPr>
                    </m:ctrlPr>
                  </m:dPr>
                  <m:e>
                    <m:r>
                      <w:rPr>
                        <w:rFonts w:ascii="Cambria Math" w:hAnsi="Cambria Math" w:cs="Times New Roman"/>
                        <w:highlight w:val="cyan"/>
                        <w:lang w:val="en-US"/>
                      </w:rPr>
                      <m:t>D</m:t>
                    </m:r>
                  </m:e>
                </m:d>
                <m:r>
                  <w:rPr>
                    <w:rFonts w:ascii="Cambria Math" w:hAnsi="Cambria Math" w:cs="Times New Roman"/>
                    <w:highlight w:val="cyan"/>
                    <w:lang w:val="en-US"/>
                  </w:rPr>
                  <m:t>i,1</m:t>
                </m:r>
              </m:sub>
            </m:sSub>
            <m:r>
              <w:rPr>
                <w:rFonts w:ascii="Cambria Math" w:hAnsi="Cambria Math" w:cs="Times New Roman"/>
                <w:highlight w:val="cyan"/>
                <w:lang w:val="en-US"/>
              </w:rPr>
              <m:t>-2</m:t>
            </m:r>
            <m:sSubSup>
              <m:sSubSupPr>
                <m:ctrlPr>
                  <w:rPr>
                    <w:rFonts w:ascii="Cambria Math" w:hAnsi="Cambria Math" w:cs="Times New Roman"/>
                    <w:i/>
                    <w:highlight w:val="cyan"/>
                    <w:lang w:val="en-US"/>
                  </w:rPr>
                </m:ctrlPr>
              </m:sSubSupPr>
              <m:e>
                <m:r>
                  <w:rPr>
                    <w:rFonts w:ascii="Cambria Math" w:hAnsi="Cambria Math" w:cs="Times New Roman"/>
                    <w:highlight w:val="cyan"/>
                    <w:lang w:val="en-US"/>
                  </w:rPr>
                  <m:t>p</m:t>
                </m:r>
              </m:e>
              <m:sub>
                <m:r>
                  <w:rPr>
                    <w:rFonts w:ascii="Cambria Math" w:hAnsi="Cambria Math" w:cs="Times New Roman"/>
                    <w:highlight w:val="cyan"/>
                    <w:lang w:val="en-US"/>
                  </w:rPr>
                  <m:t>1</m:t>
                </m:r>
              </m:sub>
              <m:sup>
                <m:r>
                  <w:rPr>
                    <w:rFonts w:ascii="Cambria Math" w:hAnsi="Cambria Math" w:cs="Times New Roman"/>
                    <w:highlight w:val="cyan"/>
                    <w:lang w:val="en-US"/>
                  </w:rPr>
                  <m:t>2</m:t>
                </m:r>
              </m:sup>
            </m:sSubSup>
          </m:num>
          <m:den>
            <m:r>
              <w:rPr>
                <w:rFonts w:ascii="Cambria Math" w:hAnsi="Cambria Math" w:cs="Times New Roman"/>
                <w:highlight w:val="cyan"/>
                <w:lang w:val="en-US"/>
              </w:rPr>
              <m:t>2</m:t>
            </m:r>
            <m:sSub>
              <m:sSubPr>
                <m:ctrlPr>
                  <w:rPr>
                    <w:rFonts w:ascii="Cambria Math" w:hAnsi="Cambria Math" w:cs="Times New Roman"/>
                    <w:i/>
                    <w:highlight w:val="cyan"/>
                    <w:lang w:val="en-US"/>
                  </w:rPr>
                </m:ctrlPr>
              </m:sSubPr>
              <m:e>
                <m:r>
                  <w:rPr>
                    <w:rFonts w:ascii="Cambria Math" w:hAnsi="Cambria Math" w:cs="Times New Roman"/>
                    <w:highlight w:val="cyan"/>
                    <w:lang w:val="en-US"/>
                  </w:rPr>
                  <m:t>p</m:t>
                </m:r>
              </m:e>
              <m:sub>
                <m:r>
                  <w:rPr>
                    <w:rFonts w:ascii="Cambria Math" w:hAnsi="Cambria Math" w:cs="Times New Roman"/>
                    <w:highlight w:val="cyan"/>
                    <w:lang w:val="en-US"/>
                  </w:rPr>
                  <m:t>1</m:t>
                </m:r>
              </m:sub>
            </m:sSub>
            <m:sSub>
              <m:sSubPr>
                <m:ctrlPr>
                  <w:rPr>
                    <w:rFonts w:ascii="Cambria Math" w:hAnsi="Cambria Math" w:cs="Times New Roman"/>
                    <w:i/>
                    <w:highlight w:val="cyan"/>
                    <w:lang w:val="en-US"/>
                  </w:rPr>
                </m:ctrlPr>
              </m:sSubPr>
              <m:e>
                <m:r>
                  <w:rPr>
                    <w:rFonts w:ascii="Cambria Math" w:hAnsi="Cambria Math" w:cs="Times New Roman"/>
                    <w:highlight w:val="cyan"/>
                    <w:lang w:val="en-US"/>
                  </w:rPr>
                  <m:t>q</m:t>
                </m:r>
              </m:e>
              <m:sub>
                <m:r>
                  <w:rPr>
                    <w:rFonts w:ascii="Cambria Math" w:hAnsi="Cambria Math" w:cs="Times New Roman"/>
                    <w:highlight w:val="cyan"/>
                    <w:lang w:val="en-US"/>
                  </w:rPr>
                  <m:t>1</m:t>
                </m:r>
              </m:sub>
            </m:sSub>
          </m:den>
        </m:f>
        <m:r>
          <w:rPr>
            <w:rFonts w:ascii="Cambria Math" w:hAnsi="Cambria Math" w:cs="Times New Roman"/>
            <w:highlight w:val="cyan"/>
            <w:lang w:val="en-US"/>
          </w:rPr>
          <m:t>,</m:t>
        </m:r>
        <m:f>
          <m:fPr>
            <m:ctrlPr>
              <w:rPr>
                <w:rFonts w:ascii="Cambria Math" w:hAnsi="Cambria Math" w:cs="Times New Roman"/>
                <w:i/>
                <w:highlight w:val="cyan"/>
                <w:lang w:val="en-US"/>
              </w:rPr>
            </m:ctrlPr>
          </m:fPr>
          <m:num>
            <m:sSub>
              <m:sSubPr>
                <m:ctrlPr>
                  <w:rPr>
                    <w:rFonts w:ascii="Cambria Math" w:hAnsi="Cambria Math" w:cs="Times New Roman"/>
                    <w:i/>
                    <w:highlight w:val="cyan"/>
                    <w:lang w:val="en-US"/>
                  </w:rPr>
                </m:ctrlPr>
              </m:sSubPr>
              <m:e>
                <m:r>
                  <w:rPr>
                    <w:rFonts w:ascii="Cambria Math" w:hAnsi="Cambria Math" w:cs="Times New Roman"/>
                    <w:highlight w:val="cyan"/>
                    <w:lang w:val="en-US"/>
                  </w:rPr>
                  <m:t>x</m:t>
                </m:r>
              </m:e>
              <m:sub>
                <m:d>
                  <m:dPr>
                    <m:ctrlPr>
                      <w:rPr>
                        <w:rFonts w:ascii="Cambria Math" w:hAnsi="Cambria Math" w:cs="Times New Roman"/>
                        <w:i/>
                        <w:highlight w:val="cyan"/>
                        <w:lang w:val="en-US"/>
                      </w:rPr>
                    </m:ctrlPr>
                  </m:dPr>
                  <m:e>
                    <m:r>
                      <w:rPr>
                        <w:rFonts w:ascii="Cambria Math" w:hAnsi="Cambria Math" w:cs="Times New Roman"/>
                        <w:highlight w:val="cyan"/>
                        <w:lang w:val="en-US"/>
                      </w:rPr>
                      <m:t>D</m:t>
                    </m:r>
                  </m:e>
                </m:d>
                <m:r>
                  <w:rPr>
                    <w:rFonts w:ascii="Cambria Math" w:hAnsi="Cambria Math" w:cs="Times New Roman"/>
                    <w:highlight w:val="cyan"/>
                    <w:lang w:val="en-US"/>
                  </w:rPr>
                  <m:t>i,2</m:t>
                </m:r>
              </m:sub>
            </m:sSub>
            <m:r>
              <w:rPr>
                <w:rFonts w:ascii="Cambria Math" w:hAnsi="Cambria Math" w:cs="Times New Roman"/>
                <w:highlight w:val="cyan"/>
                <w:lang w:val="en-US"/>
              </w:rPr>
              <m:t>-2</m:t>
            </m:r>
            <m:sSubSup>
              <m:sSubSupPr>
                <m:ctrlPr>
                  <w:rPr>
                    <w:rFonts w:ascii="Cambria Math" w:hAnsi="Cambria Math" w:cs="Times New Roman"/>
                    <w:i/>
                    <w:highlight w:val="cyan"/>
                    <w:lang w:val="en-US"/>
                  </w:rPr>
                </m:ctrlPr>
              </m:sSubSupPr>
              <m:e>
                <m:r>
                  <w:rPr>
                    <w:rFonts w:ascii="Cambria Math" w:hAnsi="Cambria Math" w:cs="Times New Roman"/>
                    <w:highlight w:val="cyan"/>
                    <w:lang w:val="en-US"/>
                  </w:rPr>
                  <m:t>p</m:t>
                </m:r>
              </m:e>
              <m:sub>
                <m:r>
                  <w:rPr>
                    <w:rFonts w:ascii="Cambria Math" w:hAnsi="Cambria Math" w:cs="Times New Roman"/>
                    <w:highlight w:val="cyan"/>
                    <w:lang w:val="en-US"/>
                  </w:rPr>
                  <m:t>2</m:t>
                </m:r>
              </m:sub>
              <m:sup>
                <m:r>
                  <w:rPr>
                    <w:rFonts w:ascii="Cambria Math" w:hAnsi="Cambria Math" w:cs="Times New Roman"/>
                    <w:highlight w:val="cyan"/>
                    <w:lang w:val="en-US"/>
                  </w:rPr>
                  <m:t>2</m:t>
                </m:r>
              </m:sup>
            </m:sSubSup>
          </m:num>
          <m:den>
            <m:r>
              <w:rPr>
                <w:rFonts w:ascii="Cambria Math" w:hAnsi="Cambria Math" w:cs="Times New Roman"/>
                <w:highlight w:val="cyan"/>
                <w:lang w:val="en-US"/>
              </w:rPr>
              <m:t>2</m:t>
            </m:r>
            <m:sSub>
              <m:sSubPr>
                <m:ctrlPr>
                  <w:rPr>
                    <w:rFonts w:ascii="Cambria Math" w:hAnsi="Cambria Math" w:cs="Times New Roman"/>
                    <w:i/>
                    <w:highlight w:val="cyan"/>
                    <w:lang w:val="en-US"/>
                  </w:rPr>
                </m:ctrlPr>
              </m:sSubPr>
              <m:e>
                <m:r>
                  <w:rPr>
                    <w:rFonts w:ascii="Cambria Math" w:hAnsi="Cambria Math" w:cs="Times New Roman"/>
                    <w:highlight w:val="cyan"/>
                    <w:lang w:val="en-US"/>
                  </w:rPr>
                  <m:t>p</m:t>
                </m:r>
              </m:e>
              <m:sub>
                <m:r>
                  <w:rPr>
                    <w:rFonts w:ascii="Cambria Math" w:hAnsi="Cambria Math" w:cs="Times New Roman"/>
                    <w:highlight w:val="cyan"/>
                    <w:lang w:val="en-US"/>
                  </w:rPr>
                  <m:t>2</m:t>
                </m:r>
              </m:sub>
            </m:sSub>
            <m:sSub>
              <m:sSubPr>
                <m:ctrlPr>
                  <w:rPr>
                    <w:rFonts w:ascii="Cambria Math" w:hAnsi="Cambria Math" w:cs="Times New Roman"/>
                    <w:i/>
                    <w:highlight w:val="cyan"/>
                    <w:lang w:val="en-US"/>
                  </w:rPr>
                </m:ctrlPr>
              </m:sSubPr>
              <m:e>
                <m:r>
                  <w:rPr>
                    <w:rFonts w:ascii="Cambria Math" w:hAnsi="Cambria Math" w:cs="Times New Roman"/>
                    <w:highlight w:val="cyan"/>
                    <w:lang w:val="en-US"/>
                  </w:rPr>
                  <m:t>q</m:t>
                </m:r>
              </m:e>
              <m:sub>
                <m:r>
                  <w:rPr>
                    <w:rFonts w:ascii="Cambria Math" w:hAnsi="Cambria Math" w:cs="Times New Roman"/>
                    <w:highlight w:val="cyan"/>
                    <w:lang w:val="en-US"/>
                  </w:rPr>
                  <m:t>2</m:t>
                </m:r>
              </m:sub>
            </m:sSub>
          </m:den>
        </m:f>
        <m:r>
          <w:rPr>
            <w:rFonts w:ascii="Cambria Math" w:hAnsi="Cambria Math" w:cs="Times New Roman"/>
            <w:highlight w:val="cyan"/>
            <w:lang w:val="en-US"/>
          </w:rPr>
          <m:t>,…,</m:t>
        </m:r>
        <m:f>
          <m:fPr>
            <m:ctrlPr>
              <w:rPr>
                <w:rFonts w:ascii="Cambria Math" w:hAnsi="Cambria Math" w:cs="Times New Roman"/>
                <w:i/>
                <w:highlight w:val="cyan"/>
                <w:lang w:val="en-US"/>
              </w:rPr>
            </m:ctrlPr>
          </m:fPr>
          <m:num>
            <m:sSub>
              <m:sSubPr>
                <m:ctrlPr>
                  <w:rPr>
                    <w:rFonts w:ascii="Cambria Math" w:hAnsi="Cambria Math" w:cs="Times New Roman"/>
                    <w:i/>
                    <w:highlight w:val="cyan"/>
                    <w:lang w:val="en-US"/>
                  </w:rPr>
                </m:ctrlPr>
              </m:sSubPr>
              <m:e>
                <m:r>
                  <w:rPr>
                    <w:rFonts w:ascii="Cambria Math" w:hAnsi="Cambria Math" w:cs="Times New Roman"/>
                    <w:highlight w:val="cyan"/>
                    <w:lang w:val="en-US"/>
                  </w:rPr>
                  <m:t>x</m:t>
                </m:r>
              </m:e>
              <m:sub>
                <m:d>
                  <m:dPr>
                    <m:ctrlPr>
                      <w:rPr>
                        <w:rFonts w:ascii="Cambria Math" w:hAnsi="Cambria Math" w:cs="Times New Roman"/>
                        <w:i/>
                        <w:highlight w:val="cyan"/>
                        <w:lang w:val="en-US"/>
                      </w:rPr>
                    </m:ctrlPr>
                  </m:dPr>
                  <m:e>
                    <m:r>
                      <w:rPr>
                        <w:rFonts w:ascii="Cambria Math" w:hAnsi="Cambria Math" w:cs="Times New Roman"/>
                        <w:highlight w:val="cyan"/>
                        <w:lang w:val="en-US"/>
                      </w:rPr>
                      <m:t>D</m:t>
                    </m:r>
                  </m:e>
                </m:d>
                <m:r>
                  <w:rPr>
                    <w:rFonts w:ascii="Cambria Math" w:hAnsi="Cambria Math" w:cs="Times New Roman"/>
                    <w:highlight w:val="cyan"/>
                    <w:lang w:val="en-US"/>
                  </w:rPr>
                  <m:t>i,</m:t>
                </m:r>
                <m:r>
                  <m:rPr>
                    <m:scr m:val="script"/>
                  </m:rPr>
                  <w:rPr>
                    <w:rFonts w:ascii="Cambria Math" w:hAnsi="Cambria Math" w:cs="Times New Roman"/>
                    <w:highlight w:val="cyan"/>
                    <w:lang w:val="en-US"/>
                  </w:rPr>
                  <m:t>m</m:t>
                </m:r>
              </m:sub>
            </m:sSub>
            <m:r>
              <w:rPr>
                <w:rFonts w:ascii="Cambria Math" w:hAnsi="Cambria Math" w:cs="Times New Roman"/>
                <w:highlight w:val="cyan"/>
                <w:lang w:val="en-US"/>
              </w:rPr>
              <m:t>-2</m:t>
            </m:r>
            <m:sSubSup>
              <m:sSubSupPr>
                <m:ctrlPr>
                  <w:rPr>
                    <w:rFonts w:ascii="Cambria Math" w:hAnsi="Cambria Math" w:cs="Times New Roman"/>
                    <w:i/>
                    <w:highlight w:val="cyan"/>
                    <w:lang w:val="en-US"/>
                  </w:rPr>
                </m:ctrlPr>
              </m:sSubSupPr>
              <m:e>
                <m:r>
                  <w:rPr>
                    <w:rFonts w:ascii="Cambria Math" w:hAnsi="Cambria Math" w:cs="Times New Roman"/>
                    <w:highlight w:val="cyan"/>
                    <w:lang w:val="en-US"/>
                  </w:rPr>
                  <m:t>p</m:t>
                </m:r>
              </m:e>
              <m:sub>
                <m:r>
                  <m:rPr>
                    <m:scr m:val="script"/>
                  </m:rPr>
                  <w:rPr>
                    <w:rFonts w:ascii="Cambria Math" w:hAnsi="Cambria Math" w:cs="Times New Roman"/>
                    <w:highlight w:val="cyan"/>
                    <w:lang w:val="en-US"/>
                  </w:rPr>
                  <m:t>m</m:t>
                </m:r>
              </m:sub>
              <m:sup>
                <m:r>
                  <w:rPr>
                    <w:rFonts w:ascii="Cambria Math" w:hAnsi="Cambria Math" w:cs="Times New Roman"/>
                    <w:highlight w:val="cyan"/>
                    <w:lang w:val="en-US"/>
                  </w:rPr>
                  <m:t>2</m:t>
                </m:r>
              </m:sup>
            </m:sSubSup>
          </m:num>
          <m:den>
            <m:r>
              <w:rPr>
                <w:rFonts w:ascii="Cambria Math" w:hAnsi="Cambria Math" w:cs="Times New Roman"/>
                <w:highlight w:val="cyan"/>
                <w:lang w:val="en-US"/>
              </w:rPr>
              <m:t>2</m:t>
            </m:r>
            <m:sSub>
              <m:sSubPr>
                <m:ctrlPr>
                  <w:rPr>
                    <w:rFonts w:ascii="Cambria Math" w:hAnsi="Cambria Math" w:cs="Times New Roman"/>
                    <w:i/>
                    <w:highlight w:val="cyan"/>
                    <w:lang w:val="en-US"/>
                  </w:rPr>
                </m:ctrlPr>
              </m:sSubPr>
              <m:e>
                <m:r>
                  <w:rPr>
                    <w:rFonts w:ascii="Cambria Math" w:hAnsi="Cambria Math" w:cs="Times New Roman"/>
                    <w:highlight w:val="cyan"/>
                    <w:lang w:val="en-US"/>
                  </w:rPr>
                  <m:t>p</m:t>
                </m:r>
              </m:e>
              <m:sub>
                <m:r>
                  <m:rPr>
                    <m:scr m:val="script"/>
                  </m:rPr>
                  <w:rPr>
                    <w:rFonts w:ascii="Cambria Math" w:hAnsi="Cambria Math" w:cs="Times New Roman"/>
                    <w:highlight w:val="cyan"/>
                    <w:lang w:val="en-US"/>
                  </w:rPr>
                  <m:t>m</m:t>
                </m:r>
              </m:sub>
            </m:sSub>
            <m:sSub>
              <m:sSubPr>
                <m:ctrlPr>
                  <w:rPr>
                    <w:rFonts w:ascii="Cambria Math" w:hAnsi="Cambria Math" w:cs="Times New Roman"/>
                    <w:i/>
                    <w:highlight w:val="cyan"/>
                    <w:lang w:val="en-US"/>
                  </w:rPr>
                </m:ctrlPr>
              </m:sSubPr>
              <m:e>
                <m:r>
                  <w:rPr>
                    <w:rFonts w:ascii="Cambria Math" w:hAnsi="Cambria Math" w:cs="Times New Roman"/>
                    <w:highlight w:val="cyan"/>
                    <w:lang w:val="en-US"/>
                  </w:rPr>
                  <m:t>q</m:t>
                </m:r>
              </m:e>
              <m:sub>
                <m:r>
                  <m:rPr>
                    <m:scr m:val="script"/>
                  </m:rPr>
                  <w:rPr>
                    <w:rFonts w:ascii="Cambria Math" w:hAnsi="Cambria Math" w:cs="Times New Roman"/>
                    <w:highlight w:val="cyan"/>
                    <w:lang w:val="en-US"/>
                  </w:rPr>
                  <m:t>m</m:t>
                </m:r>
              </m:sub>
            </m:sSub>
          </m:den>
        </m:f>
        <m:r>
          <w:rPr>
            <w:rFonts w:ascii="Cambria Math" w:hAnsi="Cambria Math" w:cs="Times New Roman"/>
            <w:highlight w:val="cyan"/>
            <w:lang w:val="en-US"/>
          </w:rPr>
          <m:t>]</m:t>
        </m:r>
      </m:oMath>
      <w:r w:rsidRPr="00F53CBB">
        <w:rPr>
          <w:rFonts w:ascii="Times New Roman" w:hAnsi="Times New Roman" w:cs="Times New Roman"/>
          <w:highlight w:val="cyan"/>
          <w:lang w:val="en-US"/>
        </w:rPr>
        <w:t xml:space="preserve">. When there is no weight, </w:t>
      </w:r>
      <m:oMath>
        <m:sSub>
          <m:sSubPr>
            <m:ctrlPr>
              <w:rPr>
                <w:rFonts w:ascii="Cambria Math" w:hAnsi="Cambria Math" w:cs="Times New Roman"/>
                <w:b/>
                <w:i/>
                <w:highlight w:val="cyan"/>
                <w:lang w:val="en-US"/>
              </w:rPr>
            </m:ctrlPr>
          </m:sSubPr>
          <m:e>
            <m:r>
              <m:rPr>
                <m:sty m:val="bi"/>
              </m:rPr>
              <w:rPr>
                <w:rFonts w:ascii="Cambria Math" w:hAnsi="Cambria Math" w:cs="Times New Roman"/>
                <w:highlight w:val="cyan"/>
                <w:lang w:val="en-US"/>
              </w:rPr>
              <m:t>W</m:t>
            </m:r>
          </m:e>
          <m:sub>
            <m:r>
              <w:rPr>
                <w:rFonts w:ascii="Cambria Math" w:hAnsi="Cambria Math" w:cs="Times New Roman"/>
                <w:highlight w:val="cyan"/>
                <w:lang w:val="en-US"/>
              </w:rPr>
              <m:t>D</m:t>
            </m:r>
          </m:sub>
        </m:sSub>
        <m:r>
          <w:rPr>
            <w:rFonts w:ascii="Cambria Math" w:hAnsi="Cambria Math" w:cs="Times New Roman"/>
            <w:highlight w:val="cyan"/>
            <w:lang w:val="en-US"/>
          </w:rPr>
          <m:t>=</m:t>
        </m:r>
        <m:r>
          <m:rPr>
            <m:sty m:val="bi"/>
          </m:rPr>
          <w:rPr>
            <w:rFonts w:ascii="Cambria Math" w:hAnsi="Cambria Math" w:cs="Times New Roman"/>
            <w:highlight w:val="cyan"/>
            <w:lang w:val="en-US"/>
          </w:rPr>
          <m:t>I</m:t>
        </m:r>
      </m:oMath>
      <w:r w:rsidRPr="00F53CBB">
        <w:rPr>
          <w:rFonts w:ascii="Times New Roman" w:hAnsi="Times New Roman" w:cs="Times New Roman"/>
          <w:highlight w:val="cyan"/>
          <w:lang w:val="en-US"/>
        </w:rPr>
        <w:t xml:space="preserve">, and </w:t>
      </w:r>
      <m:oMath>
        <m:r>
          <m:rPr>
            <m:sty m:val="p"/>
          </m:rPr>
          <w:rPr>
            <w:rFonts w:ascii="Cambria Math" w:hAnsi="Cambria Math" w:cs="Times New Roman"/>
            <w:highlight w:val="cyan"/>
            <w:lang w:val="en-US"/>
          </w:rPr>
          <m:t>tr</m:t>
        </m:r>
        <m:r>
          <w:rPr>
            <w:rFonts w:ascii="Cambria Math" w:hAnsi="Cambria Math" w:cs="Times New Roman"/>
            <w:highlight w:val="cyan"/>
            <w:lang w:val="en-US"/>
          </w:rPr>
          <m:t>(</m:t>
        </m:r>
        <m:sSub>
          <m:sSubPr>
            <m:ctrlPr>
              <w:rPr>
                <w:rFonts w:ascii="Cambria Math" w:hAnsi="Cambria Math" w:cs="Times New Roman"/>
                <w:b/>
                <w:i/>
                <w:highlight w:val="cyan"/>
                <w:lang w:val="en-US"/>
              </w:rPr>
            </m:ctrlPr>
          </m:sSubPr>
          <m:e>
            <m:r>
              <m:rPr>
                <m:sty m:val="bi"/>
              </m:rPr>
              <w:rPr>
                <w:rFonts w:ascii="Cambria Math" w:hAnsi="Cambria Math" w:cs="Times New Roman"/>
                <w:highlight w:val="cyan"/>
                <w:lang w:val="en-US"/>
              </w:rPr>
              <m:t>W</m:t>
            </m:r>
            <m:ctrlPr>
              <w:rPr>
                <w:rFonts w:ascii="Cambria Math" w:hAnsi="Cambria Math" w:cs="Times New Roman"/>
                <w:i/>
                <w:highlight w:val="cyan"/>
                <w:lang w:val="en-US"/>
              </w:rPr>
            </m:ctrlPr>
          </m:e>
          <m:sub>
            <m:r>
              <w:rPr>
                <w:rFonts w:ascii="Cambria Math" w:hAnsi="Cambria Math" w:cs="Times New Roman"/>
                <w:highlight w:val="cyan"/>
                <w:lang w:val="en-US"/>
              </w:rPr>
              <m:t>D</m:t>
            </m:r>
          </m:sub>
        </m:sSub>
        <m:r>
          <m:rPr>
            <m:scr m:val="script"/>
          </m:rPr>
          <w:rPr>
            <w:rFonts w:ascii="Cambria Math" w:hAnsi="Cambria Math" w:cs="Times New Roman"/>
            <w:highlight w:val="cyan"/>
            <w:lang w:val="en-US"/>
          </w:rPr>
          <m:t>)=m</m:t>
        </m:r>
      </m:oMath>
      <w:r w:rsidRPr="00F53CBB">
        <w:rPr>
          <w:rFonts w:ascii="Times New Roman" w:hAnsi="Times New Roman" w:cs="Times New Roman"/>
          <w:highlight w:val="cyan"/>
          <w:lang w:val="en-US"/>
        </w:rPr>
        <w:t xml:space="preserve">; when there is weight, </w:t>
      </w:r>
      <m:oMath>
        <m:sSub>
          <m:sSubPr>
            <m:ctrlPr>
              <w:rPr>
                <w:rFonts w:ascii="Cambria Math" w:hAnsi="Cambria Math" w:cs="Times New Roman"/>
                <w:i/>
                <w:highlight w:val="cyan"/>
                <w:lang w:val="en-US"/>
              </w:rPr>
            </m:ctrlPr>
          </m:sSubPr>
          <m:e>
            <m:r>
              <w:rPr>
                <w:rFonts w:ascii="Cambria Math" w:hAnsi="Cambria Math" w:cs="Times New Roman"/>
                <w:highlight w:val="cyan"/>
                <w:lang w:val="en-US"/>
              </w:rPr>
              <m:t>w</m:t>
            </m:r>
          </m:e>
          <m:sub>
            <m:r>
              <w:rPr>
                <w:rFonts w:ascii="Cambria Math" w:hAnsi="Cambria Math" w:cs="Times New Roman"/>
                <w:highlight w:val="cyan"/>
                <w:lang w:val="en-US"/>
              </w:rPr>
              <m:t>D,k</m:t>
            </m:r>
          </m:sub>
        </m:sSub>
        <m:r>
          <w:rPr>
            <w:rFonts w:ascii="Cambria Math" w:hAnsi="Cambria Math" w:cs="Times New Roman"/>
            <w:highlight w:val="cyan"/>
            <w:lang w:val="en-US"/>
          </w:rPr>
          <m:t>=4</m:t>
        </m:r>
        <m:sSubSup>
          <m:sSubSupPr>
            <m:ctrlPr>
              <w:rPr>
                <w:rFonts w:ascii="Cambria Math" w:hAnsi="Cambria Math" w:cs="Times New Roman"/>
                <w:i/>
                <w:highlight w:val="cyan"/>
                <w:lang w:val="en-US"/>
              </w:rPr>
            </m:ctrlPr>
          </m:sSubSupPr>
          <m:e>
            <m:r>
              <w:rPr>
                <w:rFonts w:ascii="Cambria Math" w:hAnsi="Cambria Math" w:cs="Times New Roman"/>
                <w:highlight w:val="cyan"/>
                <w:lang w:val="en-US"/>
              </w:rPr>
              <m:t>p</m:t>
            </m:r>
          </m:e>
          <m:sub>
            <m:r>
              <w:rPr>
                <w:rFonts w:ascii="Cambria Math" w:hAnsi="Cambria Math" w:cs="Times New Roman"/>
                <w:highlight w:val="cyan"/>
                <w:lang w:val="en-US"/>
              </w:rPr>
              <m:t>k</m:t>
            </m:r>
          </m:sub>
          <m:sup>
            <m:r>
              <w:rPr>
                <w:rFonts w:ascii="Cambria Math" w:hAnsi="Cambria Math" w:cs="Times New Roman"/>
                <w:highlight w:val="cyan"/>
                <w:lang w:val="en-US"/>
              </w:rPr>
              <m:t>2</m:t>
            </m:r>
          </m:sup>
        </m:sSubSup>
        <m:sSubSup>
          <m:sSubSupPr>
            <m:ctrlPr>
              <w:rPr>
                <w:rFonts w:ascii="Cambria Math" w:hAnsi="Cambria Math" w:cs="Times New Roman"/>
                <w:i/>
                <w:highlight w:val="cyan"/>
                <w:lang w:val="en-US"/>
              </w:rPr>
            </m:ctrlPr>
          </m:sSubSupPr>
          <m:e>
            <m:r>
              <w:rPr>
                <w:rFonts w:ascii="Cambria Math" w:hAnsi="Cambria Math" w:cs="Times New Roman"/>
                <w:highlight w:val="cyan"/>
                <w:lang w:val="en-US"/>
              </w:rPr>
              <m:t>q</m:t>
            </m:r>
          </m:e>
          <m:sub>
            <m:r>
              <w:rPr>
                <w:rFonts w:ascii="Cambria Math" w:hAnsi="Cambria Math" w:cs="Times New Roman"/>
                <w:highlight w:val="cyan"/>
                <w:lang w:val="en-US"/>
              </w:rPr>
              <m:t>k</m:t>
            </m:r>
          </m:sub>
          <m:sup>
            <m:r>
              <w:rPr>
                <w:rFonts w:ascii="Cambria Math" w:hAnsi="Cambria Math" w:cs="Times New Roman"/>
                <w:highlight w:val="cyan"/>
                <w:lang w:val="en-US"/>
              </w:rPr>
              <m:t>2</m:t>
            </m:r>
          </m:sup>
        </m:sSubSup>
      </m:oMath>
      <w:r w:rsidRPr="00F53CBB">
        <w:rPr>
          <w:rFonts w:ascii="Times New Roman" w:hAnsi="Times New Roman" w:cs="Times New Roman"/>
          <w:highlight w:val="cyan"/>
          <w:lang w:val="en-US"/>
        </w:rPr>
        <w:t xml:space="preserve"> and </w:t>
      </w:r>
      <m:oMath>
        <m:r>
          <m:rPr>
            <m:sty m:val="p"/>
          </m:rPr>
          <w:rPr>
            <w:rFonts w:ascii="Cambria Math" w:hAnsi="Cambria Math" w:cs="Times New Roman"/>
            <w:highlight w:val="cyan"/>
            <w:lang w:val="en-US"/>
          </w:rPr>
          <m:t>tr</m:t>
        </m:r>
        <m:r>
          <w:rPr>
            <w:rFonts w:ascii="Cambria Math" w:hAnsi="Cambria Math" w:cs="Times New Roman"/>
            <w:highlight w:val="cyan"/>
            <w:lang w:val="en-US"/>
          </w:rPr>
          <m:t>(</m:t>
        </m:r>
        <m:sSub>
          <m:sSubPr>
            <m:ctrlPr>
              <w:rPr>
                <w:rFonts w:ascii="Cambria Math" w:hAnsi="Cambria Math" w:cs="Times New Roman"/>
                <w:i/>
                <w:highlight w:val="cyan"/>
                <w:lang w:val="en-US"/>
              </w:rPr>
            </m:ctrlPr>
          </m:sSubPr>
          <m:e>
            <m:r>
              <m:rPr>
                <m:sty m:val="bi"/>
              </m:rPr>
              <w:rPr>
                <w:rFonts w:ascii="Cambria Math" w:hAnsi="Cambria Math" w:cs="Times New Roman"/>
                <w:highlight w:val="cyan"/>
                <w:lang w:val="en-US"/>
              </w:rPr>
              <m:t>W</m:t>
            </m:r>
          </m:e>
          <m:sub>
            <m:r>
              <w:rPr>
                <w:rFonts w:ascii="Cambria Math" w:hAnsi="Cambria Math" w:cs="Times New Roman"/>
                <w:highlight w:val="cyan"/>
                <w:lang w:val="en-US"/>
              </w:rPr>
              <m:t>D</m:t>
            </m:r>
          </m:sub>
        </m:sSub>
        <m:r>
          <w:rPr>
            <w:rFonts w:ascii="Cambria Math" w:hAnsi="Cambria Math" w:cs="Times New Roman"/>
            <w:highlight w:val="cyan"/>
            <w:lang w:val="en-US"/>
          </w:rPr>
          <m:t>)=</m:t>
        </m:r>
        <m:nary>
          <m:naryPr>
            <m:chr m:val="∑"/>
            <m:limLoc m:val="undOvr"/>
            <m:ctrlPr>
              <w:rPr>
                <w:rFonts w:ascii="Cambria Math" w:hAnsi="Cambria Math" w:cs="Times New Roman"/>
                <w:i/>
                <w:highlight w:val="cyan"/>
                <w:lang w:val="en-US"/>
              </w:rPr>
            </m:ctrlPr>
          </m:naryPr>
          <m:sub>
            <m:r>
              <w:rPr>
                <w:rFonts w:ascii="Cambria Math" w:hAnsi="Cambria Math" w:cs="Times New Roman"/>
                <w:highlight w:val="cyan"/>
                <w:lang w:val="en-US"/>
              </w:rPr>
              <m:t>k=1</m:t>
            </m:r>
          </m:sub>
          <m:sup>
            <m:r>
              <m:rPr>
                <m:scr m:val="script"/>
              </m:rPr>
              <w:rPr>
                <w:rFonts w:ascii="Cambria Math" w:hAnsi="Cambria Math" w:cs="Times New Roman"/>
                <w:highlight w:val="cyan"/>
                <w:lang w:val="en-US"/>
              </w:rPr>
              <m:t>m</m:t>
            </m:r>
          </m:sup>
          <m:e>
            <m:r>
              <w:rPr>
                <w:rFonts w:ascii="Cambria Math" w:hAnsi="Cambria Math" w:cs="Times New Roman"/>
                <w:highlight w:val="cyan"/>
                <w:lang w:val="en-US"/>
              </w:rPr>
              <m:t>4</m:t>
            </m:r>
            <m:sSubSup>
              <m:sSubSupPr>
                <m:ctrlPr>
                  <w:rPr>
                    <w:rFonts w:ascii="Cambria Math" w:hAnsi="Cambria Math" w:cs="Times New Roman"/>
                    <w:i/>
                    <w:highlight w:val="cyan"/>
                    <w:lang w:val="en-US"/>
                  </w:rPr>
                </m:ctrlPr>
              </m:sSubSupPr>
              <m:e>
                <m:r>
                  <w:rPr>
                    <w:rFonts w:ascii="Cambria Math" w:hAnsi="Cambria Math" w:cs="Times New Roman"/>
                    <w:highlight w:val="cyan"/>
                    <w:lang w:val="en-US"/>
                  </w:rPr>
                  <m:t>p</m:t>
                </m:r>
              </m:e>
              <m:sub>
                <m:r>
                  <w:rPr>
                    <w:rFonts w:ascii="Cambria Math" w:hAnsi="Cambria Math" w:cs="Times New Roman"/>
                    <w:highlight w:val="cyan"/>
                    <w:lang w:val="en-US"/>
                  </w:rPr>
                  <m:t>k</m:t>
                </m:r>
              </m:sub>
              <m:sup>
                <m:r>
                  <w:rPr>
                    <w:rFonts w:ascii="Cambria Math" w:hAnsi="Cambria Math" w:cs="Times New Roman"/>
                    <w:highlight w:val="cyan"/>
                    <w:lang w:val="en-US"/>
                  </w:rPr>
                  <m:t>2</m:t>
                </m:r>
              </m:sup>
            </m:sSubSup>
            <m:sSubSup>
              <m:sSubSupPr>
                <m:ctrlPr>
                  <w:rPr>
                    <w:rFonts w:ascii="Cambria Math" w:hAnsi="Cambria Math" w:cs="Times New Roman"/>
                    <w:i/>
                    <w:highlight w:val="cyan"/>
                    <w:lang w:val="en-US"/>
                  </w:rPr>
                </m:ctrlPr>
              </m:sSubSupPr>
              <m:e>
                <m:r>
                  <w:rPr>
                    <w:rFonts w:ascii="Cambria Math" w:hAnsi="Cambria Math" w:cs="Times New Roman"/>
                    <w:highlight w:val="cyan"/>
                    <w:lang w:val="en-US"/>
                  </w:rPr>
                  <m:t>q</m:t>
                </m:r>
              </m:e>
              <m:sub>
                <m:r>
                  <w:rPr>
                    <w:rFonts w:ascii="Cambria Math" w:hAnsi="Cambria Math" w:cs="Times New Roman"/>
                    <w:highlight w:val="cyan"/>
                    <w:lang w:val="en-US"/>
                  </w:rPr>
                  <m:t>k</m:t>
                </m:r>
              </m:sub>
              <m:sup>
                <m:r>
                  <w:rPr>
                    <w:rFonts w:ascii="Cambria Math" w:hAnsi="Cambria Math" w:cs="Times New Roman"/>
                    <w:highlight w:val="cyan"/>
                    <w:lang w:val="en-US"/>
                  </w:rPr>
                  <m:t>2</m:t>
                </m:r>
              </m:sup>
            </m:sSubSup>
          </m:e>
        </m:nary>
      </m:oMath>
      <w:r w:rsidRPr="00F53CBB">
        <w:rPr>
          <w:rFonts w:ascii="Times New Roman" w:hAnsi="Times New Roman" w:cs="Times New Roman"/>
          <w:highlight w:val="cyan"/>
          <w:lang w:val="en-US"/>
        </w:rPr>
        <w:t>.</w:t>
      </w:r>
    </w:p>
    <w:p w14:paraId="5804F0B4" w14:textId="77777777" w:rsidR="00F53CBB" w:rsidRPr="00F53CBB" w:rsidRDefault="00F53CBB" w:rsidP="00F53CBB">
      <w:pPr>
        <w:spacing w:line="360" w:lineRule="auto"/>
        <w:rPr>
          <w:rFonts w:ascii="Times New Roman" w:hAnsi="Times New Roman" w:cs="Times New Roman"/>
          <w:highlight w:val="cyan"/>
          <w:lang w:val="en-US" w:eastAsia="zh-CN"/>
        </w:rPr>
      </w:pPr>
    </w:p>
    <w:p w14:paraId="5093004F" w14:textId="77777777" w:rsidR="00F53CBB" w:rsidRDefault="00F53CBB" w:rsidP="00F53CBB">
      <w:pPr>
        <w:spacing w:line="360" w:lineRule="auto"/>
        <w:rPr>
          <w:rFonts w:ascii="Times New Roman" w:hAnsi="Times New Roman" w:cs="Times New Roman"/>
          <w:lang w:val="en-US" w:eastAsia="zh-CN"/>
        </w:rPr>
      </w:pPr>
      <w:r w:rsidRPr="00F53CBB">
        <w:rPr>
          <w:rFonts w:ascii="Times New Roman" w:hAnsi="Times New Roman" w:cs="Times New Roman"/>
          <w:highlight w:val="cyan"/>
        </w:rPr>
        <w:t xml:space="preserve">This study is to derive the precise genetic interpretation of the regression coefficient, which can be converted to </w:t>
      </w:r>
      <m:oMath>
        <m:sSubSup>
          <m:sSubSupPr>
            <m:ctrlPr>
              <w:rPr>
                <w:rFonts w:ascii="Cambria Math" w:hAnsi="Cambria Math" w:cs="Times New Roman"/>
                <w:i/>
                <w:highlight w:val="cyan"/>
              </w:rPr>
            </m:ctrlPr>
          </m:sSubSupPr>
          <m:e>
            <m:r>
              <w:rPr>
                <w:rFonts w:ascii="Cambria Math" w:hAnsi="Cambria Math" w:cs="Times New Roman"/>
                <w:highlight w:val="cyan"/>
              </w:rPr>
              <m:t>h</m:t>
            </m:r>
          </m:e>
          <m:sub>
            <m:r>
              <w:rPr>
                <w:rFonts w:ascii="Cambria Math" w:hAnsi="Cambria Math" w:cs="Times New Roman"/>
                <w:highlight w:val="cyan"/>
              </w:rPr>
              <m:t>SNP.A</m:t>
            </m:r>
          </m:sub>
          <m:sup>
            <m:r>
              <w:rPr>
                <w:rFonts w:ascii="Cambria Math" w:hAnsi="Cambria Math" w:cs="Times New Roman"/>
                <w:highlight w:val="cyan"/>
              </w:rPr>
              <m:t>2</m:t>
            </m:r>
          </m:sup>
        </m:sSubSup>
      </m:oMath>
      <w:r w:rsidRPr="00F53CBB">
        <w:rPr>
          <w:rFonts w:ascii="Times New Roman" w:hAnsi="Times New Roman" w:cs="Times New Roman"/>
          <w:highlight w:val="cyan"/>
        </w:rPr>
        <w:t xml:space="preserve"> (</w:t>
      </w:r>
      <m:oMath>
        <m:sSubSup>
          <m:sSubSupPr>
            <m:ctrlPr>
              <w:rPr>
                <w:rFonts w:ascii="Cambria Math" w:hAnsi="Cambria Math" w:cs="Times New Roman"/>
                <w:i/>
                <w:highlight w:val="cyan"/>
              </w:rPr>
            </m:ctrlPr>
          </m:sSubSupPr>
          <m:e>
            <m:r>
              <w:rPr>
                <w:rFonts w:ascii="Cambria Math" w:hAnsi="Cambria Math" w:cs="Times New Roman"/>
                <w:highlight w:val="cyan"/>
              </w:rPr>
              <m:t>h</m:t>
            </m:r>
          </m:e>
          <m:sub>
            <m:r>
              <w:rPr>
                <w:rFonts w:ascii="Cambria Math" w:hAnsi="Cambria Math" w:cs="Times New Roman"/>
                <w:highlight w:val="cyan"/>
              </w:rPr>
              <m:t>SNP.D</m:t>
            </m:r>
          </m:sub>
          <m:sup>
            <m:r>
              <w:rPr>
                <w:rFonts w:ascii="Cambria Math" w:hAnsi="Cambria Math" w:cs="Times New Roman"/>
                <w:highlight w:val="cyan"/>
              </w:rPr>
              <m:t>2</m:t>
            </m:r>
          </m:sup>
        </m:sSubSup>
      </m:oMath>
      <w:r w:rsidRPr="00F53CBB">
        <w:rPr>
          <w:rFonts w:ascii="Times New Roman" w:hAnsi="Times New Roman" w:cs="Times New Roman"/>
          <w:highlight w:val="cyan"/>
        </w:rPr>
        <w:t xml:space="preserve">) for additive (dominance) genetic variance. According to the linear model Eq 1, the regression coefficient is estimated as </w:t>
      </w:r>
      <m:oMath>
        <m:r>
          <w:rPr>
            <w:rFonts w:ascii="Cambria Math" w:hAnsi="Cambria Math" w:cs="Times New Roman"/>
            <w:highlight w:val="cyan"/>
          </w:rPr>
          <m:t>E</m:t>
        </m:r>
        <m:d>
          <m:dPr>
            <m:ctrlPr>
              <w:rPr>
                <w:rFonts w:ascii="Cambria Math" w:hAnsi="Cambria Math" w:cs="Times New Roman"/>
                <w:i/>
                <w:highlight w:val="cyan"/>
              </w:rPr>
            </m:ctrlPr>
          </m:dPr>
          <m:e>
            <m:r>
              <w:rPr>
                <w:rFonts w:ascii="Cambria Math" w:hAnsi="Cambria Math" w:cs="Times New Roman"/>
                <w:highlight w:val="cyan"/>
              </w:rPr>
              <m:t>b</m:t>
            </m:r>
          </m:e>
        </m:d>
        <m:r>
          <w:rPr>
            <w:rFonts w:ascii="Cambria Math" w:hAnsi="Cambria Math" w:cs="Times New Roman"/>
            <w:highlight w:val="cyan"/>
          </w:rPr>
          <m:t>=</m:t>
        </m:r>
        <m:f>
          <m:fPr>
            <m:ctrlPr>
              <w:rPr>
                <w:rFonts w:ascii="Cambria Math" w:hAnsi="Cambria Math" w:cs="Times New Roman"/>
                <w:i/>
                <w:highlight w:val="cyan"/>
              </w:rPr>
            </m:ctrlPr>
          </m:fPr>
          <m:num>
            <m:r>
              <w:rPr>
                <w:rFonts w:ascii="Cambria Math" w:hAnsi="Cambria Math" w:cs="Times New Roman"/>
                <w:highlight w:val="cyan"/>
              </w:rPr>
              <m:t>cov(</m:t>
            </m:r>
            <m:r>
              <m:rPr>
                <m:scr m:val="script"/>
                <m:sty m:val="b"/>
              </m:rPr>
              <w:rPr>
                <w:rFonts w:ascii="Cambria Math" w:hAnsi="Cambria Math" w:cs="Times New Roman"/>
                <w:highlight w:val="cyan"/>
              </w:rPr>
              <m:t>y</m:t>
            </m:r>
            <m:r>
              <w:rPr>
                <w:rFonts w:ascii="Cambria Math" w:hAnsi="Cambria Math" w:cs="Times New Roman"/>
                <w:highlight w:val="cyan"/>
              </w:rPr>
              <m:t>,</m:t>
            </m:r>
            <m:r>
              <m:rPr>
                <m:sty m:val="b"/>
              </m:rPr>
              <w:rPr>
                <w:rFonts w:ascii="Cambria Math" w:hAnsi="Cambria Math" w:cs="Times New Roman"/>
                <w:highlight w:val="cyan"/>
              </w:rPr>
              <m:t>Ω</m:t>
            </m:r>
            <m:r>
              <w:rPr>
                <w:rFonts w:ascii="Cambria Math" w:hAnsi="Cambria Math" w:cs="Times New Roman"/>
                <w:highlight w:val="cyan"/>
              </w:rPr>
              <m:t>)</m:t>
            </m:r>
          </m:num>
          <m:den>
            <m:r>
              <w:rPr>
                <w:rFonts w:ascii="Cambria Math" w:hAnsi="Cambria Math" w:cs="Times New Roman"/>
                <w:highlight w:val="cyan"/>
              </w:rPr>
              <m:t>var(</m:t>
            </m:r>
            <m:r>
              <m:rPr>
                <m:sty m:val="b"/>
              </m:rPr>
              <w:rPr>
                <w:rFonts w:ascii="Cambria Math" w:hAnsi="Cambria Math" w:cs="Times New Roman"/>
                <w:highlight w:val="cyan"/>
              </w:rPr>
              <m:t>Ω</m:t>
            </m:r>
            <m:r>
              <w:rPr>
                <w:rFonts w:ascii="Cambria Math" w:hAnsi="Cambria Math" w:cs="Times New Roman"/>
                <w:highlight w:val="cyan"/>
              </w:rPr>
              <m:t>)</m:t>
            </m:r>
          </m:den>
        </m:f>
      </m:oMath>
      <w:r w:rsidRPr="00F53CBB">
        <w:rPr>
          <w:rFonts w:ascii="Times New Roman" w:hAnsi="Times New Roman" w:cs="Times New Roman"/>
          <w:highlight w:val="cyan"/>
        </w:rPr>
        <w:t xml:space="preserve">. The regression coefficient is denoted as </w:t>
      </w:r>
      <m:oMath>
        <m:sSub>
          <m:sSubPr>
            <m:ctrlPr>
              <w:rPr>
                <w:rFonts w:ascii="Cambria Math" w:hAnsi="Cambria Math" w:cs="Times New Roman"/>
                <w:i/>
                <w:highlight w:val="cyan"/>
              </w:rPr>
            </m:ctrlPr>
          </m:sSubPr>
          <m:e>
            <m:r>
              <w:rPr>
                <w:rFonts w:ascii="Cambria Math" w:hAnsi="Cambria Math" w:cs="Times New Roman"/>
                <w:highlight w:val="cyan"/>
              </w:rPr>
              <m:t>b</m:t>
            </m:r>
          </m:e>
          <m:sub>
            <m:r>
              <w:rPr>
                <w:rFonts w:ascii="Cambria Math" w:hAnsi="Cambria Math" w:cs="Times New Roman"/>
                <w:highlight w:val="cyan"/>
              </w:rPr>
              <m:t>A</m:t>
            </m:r>
          </m:sub>
        </m:sSub>
      </m:oMath>
      <w:r w:rsidRPr="00F53CBB">
        <w:rPr>
          <w:rFonts w:ascii="Times New Roman" w:hAnsi="Times New Roman" w:cs="Times New Roman" w:hint="eastAsia"/>
          <w:highlight w:val="cyan"/>
          <w:lang w:eastAsia="zh-CN"/>
        </w:rPr>
        <w:t xml:space="preserve"> and</w:t>
      </w:r>
      <w:r w:rsidRPr="00F53CBB">
        <w:rPr>
          <w:rFonts w:ascii="Times New Roman" w:hAnsi="Times New Roman" w:cs="Times New Roman"/>
          <w:highlight w:val="cyan"/>
        </w:rPr>
        <w:t xml:space="preserve"> </w:t>
      </w:r>
      <m:oMath>
        <m:sSub>
          <m:sSubPr>
            <m:ctrlPr>
              <w:rPr>
                <w:rFonts w:ascii="Cambria Math" w:hAnsi="Cambria Math" w:cs="Times New Roman"/>
                <w:i/>
                <w:highlight w:val="cyan"/>
              </w:rPr>
            </m:ctrlPr>
          </m:sSubPr>
          <m:e>
            <m:r>
              <w:rPr>
                <w:rFonts w:ascii="Cambria Math" w:hAnsi="Cambria Math" w:cs="Times New Roman"/>
                <w:highlight w:val="cyan"/>
              </w:rPr>
              <m:t>b</m:t>
            </m:r>
          </m:e>
          <m:sub>
            <m:r>
              <w:rPr>
                <w:rFonts w:ascii="Cambria Math" w:hAnsi="Cambria Math" w:cs="Times New Roman"/>
                <w:highlight w:val="cyan"/>
              </w:rPr>
              <m:t>D</m:t>
            </m:r>
          </m:sub>
        </m:sSub>
      </m:oMath>
      <w:r w:rsidRPr="00F53CBB">
        <w:rPr>
          <w:rFonts w:ascii="Times New Roman" w:hAnsi="Times New Roman" w:cs="Times New Roman" w:hint="eastAsia"/>
          <w:highlight w:val="cyan"/>
          <w:lang w:eastAsia="zh-CN"/>
        </w:rPr>
        <w:t>,</w:t>
      </w:r>
      <w:r w:rsidRPr="00F53CBB">
        <w:rPr>
          <w:rFonts w:ascii="Times New Roman" w:hAnsi="Times New Roman" w:cs="Times New Roman"/>
          <w:highlight w:val="cyan"/>
          <w:lang w:val="en-US" w:eastAsia="zh-CN"/>
        </w:rPr>
        <w:t xml:space="preserve"> regarding to</w:t>
      </w:r>
      <w:r w:rsidRPr="00F53CBB">
        <w:rPr>
          <w:rFonts w:ascii="Times New Roman" w:hAnsi="Times New Roman" w:cs="Times New Roman" w:hint="eastAsia"/>
          <w:highlight w:val="cyan"/>
          <w:lang w:eastAsia="zh-CN"/>
        </w:rPr>
        <w:t xml:space="preserve"> </w:t>
      </w:r>
      <m:oMath>
        <m:sSub>
          <m:sSubPr>
            <m:ctrlPr>
              <w:rPr>
                <w:rFonts w:ascii="Cambria Math" w:hAnsi="Cambria Math" w:cs="Times New Roman"/>
                <w:i/>
                <w:highlight w:val="cyan"/>
              </w:rPr>
            </m:ctrlPr>
          </m:sSubPr>
          <m:e>
            <m:r>
              <m:rPr>
                <m:sty m:val="b"/>
              </m:rPr>
              <w:rPr>
                <w:rFonts w:ascii="Cambria Math" w:hAnsi="Cambria Math" w:cs="Times New Roman"/>
                <w:highlight w:val="cyan"/>
              </w:rPr>
              <m:t>Ω</m:t>
            </m:r>
          </m:e>
          <m:sub>
            <m:r>
              <w:rPr>
                <w:rFonts w:ascii="Cambria Math" w:hAnsi="Cambria Math" w:cs="Times New Roman"/>
                <w:highlight w:val="cyan"/>
              </w:rPr>
              <m:t>A</m:t>
            </m:r>
          </m:sub>
        </m:sSub>
      </m:oMath>
      <w:r w:rsidRPr="00F53CBB">
        <w:rPr>
          <w:rFonts w:ascii="Times New Roman" w:hAnsi="Times New Roman" w:cs="Times New Roman"/>
          <w:highlight w:val="cyan"/>
        </w:rPr>
        <w:t xml:space="preserve"> and </w:t>
      </w:r>
      <m:oMath>
        <m:sSub>
          <m:sSubPr>
            <m:ctrlPr>
              <w:rPr>
                <w:rFonts w:ascii="Cambria Math" w:hAnsi="Cambria Math" w:cs="Times New Roman"/>
                <w:i/>
                <w:highlight w:val="cyan"/>
              </w:rPr>
            </m:ctrlPr>
          </m:sSubPr>
          <m:e>
            <m:r>
              <m:rPr>
                <m:sty m:val="b"/>
              </m:rPr>
              <w:rPr>
                <w:rFonts w:ascii="Cambria Math" w:hAnsi="Cambria Math" w:cs="Times New Roman"/>
                <w:highlight w:val="cyan"/>
              </w:rPr>
              <m:t>Ω</m:t>
            </m:r>
          </m:e>
          <m:sub>
            <m:r>
              <w:rPr>
                <w:rFonts w:ascii="Cambria Math" w:hAnsi="Cambria Math" w:cs="Times New Roman"/>
                <w:highlight w:val="cyan"/>
              </w:rPr>
              <m:t>D</m:t>
            </m:r>
          </m:sub>
        </m:sSub>
      </m:oMath>
      <w:r w:rsidRPr="00F53CBB">
        <w:rPr>
          <w:rFonts w:ascii="Times New Roman" w:hAnsi="Times New Roman" w:cs="Times New Roman"/>
          <w:highlight w:val="cyan"/>
        </w:rPr>
        <w:t>.</w:t>
      </w:r>
    </w:p>
    <w:p w14:paraId="2421919C" w14:textId="77777777" w:rsidR="00F53CBB" w:rsidRDefault="00F53CBB" w:rsidP="006B49AF">
      <w:pPr>
        <w:spacing w:line="360" w:lineRule="auto"/>
        <w:rPr>
          <w:rFonts w:ascii="Times New Roman" w:hAnsi="Times New Roman" w:cs="Times New Roman"/>
          <w:b/>
          <w:lang w:val="en-US" w:eastAsia="zh-CN"/>
        </w:rPr>
      </w:pPr>
    </w:p>
    <w:p w14:paraId="717543EF" w14:textId="77777777" w:rsidR="009E233B" w:rsidRDefault="009E233B" w:rsidP="006B49AF">
      <w:pPr>
        <w:spacing w:line="360" w:lineRule="auto"/>
        <w:rPr>
          <w:rFonts w:ascii="Times New Roman" w:hAnsi="Times New Roman" w:cs="Times New Roman"/>
          <w:b/>
          <w:lang w:val="en-US" w:eastAsia="zh-CN"/>
        </w:rPr>
      </w:pPr>
    </w:p>
    <w:p w14:paraId="3E99B1E6" w14:textId="523061C3" w:rsidR="00661A13" w:rsidRPr="00695B13" w:rsidRDefault="00695B13" w:rsidP="006B49AF">
      <w:pPr>
        <w:spacing w:line="360" w:lineRule="auto"/>
        <w:rPr>
          <w:rFonts w:ascii="Times New Roman" w:hAnsi="Times New Roman" w:cs="Times New Roman"/>
          <w:b/>
          <w:lang w:val="en-US" w:eastAsia="zh-CN"/>
        </w:rPr>
      </w:pPr>
      <w:r>
        <w:rPr>
          <w:rFonts w:ascii="Times New Roman" w:hAnsi="Times New Roman" w:cs="Times New Roman"/>
          <w:b/>
          <w:lang w:val="en-US" w:eastAsia="zh-CN"/>
        </w:rPr>
        <w:t>UK Biobank analysis</w:t>
      </w:r>
    </w:p>
    <w:p w14:paraId="56E84C02" w14:textId="2E962E8B" w:rsidR="00433604" w:rsidRDefault="003C6DD4" w:rsidP="006B49AF">
      <w:pPr>
        <w:spacing w:line="360" w:lineRule="auto"/>
        <w:rPr>
          <w:rFonts w:ascii="Times New Roman" w:hAnsi="Times New Roman" w:cs="Times New Roman"/>
          <w:lang w:val="en-US" w:eastAsia="zh-CN"/>
        </w:rPr>
      </w:pPr>
      <w:r>
        <w:rPr>
          <w:rFonts w:ascii="Times New Roman" w:hAnsi="Times New Roman" w:cs="Times New Roman"/>
          <w:lang w:val="en-US" w:eastAsia="zh-CN"/>
        </w:rPr>
        <w:t>We used UK</w:t>
      </w:r>
      <w:r w:rsidR="002D2A3C">
        <w:rPr>
          <w:rFonts w:ascii="Times New Roman" w:hAnsi="Times New Roman" w:cs="Times New Roman"/>
          <w:lang w:val="en-US" w:eastAsia="zh-CN"/>
        </w:rPr>
        <w:t xml:space="preserve"> </w:t>
      </w:r>
      <w:r>
        <w:rPr>
          <w:rFonts w:ascii="Times New Roman" w:hAnsi="Times New Roman" w:cs="Times New Roman"/>
          <w:lang w:val="en-US" w:eastAsia="zh-CN"/>
        </w:rPr>
        <w:t xml:space="preserve">Biobank to investigate the impact of underlying genetic architecture and the </w:t>
      </w:r>
      <w:r w:rsidR="00310A80">
        <w:rPr>
          <w:rFonts w:ascii="Times New Roman" w:hAnsi="Times New Roman" w:cs="Times New Roman"/>
          <w:lang w:val="en-US" w:eastAsia="zh-CN"/>
        </w:rPr>
        <w:t xml:space="preserve">possible different genetic architecture </w:t>
      </w:r>
      <w:r w:rsidR="00DE6F07">
        <w:rPr>
          <w:rFonts w:ascii="Times New Roman" w:hAnsi="Times New Roman" w:cs="Times New Roman"/>
          <w:lang w:val="en-US" w:eastAsia="zh-CN"/>
        </w:rPr>
        <w:t>between</w:t>
      </w:r>
      <w:r>
        <w:rPr>
          <w:rFonts w:ascii="Times New Roman" w:hAnsi="Times New Roman" w:cs="Times New Roman"/>
          <w:lang w:val="en-US" w:eastAsia="zh-CN"/>
        </w:rPr>
        <w:t xml:space="preserve"> </w:t>
      </w:r>
      <w:r w:rsidR="00DE6F07">
        <w:rPr>
          <w:rFonts w:ascii="Times New Roman" w:hAnsi="Times New Roman" w:cs="Times New Roman"/>
          <w:lang w:val="en-US" w:eastAsia="zh-CN"/>
        </w:rPr>
        <w:t>Chinese</w:t>
      </w:r>
      <w:r w:rsidR="002D2A3C">
        <w:rPr>
          <w:rFonts w:ascii="Times New Roman" w:hAnsi="Times New Roman" w:cs="Times New Roman"/>
          <w:lang w:val="en-US" w:eastAsia="zh-CN"/>
        </w:rPr>
        <w:t xml:space="preserve"> (CH)</w:t>
      </w:r>
      <w:r w:rsidR="00DE6F07">
        <w:rPr>
          <w:rFonts w:ascii="Times New Roman" w:hAnsi="Times New Roman" w:cs="Times New Roman"/>
          <w:lang w:val="en-US" w:eastAsia="zh-CN"/>
        </w:rPr>
        <w:t xml:space="preserve"> and UK whites</w:t>
      </w:r>
      <w:r w:rsidR="002D2A3C">
        <w:rPr>
          <w:rFonts w:ascii="Times New Roman" w:hAnsi="Times New Roman" w:cs="Times New Roman"/>
          <w:lang w:val="en-US" w:eastAsia="zh-CN"/>
        </w:rPr>
        <w:t xml:space="preserve"> (UK</w:t>
      </w:r>
      <w:r w:rsidR="007D2072">
        <w:rPr>
          <w:rFonts w:ascii="Times New Roman" w:hAnsi="Times New Roman" w:cs="Times New Roman"/>
          <w:lang w:val="en-US" w:eastAsia="zh-CN"/>
        </w:rPr>
        <w:t>W</w:t>
      </w:r>
      <w:r w:rsidR="002D2A3C">
        <w:rPr>
          <w:rFonts w:ascii="Times New Roman" w:hAnsi="Times New Roman" w:cs="Times New Roman"/>
          <w:lang w:val="en-US" w:eastAsia="zh-CN"/>
        </w:rPr>
        <w:t>)</w:t>
      </w:r>
      <w:r>
        <w:rPr>
          <w:rFonts w:ascii="Times New Roman" w:hAnsi="Times New Roman" w:cs="Times New Roman"/>
          <w:lang w:val="en-US" w:eastAsia="zh-CN"/>
        </w:rPr>
        <w:t>.</w:t>
      </w:r>
      <w:r w:rsidR="00046019">
        <w:rPr>
          <w:rFonts w:ascii="Times New Roman" w:hAnsi="Times New Roman" w:cs="Times New Roman"/>
          <w:lang w:val="en-US" w:eastAsia="zh-CN"/>
        </w:rPr>
        <w:t xml:space="preserve"> </w:t>
      </w:r>
      <w:r w:rsidR="00DE6F07">
        <w:rPr>
          <w:rFonts w:ascii="Times New Roman" w:hAnsi="Times New Roman" w:cs="Times New Roman"/>
          <w:lang w:val="en-US" w:eastAsia="zh-CN"/>
        </w:rPr>
        <w:t>There were 1,495 Chinese in UKBiobank, we further removed 60 samples who were genetically admixed</w:t>
      </w:r>
      <w:r w:rsidR="00503AA5">
        <w:rPr>
          <w:rFonts w:ascii="Times New Roman" w:hAnsi="Times New Roman" w:cs="Times New Roman"/>
          <w:lang w:val="en-US" w:eastAsia="zh-CN"/>
        </w:rPr>
        <w:t xml:space="preserve"> and 1,435 samples were used for analysis</w:t>
      </w:r>
      <w:r w:rsidR="00DE6F07">
        <w:rPr>
          <w:rFonts w:ascii="Times New Roman" w:hAnsi="Times New Roman" w:cs="Times New Roman"/>
          <w:lang w:val="en-US" w:eastAsia="zh-CN"/>
        </w:rPr>
        <w:t>. We only used 324,012 SNPs that were passed quality control (minor allele frequency &gt; 0.01) in each ethnicity.</w:t>
      </w:r>
      <w:r w:rsidR="00503AA5">
        <w:rPr>
          <w:rFonts w:ascii="Times New Roman" w:hAnsi="Times New Roman" w:cs="Times New Roman"/>
          <w:lang w:val="en-US" w:eastAsia="zh-CN"/>
        </w:rPr>
        <w:t xml:space="preserve"> </w:t>
      </w:r>
      <w:r w:rsidR="00433604">
        <w:rPr>
          <w:rFonts w:ascii="Times New Roman" w:hAnsi="Times New Roman" w:cs="Times New Roman"/>
          <w:lang w:val="en-US" w:eastAsia="zh-CN"/>
        </w:rPr>
        <w:t>In addition, we also sampled 1,000 UK whites as a comparison. The genetic relationship matrices were generated with or without weight. Then we estimated SNP-heritability for 65 quantitative traits</w:t>
      </w:r>
      <w:r w:rsidR="00722892">
        <w:rPr>
          <w:rFonts w:ascii="Times New Roman" w:hAnsi="Times New Roman" w:cs="Times New Roman" w:hint="eastAsia"/>
          <w:lang w:val="en-US" w:eastAsia="zh-CN"/>
        </w:rPr>
        <w:t xml:space="preserve"> </w:t>
      </w:r>
      <w:r w:rsidR="00722892">
        <w:rPr>
          <w:rFonts w:ascii="Times New Roman" w:hAnsi="Times New Roman" w:cs="Times New Roman"/>
          <w:lang w:val="en-US" w:eastAsia="zh-CN"/>
        </w:rPr>
        <w:t>(</w:t>
      </w:r>
      <w:r w:rsidR="00722892" w:rsidRPr="00722892">
        <w:rPr>
          <w:rFonts w:ascii="Times New Roman" w:hAnsi="Times New Roman" w:cs="Times New Roman"/>
          <w:highlight w:val="magenta"/>
          <w:lang w:val="en-US"/>
        </w:rPr>
        <w:t>/public/home/xuhm/linfeng/ukb/HERE/CH</w:t>
      </w:r>
      <w:r w:rsidR="00722892">
        <w:rPr>
          <w:rFonts w:ascii="Times New Roman" w:hAnsi="Times New Roman" w:cs="Times New Roman"/>
          <w:lang w:val="en-US"/>
        </w:rPr>
        <w:t xml:space="preserve"> &amp; </w:t>
      </w:r>
      <w:r w:rsidR="00722892" w:rsidRPr="00722892">
        <w:rPr>
          <w:rFonts w:ascii="Times New Roman" w:hAnsi="Times New Roman" w:cs="Times New Roman"/>
          <w:highlight w:val="magenta"/>
          <w:lang w:val="en-US"/>
        </w:rPr>
        <w:t>/public/home/xuhm/linfeng/ukb/HERE</w:t>
      </w:r>
      <w:r w:rsidR="00722892">
        <w:rPr>
          <w:rFonts w:ascii="Times New Roman" w:hAnsi="Times New Roman" w:cs="Times New Roman"/>
          <w:highlight w:val="magenta"/>
          <w:lang w:val="en-US"/>
        </w:rPr>
        <w:t>/</w:t>
      </w:r>
      <w:r w:rsidR="00722892" w:rsidRPr="00722892">
        <w:rPr>
          <w:rFonts w:ascii="Times New Roman" w:hAnsi="Times New Roman" w:cs="Times New Roman"/>
          <w:highlight w:val="magenta"/>
          <w:lang w:val="en-US"/>
        </w:rPr>
        <w:t>UK</w:t>
      </w:r>
      <w:r w:rsidR="00722892">
        <w:rPr>
          <w:rFonts w:ascii="Times New Roman" w:hAnsi="Times New Roman" w:cs="Times New Roman"/>
          <w:lang w:val="en-US" w:eastAsia="zh-CN"/>
        </w:rPr>
        <w:t>)</w:t>
      </w:r>
      <w:r w:rsidR="00433604">
        <w:rPr>
          <w:rFonts w:ascii="Times New Roman" w:hAnsi="Times New Roman" w:cs="Times New Roman"/>
          <w:lang w:val="en-US" w:eastAsia="zh-CN"/>
        </w:rPr>
        <w:t>.</w:t>
      </w:r>
    </w:p>
    <w:p w14:paraId="356FDA98" w14:textId="77777777" w:rsidR="00433604" w:rsidRDefault="00433604" w:rsidP="006B49AF">
      <w:pPr>
        <w:spacing w:line="360" w:lineRule="auto"/>
        <w:rPr>
          <w:rFonts w:ascii="Times New Roman" w:hAnsi="Times New Roman" w:cs="Times New Roman"/>
          <w:lang w:val="en-US" w:eastAsia="zh-CN"/>
        </w:rPr>
      </w:pPr>
    </w:p>
    <w:p w14:paraId="4307ED22" w14:textId="7A8F8622" w:rsidR="00503AA5" w:rsidRDefault="00503AA5" w:rsidP="006B49AF">
      <w:pPr>
        <w:spacing w:line="360" w:lineRule="auto"/>
        <w:rPr>
          <w:rFonts w:ascii="Times New Roman" w:hAnsi="Times New Roman" w:cs="Times New Roman"/>
          <w:lang w:val="en-US" w:eastAsia="zh-CN"/>
        </w:rPr>
      </w:pPr>
      <w:r>
        <w:rPr>
          <w:rFonts w:ascii="Times New Roman" w:hAnsi="Times New Roman" w:cs="Times New Roman"/>
          <w:lang w:val="en-US" w:eastAsia="zh-CN"/>
        </w:rPr>
        <w:t>For CH, the effective sample size was 1425.7, indicating little relatedness –</w:t>
      </w:r>
      <w:r w:rsidR="00433604">
        <w:rPr>
          <w:rFonts w:ascii="Times New Roman" w:hAnsi="Times New Roman" w:cs="Times New Roman"/>
          <w:lang w:val="en-US" w:eastAsia="zh-CN"/>
        </w:rPr>
        <w:t xml:space="preserve"> as expected. T</w:t>
      </w:r>
      <w:r>
        <w:rPr>
          <w:rFonts w:ascii="Times New Roman" w:hAnsi="Times New Roman" w:cs="Times New Roman"/>
          <w:lang w:val="en-US" w:eastAsia="zh-CN"/>
        </w:rPr>
        <w:t>he effective number of marker</w:t>
      </w:r>
      <w:r w:rsidR="00DE6F07">
        <w:rPr>
          <w:rFonts w:ascii="Times New Roman" w:hAnsi="Times New Roman" w:cs="Times New Roman"/>
          <w:lang w:val="en-US" w:eastAsia="zh-CN"/>
        </w:rPr>
        <w:t xml:space="preserve"> </w:t>
      </w:r>
      <m:oMath>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A,e</m:t>
            </m:r>
          </m:sub>
        </m:sSub>
      </m:oMath>
      <w:r>
        <w:rPr>
          <w:rFonts w:ascii="Times New Roman" w:hAnsi="Times New Roman" w:cs="Times New Roman"/>
          <w:lang w:val="en-US" w:eastAsia="zh-CN"/>
        </w:rPr>
        <w:t xml:space="preserve"> was</w:t>
      </w:r>
      <w:r w:rsidR="00433604">
        <w:rPr>
          <w:rFonts w:ascii="Times New Roman" w:hAnsi="Times New Roman" w:cs="Times New Roman"/>
          <w:lang w:val="en-US" w:eastAsia="zh-CN"/>
        </w:rPr>
        <w:t xml:space="preserve"> of</w:t>
      </w:r>
      <w:r>
        <w:rPr>
          <w:rFonts w:ascii="Times New Roman" w:hAnsi="Times New Roman" w:cs="Times New Roman"/>
          <w:lang w:val="en-US" w:eastAsia="zh-CN"/>
        </w:rPr>
        <w:t xml:space="preserve"> 28,841 and 24,631, with a</w:t>
      </w:r>
      <w:r w:rsidR="00433604">
        <w:rPr>
          <w:rFonts w:ascii="Times New Roman" w:hAnsi="Times New Roman" w:cs="Times New Roman"/>
          <w:lang w:val="en-US" w:eastAsia="zh-CN"/>
        </w:rPr>
        <w:t xml:space="preserve">nd without weight, respectively; </w:t>
      </w:r>
      <m:oMath>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D,e</m:t>
            </m:r>
          </m:sub>
        </m:sSub>
      </m:oMath>
      <w:r w:rsidR="00433604">
        <w:rPr>
          <w:rFonts w:ascii="Times New Roman" w:hAnsi="Times New Roman" w:cs="Times New Roman"/>
          <w:lang w:val="en-US" w:eastAsia="zh-CN"/>
        </w:rPr>
        <w:t xml:space="preserve"> was of 87081 and 54585, with and without weight, respectively. For UKW, the effective sample size was 990.1; its effective number for </w:t>
      </w:r>
      <m:oMath>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A,e</m:t>
            </m:r>
          </m:sub>
        </m:sSub>
      </m:oMath>
      <w:r w:rsidR="00433604">
        <w:rPr>
          <w:rFonts w:ascii="Times New Roman" w:hAnsi="Times New Roman" w:cs="Times New Roman"/>
          <w:lang w:val="en-US" w:eastAsia="zh-CN"/>
        </w:rPr>
        <w:t xml:space="preserve"> was of 43,216 and 32,417, respectively, and for </w:t>
      </w:r>
      <m:oMath>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D,e</m:t>
            </m:r>
          </m:sub>
        </m:sSub>
      </m:oMath>
      <w:r w:rsidR="00433604">
        <w:rPr>
          <w:rFonts w:ascii="Times New Roman" w:hAnsi="Times New Roman" w:cs="Times New Roman"/>
          <w:lang w:val="en-US" w:eastAsia="zh-CN"/>
        </w:rPr>
        <w:t xml:space="preserve"> was of 114,395 and 60,921, respectively. So, the selected SNP markers had on average much higher LD for CH and for UKW.</w:t>
      </w:r>
    </w:p>
    <w:p w14:paraId="74344CD8" w14:textId="77777777" w:rsidR="00433604" w:rsidRDefault="00433604" w:rsidP="006B49AF">
      <w:pPr>
        <w:spacing w:line="360" w:lineRule="auto"/>
        <w:rPr>
          <w:rFonts w:ascii="Times New Roman" w:hAnsi="Times New Roman" w:cs="Times New Roman"/>
          <w:lang w:val="en-US" w:eastAsia="zh-CN"/>
        </w:rPr>
      </w:pPr>
    </w:p>
    <w:p w14:paraId="65C8CA37" w14:textId="77777777" w:rsidR="002D2A3C" w:rsidRDefault="002D2A3C" w:rsidP="006B49AF">
      <w:pPr>
        <w:spacing w:line="360" w:lineRule="auto"/>
        <w:rPr>
          <w:rFonts w:ascii="Times New Roman" w:hAnsi="Times New Roman" w:cs="Times New Roman"/>
          <w:lang w:val="en-US" w:eastAsia="zh-CN"/>
        </w:rPr>
      </w:pPr>
    </w:p>
    <w:p w14:paraId="617533E7" w14:textId="64CB5CE5" w:rsidR="00FC665E" w:rsidRDefault="006C4415" w:rsidP="006B49AF">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Although the sampling variance was large, but the overall comparison between </w:t>
      </w:r>
      <m:oMath>
        <m:sSubSup>
          <m:sSubSupPr>
            <m:ctrlPr>
              <w:rPr>
                <w:rFonts w:ascii="Cambria Math" w:hAnsi="Cambria Math" w:cs="Times New Roman"/>
                <w:i/>
                <w:lang w:val="en-US" w:eastAsia="zh-CN"/>
              </w:rPr>
            </m:ctrlPr>
          </m:sSubSupPr>
          <m:e>
            <m:r>
              <w:rPr>
                <w:rFonts w:ascii="Cambria Math" w:hAnsi="Cambria Math" w:cs="Times New Roman"/>
                <w:lang w:val="en-US" w:eastAsia="zh-CN"/>
              </w:rPr>
              <m:t>h</m:t>
            </m:r>
          </m:e>
          <m:sub>
            <m:r>
              <w:rPr>
                <w:rFonts w:ascii="Cambria Math" w:hAnsi="Cambria Math" w:cs="Times New Roman"/>
                <w:lang w:val="en-US" w:eastAsia="zh-CN"/>
              </w:rPr>
              <m:t>SNP,A</m:t>
            </m:r>
          </m:sub>
          <m:sup>
            <m:r>
              <w:rPr>
                <w:rFonts w:ascii="Cambria Math" w:hAnsi="Cambria Math" w:cs="Times New Roman"/>
                <w:lang w:val="en-US" w:eastAsia="zh-CN"/>
              </w:rPr>
              <m:t>2</m:t>
            </m:r>
          </m:sup>
        </m:sSubSup>
      </m:oMath>
      <w:r>
        <w:rPr>
          <w:rFonts w:ascii="Times New Roman" w:hAnsi="Times New Roman" w:cs="Times New Roman"/>
          <w:lang w:val="en-US" w:eastAsia="zh-CN"/>
        </w:rPr>
        <w:t xml:space="preserve"> with and without </w:t>
      </w:r>
      <w:r w:rsidR="002D2A3C">
        <w:rPr>
          <w:rFonts w:ascii="Times New Roman" w:hAnsi="Times New Roman" w:cs="Times New Roman"/>
          <w:lang w:val="en-US" w:eastAsia="zh-CN"/>
        </w:rPr>
        <w:t xml:space="preserve">weight could reveal the neutrality of the traits. Except for a few traits, for both CH and UK, the estimates with or without weights were very consistent, the correlation </w:t>
      </w:r>
      <m:oMath>
        <m:sSubSup>
          <m:sSubSupPr>
            <m:ctrlPr>
              <w:rPr>
                <w:rFonts w:ascii="Cambria Math" w:hAnsi="Cambria Math" w:cs="Times New Roman"/>
                <w:i/>
                <w:lang w:val="en-US" w:eastAsia="zh-CN"/>
              </w:rPr>
            </m:ctrlPr>
          </m:sSubSupPr>
          <m:e>
            <m:r>
              <w:rPr>
                <w:rFonts w:ascii="Cambria Math" w:hAnsi="Cambria Math" w:cs="Times New Roman"/>
                <w:lang w:val="en-US" w:eastAsia="zh-CN"/>
              </w:rPr>
              <m:t>h</m:t>
            </m:r>
          </m:e>
          <m:sub>
            <m:r>
              <w:rPr>
                <w:rFonts w:ascii="Cambria Math" w:hAnsi="Cambria Math" w:cs="Times New Roman"/>
                <w:lang w:val="en-US" w:eastAsia="zh-CN"/>
              </w:rPr>
              <m:t>SNP,A</m:t>
            </m:r>
          </m:sub>
          <m:sup>
            <m:r>
              <w:rPr>
                <w:rFonts w:ascii="Cambria Math" w:hAnsi="Cambria Math" w:cs="Times New Roman"/>
                <w:lang w:val="en-US" w:eastAsia="zh-CN"/>
              </w:rPr>
              <m:t>2</m:t>
            </m:r>
          </m:sup>
        </m:sSubSup>
      </m:oMath>
      <w:r w:rsidR="002D2A3C">
        <w:rPr>
          <w:rFonts w:ascii="Times New Roman" w:hAnsi="Times New Roman" w:cs="Times New Roman"/>
          <w:lang w:val="en-US" w:eastAsia="zh-CN"/>
        </w:rPr>
        <w:t xml:space="preserve">  with and without weight was 0.9</w:t>
      </w:r>
      <w:r w:rsidR="00FA0A53">
        <w:rPr>
          <w:rFonts w:ascii="Times New Roman" w:hAnsi="Times New Roman" w:cs="Times New Roman"/>
          <w:lang w:val="en-US" w:eastAsia="zh-CN"/>
        </w:rPr>
        <w:t>93</w:t>
      </w:r>
      <w:r w:rsidR="002D2A3C">
        <w:rPr>
          <w:rFonts w:ascii="Times New Roman" w:hAnsi="Times New Roman" w:cs="Times New Roman"/>
          <w:lang w:val="en-US" w:eastAsia="zh-CN"/>
        </w:rPr>
        <w:t xml:space="preserve"> for CH, </w:t>
      </w:r>
      <w:r w:rsidR="00FA0A53">
        <w:rPr>
          <w:rFonts w:ascii="Times New Roman" w:hAnsi="Times New Roman" w:cs="Times New Roman"/>
          <w:lang w:val="en-US" w:eastAsia="zh-CN"/>
        </w:rPr>
        <w:t>and 0.972</w:t>
      </w:r>
      <w:r w:rsidR="007D2072">
        <w:rPr>
          <w:rFonts w:ascii="Times New Roman" w:hAnsi="Times New Roman" w:cs="Times New Roman"/>
          <w:lang w:val="en-US" w:eastAsia="zh-CN"/>
        </w:rPr>
        <w:t xml:space="preserve"> for UKW </w:t>
      </w:r>
      <w:r w:rsidR="002D2A3C">
        <w:rPr>
          <w:rFonts w:ascii="Times New Roman" w:hAnsi="Times New Roman" w:cs="Times New Roman"/>
          <w:lang w:val="en-US" w:eastAsia="zh-CN"/>
        </w:rPr>
        <w:t>and indicating no overall rejecti</w:t>
      </w:r>
      <w:r w:rsidR="00FA0A53">
        <w:rPr>
          <w:rFonts w:ascii="Times New Roman" w:hAnsi="Times New Roman" w:cs="Times New Roman"/>
          <w:lang w:val="en-US" w:eastAsia="zh-CN"/>
        </w:rPr>
        <w:t>on of neutrality of the traits.</w:t>
      </w:r>
    </w:p>
    <w:p w14:paraId="4FD80506" w14:textId="77777777" w:rsidR="00DB3DDD" w:rsidRDefault="00DB3DDD" w:rsidP="006B49AF">
      <w:pPr>
        <w:spacing w:line="360" w:lineRule="auto"/>
        <w:rPr>
          <w:rFonts w:ascii="Times New Roman" w:hAnsi="Times New Roman" w:cs="Times New Roman"/>
          <w:lang w:val="en-US"/>
        </w:rPr>
      </w:pPr>
    </w:p>
    <w:p w14:paraId="0BB2199D" w14:textId="77777777" w:rsidR="00F46552" w:rsidRPr="001C0AAC" w:rsidRDefault="00F46552" w:rsidP="006B49AF">
      <w:pPr>
        <w:spacing w:line="360" w:lineRule="auto"/>
        <w:rPr>
          <w:rFonts w:ascii="Times New Roman" w:hAnsi="Times New Roman" w:cs="Times New Roman"/>
          <w:lang w:val="en-US"/>
        </w:rPr>
      </w:pPr>
    </w:p>
    <w:p w14:paraId="316D1056" w14:textId="72EF49ED" w:rsidR="005472B5" w:rsidRPr="000D2F13" w:rsidRDefault="00FF4CB5" w:rsidP="006F0E9C">
      <w:pPr>
        <w:spacing w:line="360" w:lineRule="auto"/>
        <w:jc w:val="center"/>
        <w:rPr>
          <w:rFonts w:ascii="Times New Roman" w:hAnsi="Times New Roman" w:cs="Times New Roman"/>
          <w:b/>
          <w:lang w:val="en-US"/>
        </w:rPr>
      </w:pPr>
      <w:r w:rsidRPr="00C11A85">
        <w:rPr>
          <w:rFonts w:ascii="Times New Roman" w:hAnsi="Times New Roman" w:cs="Times New Roman"/>
          <w:b/>
          <w:lang w:val="en-US"/>
        </w:rPr>
        <w:t>Discussion</w:t>
      </w:r>
    </w:p>
    <w:p w14:paraId="49A0C9E1" w14:textId="3B8AB6CD" w:rsidR="003C4575" w:rsidRPr="00A044B1" w:rsidRDefault="00C93906" w:rsidP="006F0E9C">
      <w:pPr>
        <w:spacing w:line="360" w:lineRule="auto"/>
        <w:rPr>
          <w:rFonts w:ascii="Times New Roman" w:hAnsi="Times New Roman" w:cs="Times New Roman"/>
        </w:rPr>
      </w:pPr>
      <w:r>
        <w:rPr>
          <w:rFonts w:ascii="Times New Roman" w:hAnsi="Times New Roman" w:cs="Times New Roman"/>
        </w:rPr>
        <w:t>The purpose of the study is</w:t>
      </w:r>
      <w:r w:rsidR="00557F75">
        <w:rPr>
          <w:rFonts w:ascii="Times New Roman" w:hAnsi="Times New Roman" w:cs="Times New Roman"/>
        </w:rPr>
        <w:t xml:space="preserve"> to derive the connection between heritability and SNP-heritability</w:t>
      </w:r>
      <w:r w:rsidR="009151E2">
        <w:rPr>
          <w:rFonts w:ascii="Times New Roman" w:hAnsi="Times New Roman" w:cs="Times New Roman"/>
          <w:lang w:val="en-US" w:eastAsia="zh-CN"/>
        </w:rPr>
        <w:t>,</w:t>
      </w:r>
      <w:r w:rsidR="00533B89">
        <w:rPr>
          <w:rFonts w:ascii="Times New Roman" w:hAnsi="Times New Roman" w:cs="Times New Roman"/>
        </w:rPr>
        <w:t xml:space="preserve"> and to clarify</w:t>
      </w:r>
      <w:r w:rsidR="00557F75">
        <w:rPr>
          <w:rFonts w:ascii="Times New Roman" w:hAnsi="Times New Roman" w:cs="Times New Roman"/>
        </w:rPr>
        <w:t xml:space="preserve"> the circumstance that SNP-heritability can be approximated by heritability</w:t>
      </w:r>
      <w:r w:rsidR="009151E2">
        <w:rPr>
          <w:rFonts w:ascii="Times New Roman" w:hAnsi="Times New Roman" w:cs="Times New Roman"/>
        </w:rPr>
        <w:t xml:space="preserve"> under the neutral genetic architecture</w:t>
      </w:r>
      <w:r w:rsidR="00557F75">
        <w:rPr>
          <w:rFonts w:ascii="Times New Roman" w:hAnsi="Times New Roman" w:cs="Times New Roman"/>
        </w:rPr>
        <w:t>.</w:t>
      </w:r>
      <w:r w:rsidR="00A044B1">
        <w:rPr>
          <w:rFonts w:ascii="Times New Roman" w:hAnsi="Times New Roman" w:cs="Times New Roman"/>
        </w:rPr>
        <w:t xml:space="preserve"> </w:t>
      </w:r>
      <w:r w:rsidR="00557F75">
        <w:rPr>
          <w:rFonts w:ascii="Times New Roman" w:hAnsi="Times New Roman" w:cs="Times New Roman"/>
          <w:lang w:val="en-US" w:eastAsia="zh-CN"/>
        </w:rPr>
        <w:t xml:space="preserve">Using modified </w:t>
      </w:r>
      <w:r w:rsidR="00A044B1">
        <w:rPr>
          <w:rFonts w:ascii="Times New Roman" w:hAnsi="Times New Roman" w:cs="Times New Roman"/>
          <w:lang w:val="en-US" w:eastAsia="zh-CN"/>
        </w:rPr>
        <w:t>HE</w:t>
      </w:r>
      <w:r w:rsidR="00533B89">
        <w:rPr>
          <w:rFonts w:ascii="Times New Roman" w:hAnsi="Times New Roman" w:cs="Times New Roman"/>
          <w:lang w:val="en-US" w:eastAsia="zh-CN"/>
        </w:rPr>
        <w:t xml:space="preserve"> and based on our results established previously </w:t>
      </w:r>
      <w:r w:rsidR="00533B89">
        <w:rPr>
          <w:rFonts w:ascii="Times New Roman" w:hAnsi="Times New Roman" w:cs="Times New Roman"/>
          <w:lang w:val="en-US" w:eastAsia="zh-CN"/>
        </w:rPr>
        <w:fldChar w:fldCharType="begin" w:fldLock="1"/>
      </w:r>
      <w:r w:rsidR="007F18F9">
        <w:rPr>
          <w:rFonts w:ascii="Times New Roman" w:hAnsi="Times New Roman" w:cs="Times New Roman"/>
          <w:lang w:val="en-US" w:eastAsia="zh-CN"/>
        </w:rPr>
        <w:instrText>ADDIN CSL_CITATION {"citationItems":[{"id":"ITEM-1","itemData":{"DOI":"10.3389/fgene.2014.00107","ISSN":"1664-8021","author":[{"dropping-particle":"","family":"Chen","given":"Guo-Bo","non-dropping-particle":"","parse-names":false,"suffix":""}],"container-title":"Frontiers in Genetics","id":"ITEM-1","issue":"April","issued":{"date-parts":[["2014","4","30"]]},"page":"107","title":"Estimating heritability of complex traits from genome-wide association studies using IBS-based Haseman-Elston regression","type":"article-journal","volume":"5"},"uris":["http://www.mendeley.com/documents/?uuid=6a67445d-400c-41a4-ac65-a49919bf8dbc"]},{"id":"ITEM-2","itemData":{"DOI":"10.1038/ejhg.2016.89","ISBN":"1586718150","ISSN":"1018-4813","PMID":"27436266","abstract":"The definition of heritability has been unique and clear, but its estimation and estimates vary across studies. Linear mixed model (LMM) and Haseman–Elston (HE) regression analyses are commonly used for estimating heritability from genome-wide association data. This study provides an analytical resolution that can be used to reconcile the differences between LMM and HE in the estimation of heritability given the genetic architecture, which is responsible for these differences. The genetic architecture was classified into three forms via thought experiments: (i) coupling genetic architecture that the quantitative trait loci (QTLs) in the linkage disequilibrium (LD) had a positive covariance; (ii) repulsion genetic architecture that the QTLs in the LD had a negative covariance; (iii) and neutral genetic architecture that the QTLs in the LD had a covariance with a summation of zero. The neutral genetic architecture is so far most embraced, whereas the coupling and the repulsion genetic architecture have not been well investigated. For a quantitative trait under the coupling genetic architecture, HE overestimated the heritability and LMM underestimated the heritability; under the repulsion genetic architecture, HE underestimated but LMM overestimated the heritability for a quantitative trait. These two methods gave identical results under the neutral genetic architecture. A general analytical result for the statistic estimated under HE is given regardless of genetic architecture. In contrast, the performance of LMM remained elusive, such as further depended on the ratio between the sample size and the number of markers, but LMM converged to HE with increased sample size.","author":[{"dropping-particle":"","family":"Chen","given":"Guo-Bo","non-dropping-particle":"","parse-names":false,"suffix":""}],"container-title":"European Journal of Human Genetics","id":"ITEM-2","issued":{"date-parts":[["2016"]]},"page":"1810-6","publisher":"Nature Publishing Group","title":"On the reconciliation of missing heritability for genome-wide association studies","type":"article-journal","volume":"24"},"uris":["http://www.mendeley.com/documents/?uuid=bdcb2b34-98d2-4bbc-ad32-4aa274926a4d"]}],"mendeley":{"formattedCitation":"(Chen, 2014, 2016)","plainTextFormattedCitation":"(Chen, 2014, 2016)","previouslyFormattedCitation":"(Chen, 2014, 2016)"},"properties":{"noteIndex":0},"schema":"https://github.com/citation-style-language/schema/raw/master/csl-citation.json"}</w:instrText>
      </w:r>
      <w:r w:rsidR="00533B89">
        <w:rPr>
          <w:rFonts w:ascii="Times New Roman" w:hAnsi="Times New Roman" w:cs="Times New Roman"/>
          <w:lang w:val="en-US" w:eastAsia="zh-CN"/>
        </w:rPr>
        <w:fldChar w:fldCharType="separate"/>
      </w:r>
      <w:r w:rsidR="00324479" w:rsidRPr="00324479">
        <w:rPr>
          <w:rFonts w:ascii="Times New Roman" w:hAnsi="Times New Roman" w:cs="Times New Roman"/>
          <w:noProof/>
          <w:lang w:val="en-US" w:eastAsia="zh-CN"/>
        </w:rPr>
        <w:t>(Chen, 2014, 2016)</w:t>
      </w:r>
      <w:r w:rsidR="00533B89">
        <w:rPr>
          <w:rFonts w:ascii="Times New Roman" w:hAnsi="Times New Roman" w:cs="Times New Roman"/>
          <w:lang w:val="en-US" w:eastAsia="zh-CN"/>
        </w:rPr>
        <w:fldChar w:fldCharType="end"/>
      </w:r>
      <w:r w:rsidR="00557F75">
        <w:rPr>
          <w:rFonts w:ascii="Times New Roman" w:hAnsi="Times New Roman" w:cs="Times New Roman"/>
          <w:lang w:val="en-US" w:eastAsia="zh-CN"/>
        </w:rPr>
        <w:t>, we derived the mathematical expression of SNP-heritability</w:t>
      </w:r>
      <w:r w:rsidR="00533B89">
        <w:rPr>
          <w:rFonts w:ascii="Times New Roman" w:hAnsi="Times New Roman" w:cs="Times New Roman"/>
          <w:lang w:val="en-US" w:eastAsia="zh-CN"/>
        </w:rPr>
        <w:t xml:space="preserve"> for both additive and dominance </w:t>
      </w:r>
      <w:r w:rsidR="00B54E8A">
        <w:rPr>
          <w:rFonts w:ascii="Times New Roman" w:hAnsi="Times New Roman" w:cs="Times New Roman"/>
          <w:lang w:val="en-US" w:eastAsia="zh-CN"/>
        </w:rPr>
        <w:t>terms</w:t>
      </w:r>
      <w:r w:rsidR="00557F75">
        <w:rPr>
          <w:rFonts w:ascii="Times New Roman" w:hAnsi="Times New Roman" w:cs="Times New Roman"/>
          <w:lang w:val="en-US" w:eastAsia="zh-CN"/>
        </w:rPr>
        <w:t>.</w:t>
      </w:r>
      <w:r w:rsidR="00533B89">
        <w:rPr>
          <w:rFonts w:ascii="Times New Roman" w:hAnsi="Times New Roman" w:cs="Times New Roman"/>
          <w:lang w:val="en-US" w:eastAsia="zh-CN"/>
        </w:rPr>
        <w:t xml:space="preserve"> However, due to materials used – high density SNP markers and the method used – numerator relationship matrix, SNP-heritability differ from heritability</w:t>
      </w:r>
      <w:r w:rsidR="00B54E8A">
        <w:rPr>
          <w:rFonts w:ascii="Times New Roman" w:hAnsi="Times New Roman" w:cs="Times New Roman"/>
          <w:lang w:val="en-US" w:eastAsia="zh-CN"/>
        </w:rPr>
        <w:t xml:space="preserve"> by the way LD are represented.</w:t>
      </w:r>
      <w:r w:rsidR="00D85596">
        <w:rPr>
          <w:rFonts w:ascii="Times New Roman" w:hAnsi="Times New Roman" w:cs="Times New Roman"/>
          <w:lang w:val="en-US" w:eastAsia="zh-CN"/>
        </w:rPr>
        <w:t xml:space="preserve"> </w:t>
      </w:r>
      <w:r w:rsidR="003C4575">
        <w:rPr>
          <w:rFonts w:ascii="Times New Roman" w:hAnsi="Times New Roman" w:cs="Times New Roman"/>
          <w:lang w:val="en-US" w:eastAsia="zh-CN"/>
        </w:rPr>
        <w:t>In its classic definition, heritability is perfectly measure</w:t>
      </w:r>
      <w:r>
        <w:rPr>
          <w:rFonts w:ascii="Times New Roman" w:hAnsi="Times New Roman" w:cs="Times New Roman"/>
          <w:lang w:val="en-US" w:eastAsia="zh-CN"/>
        </w:rPr>
        <w:t>d</w:t>
      </w:r>
      <w:r w:rsidR="003C4575">
        <w:rPr>
          <w:rFonts w:ascii="Times New Roman" w:hAnsi="Times New Roman" w:cs="Times New Roman"/>
          <w:lang w:val="en-US" w:eastAsia="zh-CN"/>
        </w:rPr>
        <w:t xml:space="preserve"> on QTLs directly, but in estimation the LD to the casual </w:t>
      </w:r>
      <w:r w:rsidR="006F0E9C">
        <w:rPr>
          <w:rFonts w:ascii="Times New Roman" w:hAnsi="Times New Roman" w:cs="Times New Roman"/>
          <w:lang w:val="en-US" w:eastAsia="zh-CN"/>
        </w:rPr>
        <w:t>variants is tagged via markers.</w:t>
      </w:r>
    </w:p>
    <w:p w14:paraId="60362A1B" w14:textId="77777777" w:rsidR="003C4575" w:rsidRDefault="003C4575" w:rsidP="006F0E9C">
      <w:pPr>
        <w:spacing w:line="360" w:lineRule="auto"/>
        <w:rPr>
          <w:rFonts w:ascii="Times New Roman" w:hAnsi="Times New Roman" w:cs="Times New Roman"/>
          <w:lang w:val="en-US" w:eastAsia="zh-CN"/>
        </w:rPr>
      </w:pPr>
    </w:p>
    <w:p w14:paraId="78A550B4" w14:textId="01828961" w:rsidR="008F0038" w:rsidRDefault="00D85596" w:rsidP="006F0E9C">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In addition, we </w:t>
      </w:r>
      <w:r w:rsidR="00644AE4">
        <w:rPr>
          <w:rFonts w:ascii="Times New Roman" w:hAnsi="Times New Roman" w:cs="Times New Roman"/>
          <w:lang w:val="en-US" w:eastAsia="zh-CN"/>
        </w:rPr>
        <w:t>introduced th</w:t>
      </w:r>
      <w:r w:rsidR="006F6FAC">
        <w:rPr>
          <w:rFonts w:ascii="Times New Roman" w:hAnsi="Times New Roman" w:cs="Times New Roman"/>
          <w:lang w:val="en-US" w:eastAsia="zh-CN"/>
        </w:rPr>
        <w:t>e matrix algebra that can short</w:t>
      </w:r>
      <w:r w:rsidR="00644AE4">
        <w:rPr>
          <w:rFonts w:ascii="Times New Roman" w:hAnsi="Times New Roman" w:cs="Times New Roman"/>
          <w:lang w:val="en-US" w:eastAsia="zh-CN"/>
        </w:rPr>
        <w:t xml:space="preserve">hand </w:t>
      </w:r>
      <w:r w:rsidR="006F6FAC">
        <w:rPr>
          <w:rFonts w:ascii="Times New Roman" w:hAnsi="Times New Roman" w:cs="Times New Roman"/>
          <w:lang w:val="en-US" w:eastAsia="zh-CN"/>
        </w:rPr>
        <w:t xml:space="preserve">the structure of </w:t>
      </w:r>
      <w:r w:rsidR="00644AE4">
        <w:rPr>
          <w:rFonts w:ascii="Times New Roman" w:hAnsi="Times New Roman" w:cs="Times New Roman"/>
          <w:lang w:val="en-US" w:eastAsia="zh-CN"/>
        </w:rPr>
        <w:t>SNP-heritability succinctly.</w:t>
      </w:r>
      <w:r w:rsidR="00FF5F46">
        <w:rPr>
          <w:rFonts w:ascii="Times New Roman" w:hAnsi="Times New Roman" w:cs="Times New Roman"/>
          <w:lang w:val="en-US" w:eastAsia="zh-CN"/>
        </w:rPr>
        <w:t xml:space="preserve"> </w:t>
      </w:r>
      <w:r w:rsidR="00B54E8A">
        <w:rPr>
          <w:rFonts w:ascii="Times New Roman" w:hAnsi="Times New Roman" w:cs="Times New Roman"/>
          <w:lang w:val="en-US" w:eastAsia="zh-CN"/>
        </w:rPr>
        <w:t xml:space="preserve">Given the crystallization of SNP-heritability, it also paves the road to construct </w:t>
      </w:r>
      <w:r w:rsidR="00FF5F46">
        <w:rPr>
          <w:rFonts w:ascii="Times New Roman" w:hAnsi="Times New Roman" w:cs="Times New Roman"/>
          <w:lang w:val="en-US" w:eastAsia="zh-CN"/>
        </w:rPr>
        <w:t xml:space="preserve">effective </w:t>
      </w:r>
      <w:r w:rsidR="00B54E8A">
        <w:rPr>
          <w:rFonts w:ascii="Times New Roman" w:hAnsi="Times New Roman" w:cs="Times New Roman"/>
          <w:lang w:val="en-US" w:eastAsia="zh-CN"/>
        </w:rPr>
        <w:t>hypotheses test for genetic architecture</w:t>
      </w:r>
      <w:r w:rsidR="00C93906">
        <w:rPr>
          <w:rFonts w:ascii="Times New Roman" w:hAnsi="Times New Roman" w:cs="Times New Roman"/>
          <w:lang w:val="en-US" w:eastAsia="zh-CN"/>
        </w:rPr>
        <w:t xml:space="preserve"> </w:t>
      </w:r>
      <w:r w:rsidR="00C93906" w:rsidRPr="00C93906">
        <w:rPr>
          <w:rFonts w:ascii="Times New Roman" w:hAnsi="Times New Roman" w:cs="Times New Roman"/>
          <w:b/>
          <w:i/>
          <w:lang w:val="en-US" w:eastAsia="zh-CN"/>
        </w:rPr>
        <w:t>in silicon</w:t>
      </w:r>
      <w:r w:rsidR="00B54E8A">
        <w:rPr>
          <w:rFonts w:ascii="Times New Roman" w:hAnsi="Times New Roman" w:cs="Times New Roman"/>
          <w:lang w:val="en-US" w:eastAsia="zh-CN"/>
        </w:rPr>
        <w:t xml:space="preserve">. The general idea in testing </w:t>
      </w:r>
      <w:r w:rsidR="00644AE4">
        <w:rPr>
          <w:rFonts w:ascii="Times New Roman" w:hAnsi="Times New Roman" w:cs="Times New Roman"/>
          <w:lang w:val="en-US" w:eastAsia="zh-CN"/>
        </w:rPr>
        <w:t xml:space="preserve">varying </w:t>
      </w:r>
      <w:r w:rsidR="00B54E8A">
        <w:rPr>
          <w:rFonts w:ascii="Times New Roman" w:hAnsi="Times New Roman" w:cs="Times New Roman"/>
          <w:lang w:val="en-US" w:eastAsia="zh-CN"/>
        </w:rPr>
        <w:t>genetic architecture</w:t>
      </w:r>
      <w:r w:rsidR="00644AE4">
        <w:rPr>
          <w:rFonts w:ascii="Times New Roman" w:hAnsi="Times New Roman" w:cs="Times New Roman"/>
          <w:lang w:val="en-US" w:eastAsia="zh-CN"/>
        </w:rPr>
        <w:t xml:space="preserve"> is to </w:t>
      </w:r>
      <w:r w:rsidR="00B54E8A">
        <w:rPr>
          <w:rFonts w:ascii="Times New Roman" w:hAnsi="Times New Roman" w:cs="Times New Roman"/>
          <w:lang w:val="en-US" w:eastAsia="zh-CN"/>
        </w:rPr>
        <w:t>introduc</w:t>
      </w:r>
      <w:r w:rsidR="00644AE4">
        <w:rPr>
          <w:rFonts w:ascii="Times New Roman" w:hAnsi="Times New Roman" w:cs="Times New Roman"/>
          <w:lang w:val="en-US" w:eastAsia="zh-CN"/>
        </w:rPr>
        <w:t>e</w:t>
      </w:r>
      <w:r w:rsidR="00B54E8A">
        <w:rPr>
          <w:rFonts w:ascii="Times New Roman" w:hAnsi="Times New Roman" w:cs="Times New Roman"/>
          <w:lang w:val="en-US" w:eastAsia="zh-CN"/>
        </w:rPr>
        <w:t xml:space="preserve"> proper weights</w:t>
      </w:r>
      <w:r w:rsidR="00644AE4">
        <w:rPr>
          <w:rFonts w:ascii="Times New Roman" w:hAnsi="Times New Roman" w:cs="Times New Roman"/>
          <w:lang w:val="en-US" w:eastAsia="zh-CN"/>
        </w:rPr>
        <w:t>, a commonly adopted technique in linear algebra</w:t>
      </w:r>
      <w:r w:rsidR="00B54E8A">
        <w:rPr>
          <w:rFonts w:ascii="Times New Roman" w:hAnsi="Times New Roman" w:cs="Times New Roman"/>
          <w:lang w:val="en-US" w:eastAsia="zh-CN"/>
        </w:rPr>
        <w:t>.</w:t>
      </w:r>
      <w:r w:rsidR="004E72EE">
        <w:rPr>
          <w:rFonts w:ascii="Times New Roman" w:hAnsi="Times New Roman" w:cs="Times New Roman"/>
          <w:lang w:val="en-US" w:eastAsia="zh-CN"/>
        </w:rPr>
        <w:t xml:space="preserve"> </w:t>
      </w:r>
      <w:r w:rsidR="00644AE4">
        <w:rPr>
          <w:rFonts w:ascii="Times New Roman" w:hAnsi="Times New Roman" w:cs="Times New Roman"/>
          <w:lang w:val="en-US" w:eastAsia="zh-CN"/>
        </w:rPr>
        <w:t>Although w</w:t>
      </w:r>
      <w:r w:rsidR="004E72EE">
        <w:rPr>
          <w:rFonts w:ascii="Times New Roman" w:hAnsi="Times New Roman" w:cs="Times New Roman"/>
          <w:lang w:val="en-US" w:eastAsia="zh-CN"/>
        </w:rPr>
        <w:t xml:space="preserve">e only demonstrated one kind of weights, obviously </w:t>
      </w:r>
      <w:r w:rsidR="00644AE4">
        <w:rPr>
          <w:rFonts w:ascii="Times New Roman" w:hAnsi="Times New Roman" w:cs="Times New Roman"/>
          <w:lang w:val="en-US" w:eastAsia="zh-CN"/>
        </w:rPr>
        <w:t xml:space="preserve">a family of </w:t>
      </w:r>
      <w:r w:rsidR="004E72EE">
        <w:rPr>
          <w:rFonts w:ascii="Times New Roman" w:hAnsi="Times New Roman" w:cs="Times New Roman"/>
          <w:lang w:val="en-US" w:eastAsia="zh-CN"/>
        </w:rPr>
        <w:t xml:space="preserve">weights can be introduced systematically according to the genetic architecture </w:t>
      </w:r>
      <w:r w:rsidR="00644AE4">
        <w:rPr>
          <w:rFonts w:ascii="Times New Roman" w:hAnsi="Times New Roman" w:cs="Times New Roman"/>
          <w:lang w:val="en-US" w:eastAsia="zh-CN"/>
        </w:rPr>
        <w:t>of interest</w:t>
      </w:r>
      <w:r w:rsidR="004E72EE">
        <w:rPr>
          <w:rFonts w:ascii="Times New Roman" w:hAnsi="Times New Roman" w:cs="Times New Roman"/>
          <w:lang w:val="en-US" w:eastAsia="zh-CN"/>
        </w:rPr>
        <w:t>. It relies on the further work</w:t>
      </w:r>
      <w:r w:rsidR="00644AE4">
        <w:rPr>
          <w:rFonts w:ascii="Times New Roman" w:hAnsi="Times New Roman" w:cs="Times New Roman"/>
          <w:lang w:val="en-US" w:eastAsia="zh-CN"/>
        </w:rPr>
        <w:t xml:space="preserve"> for refined exploration of genetic architecture</w:t>
      </w:r>
      <w:r w:rsidR="004E72EE">
        <w:rPr>
          <w:rFonts w:ascii="Times New Roman" w:hAnsi="Times New Roman" w:cs="Times New Roman"/>
          <w:lang w:val="en-US" w:eastAsia="zh-CN"/>
        </w:rPr>
        <w:t xml:space="preserve"> and real data will be </w:t>
      </w:r>
      <w:r w:rsidR="00644AE4">
        <w:rPr>
          <w:rFonts w:ascii="Times New Roman" w:hAnsi="Times New Roman" w:cs="Times New Roman"/>
          <w:lang w:val="en-US" w:eastAsia="zh-CN"/>
        </w:rPr>
        <w:t>tested</w:t>
      </w:r>
      <w:r w:rsidR="004E72EE">
        <w:rPr>
          <w:rFonts w:ascii="Times New Roman" w:hAnsi="Times New Roman" w:cs="Times New Roman"/>
          <w:lang w:val="en-US" w:eastAsia="zh-CN"/>
        </w:rPr>
        <w:t xml:space="preserve"> in the future.</w:t>
      </w:r>
    </w:p>
    <w:p w14:paraId="1386181A" w14:textId="77777777" w:rsidR="00C93906" w:rsidRDefault="00C93906" w:rsidP="006F0E9C">
      <w:pPr>
        <w:spacing w:line="360" w:lineRule="auto"/>
        <w:rPr>
          <w:rFonts w:ascii="Times New Roman" w:hAnsi="Times New Roman" w:cs="Times New Roman"/>
          <w:lang w:val="en-US" w:eastAsia="zh-CN"/>
        </w:rPr>
      </w:pPr>
    </w:p>
    <w:p w14:paraId="00F7A465" w14:textId="020B6162" w:rsidR="00C93906" w:rsidRDefault="00C93906" w:rsidP="006F0E9C">
      <w:pPr>
        <w:spacing w:line="360" w:lineRule="auto"/>
        <w:rPr>
          <w:rFonts w:ascii="Times New Roman" w:hAnsi="Times New Roman" w:cs="Times New Roman"/>
          <w:lang w:val="en-US" w:eastAsia="zh-CN"/>
        </w:rPr>
      </w:pPr>
      <w:r>
        <w:rPr>
          <w:rFonts w:ascii="Times New Roman" w:hAnsi="Times New Roman" w:cs="Times New Roman"/>
          <w:lang w:val="en-US" w:eastAsia="zh-CN"/>
        </w:rPr>
        <w:t>For UK Biobank data, within either UK-CH or UKW the weighted and unweighted forms SNP-heritability similar to each other for 65 quantitative traits analyzed. However, the difference between them were more visible. So, in general, we conclude at the whole-geno</w:t>
      </w:r>
      <w:r w:rsidR="00E90FBB">
        <w:rPr>
          <w:rFonts w:ascii="Times New Roman" w:hAnsi="Times New Roman" w:cs="Times New Roman"/>
          <w:lang w:val="en-US" w:eastAsia="zh-CN"/>
        </w:rPr>
        <w:t>me scale, the dependency between allele frequency and casual effects should be marginal.</w:t>
      </w:r>
    </w:p>
    <w:p w14:paraId="3242C755" w14:textId="77777777" w:rsidR="00C043DC" w:rsidRDefault="00C043DC" w:rsidP="006F0E9C">
      <w:pPr>
        <w:spacing w:line="360" w:lineRule="auto"/>
        <w:rPr>
          <w:rFonts w:ascii="Times New Roman" w:hAnsi="Times New Roman" w:cs="Times New Roman"/>
          <w:lang w:val="en-US" w:eastAsia="zh-CN"/>
        </w:rPr>
      </w:pPr>
    </w:p>
    <w:p w14:paraId="247FDEC7" w14:textId="4C7ABFCC" w:rsidR="00365536" w:rsidRPr="00365536" w:rsidRDefault="00365536" w:rsidP="00686F91">
      <w:pPr>
        <w:spacing w:line="360" w:lineRule="auto"/>
        <w:rPr>
          <w:rFonts w:ascii="Times New Roman" w:hAnsi="Times New Roman" w:cs="Times New Roman"/>
          <w:b/>
          <w:lang w:val="en-US" w:eastAsia="zh-CN"/>
        </w:rPr>
      </w:pPr>
      <w:r w:rsidRPr="00365536">
        <w:rPr>
          <w:rFonts w:ascii="Times New Roman" w:hAnsi="Times New Roman" w:cs="Times New Roman"/>
          <w:b/>
          <w:lang w:val="en-US" w:eastAsia="zh-CN"/>
        </w:rPr>
        <w:t>Acknowledgements</w:t>
      </w:r>
    </w:p>
    <w:p w14:paraId="034ECB43" w14:textId="78014AD6" w:rsidR="00C11A85" w:rsidRDefault="00C11A85" w:rsidP="009858DA">
      <w:pPr>
        <w:spacing w:line="360" w:lineRule="auto"/>
        <w:rPr>
          <w:rFonts w:ascii="Times New Roman" w:hAnsi="Times New Roman" w:cs="Times New Roman"/>
          <w:lang w:val="en-US"/>
        </w:rPr>
      </w:pPr>
      <w:r>
        <w:rPr>
          <w:rFonts w:ascii="Times New Roman" w:hAnsi="Times New Roman" w:cs="Times New Roman"/>
          <w:lang w:val="en-US" w:eastAsia="zh-CN"/>
        </w:rPr>
        <w:t>T</w:t>
      </w:r>
      <w:r w:rsidR="00E70074">
        <w:rPr>
          <w:rFonts w:ascii="Times New Roman" w:hAnsi="Times New Roman" w:cs="Times New Roman"/>
          <w:lang w:val="en-US" w:eastAsia="zh-CN"/>
        </w:rPr>
        <w:t>his work wa</w:t>
      </w:r>
      <w:r w:rsidR="0032434E">
        <w:rPr>
          <w:rFonts w:ascii="Times New Roman" w:hAnsi="Times New Roman" w:cs="Times New Roman"/>
          <w:lang w:val="en-US" w:eastAsia="zh-CN"/>
        </w:rPr>
        <w:t>s supported by</w:t>
      </w:r>
      <w:r>
        <w:rPr>
          <w:rFonts w:ascii="Times New Roman" w:hAnsi="Times New Roman" w:cs="Times New Roman"/>
          <w:lang w:val="en-US" w:eastAsia="zh-CN"/>
        </w:rPr>
        <w:t xml:space="preserve"> National </w:t>
      </w:r>
      <w:r w:rsidR="00D026F0">
        <w:rPr>
          <w:rFonts w:ascii="Times New Roman" w:hAnsi="Times New Roman" w:cs="Times New Roman"/>
          <w:lang w:val="en-US" w:eastAsia="zh-CN"/>
        </w:rPr>
        <w:t xml:space="preserve">Nature </w:t>
      </w:r>
      <w:r>
        <w:rPr>
          <w:rFonts w:ascii="Times New Roman" w:hAnsi="Times New Roman" w:cs="Times New Roman"/>
          <w:lang w:val="en-US" w:eastAsia="zh-CN"/>
        </w:rPr>
        <w:t>Science Foundation</w:t>
      </w:r>
      <w:r w:rsidR="0032434E">
        <w:rPr>
          <w:rFonts w:ascii="Times New Roman" w:hAnsi="Times New Roman" w:cs="Times New Roman"/>
          <w:lang w:val="en-US" w:eastAsia="zh-CN"/>
        </w:rPr>
        <w:t xml:space="preserve"> of C</w:t>
      </w:r>
      <w:r w:rsidR="0032434E" w:rsidRPr="004B3676">
        <w:rPr>
          <w:rFonts w:ascii="Times New Roman" w:hAnsi="Times New Roman" w:cs="Times New Roman"/>
          <w:lang w:val="en-US" w:eastAsia="zh-CN"/>
        </w:rPr>
        <w:t>hina</w:t>
      </w:r>
      <w:r w:rsidRPr="004B3676">
        <w:rPr>
          <w:rFonts w:ascii="Times New Roman" w:hAnsi="Times New Roman" w:cs="Times New Roman"/>
          <w:lang w:val="en-US" w:eastAsia="zh-CN"/>
        </w:rPr>
        <w:t xml:space="preserve"> </w:t>
      </w:r>
      <w:r w:rsidR="00A6541E">
        <w:rPr>
          <w:rFonts w:ascii="Times New Roman" w:hAnsi="Times New Roman" w:cs="Times New Roman"/>
          <w:lang w:val="en-US" w:eastAsia="zh-CN"/>
        </w:rPr>
        <w:t>(</w:t>
      </w:r>
      <w:r w:rsidRPr="004B3676">
        <w:rPr>
          <w:rFonts w:ascii="Times New Roman" w:hAnsi="Times New Roman" w:cs="Times New Roman"/>
          <w:lang w:val="en-US"/>
        </w:rPr>
        <w:t>31771392</w:t>
      </w:r>
      <w:r w:rsidR="00707F4D" w:rsidRPr="004B3676">
        <w:rPr>
          <w:rFonts w:ascii="Times New Roman" w:hAnsi="Times New Roman" w:cs="Times New Roman"/>
          <w:lang w:val="en-US"/>
        </w:rPr>
        <w:t xml:space="preserve"> to GB</w:t>
      </w:r>
      <w:r w:rsidR="00246B2B" w:rsidRPr="004B3676">
        <w:rPr>
          <w:rFonts w:ascii="Times New Roman" w:hAnsi="Times New Roman" w:cs="Times New Roman"/>
          <w:lang w:val="en-US"/>
        </w:rPr>
        <w:t>C</w:t>
      </w:r>
      <w:r w:rsidR="00A6541E">
        <w:rPr>
          <w:rFonts w:ascii="Times New Roman" w:hAnsi="Times New Roman" w:cs="Times New Roman"/>
          <w:lang w:val="en-US"/>
        </w:rPr>
        <w:t>)</w:t>
      </w:r>
      <w:r w:rsidR="004B3676" w:rsidRPr="004B3676">
        <w:rPr>
          <w:rFonts w:ascii="Times New Roman" w:hAnsi="Times New Roman" w:cs="Times New Roman"/>
          <w:lang w:val="en-US"/>
        </w:rPr>
        <w:t xml:space="preserve">, and </w:t>
      </w:r>
      <w:r w:rsidR="004B3676" w:rsidRPr="004B3676">
        <w:rPr>
          <w:rFonts w:ascii="Times New Roman" w:hAnsi="Times New Roman" w:cs="Times New Roman"/>
        </w:rPr>
        <w:t>Zhejiang Provincial People’s Hospital Research Startup</w:t>
      </w:r>
      <w:r w:rsidR="004B3676">
        <w:rPr>
          <w:rFonts w:ascii="Times New Roman" w:eastAsia="Kaiti SC Regular" w:hAnsi="Times New Roman" w:cs="Times New Roman"/>
        </w:rPr>
        <w:t xml:space="preserve"> </w:t>
      </w:r>
      <w:r w:rsidR="00A6541E">
        <w:rPr>
          <w:rFonts w:ascii="Times New Roman" w:eastAsia="Kaiti SC Regular" w:hAnsi="Times New Roman" w:cs="Times New Roman"/>
        </w:rPr>
        <w:t>(</w:t>
      </w:r>
      <w:r w:rsidR="004B3676" w:rsidRPr="004B3676">
        <w:rPr>
          <w:rFonts w:ascii="Times New Roman" w:eastAsia="Kaiti SC Regular" w:hAnsi="Times New Roman" w:cs="Times New Roman"/>
        </w:rPr>
        <w:t>ZRY2018A004</w:t>
      </w:r>
      <w:r w:rsidR="004B3676">
        <w:rPr>
          <w:rFonts w:ascii="Times New Roman" w:hAnsi="Times New Roman" w:cs="Times New Roman"/>
          <w:lang w:val="en-US"/>
        </w:rPr>
        <w:t xml:space="preserve"> to GBC</w:t>
      </w:r>
      <w:r w:rsidR="00A6541E">
        <w:rPr>
          <w:rFonts w:ascii="Times New Roman" w:hAnsi="Times New Roman" w:cs="Times New Roman"/>
          <w:lang w:val="en-US"/>
        </w:rPr>
        <w:t>)</w:t>
      </w:r>
      <w:r>
        <w:rPr>
          <w:rFonts w:ascii="Times New Roman" w:hAnsi="Times New Roman" w:cs="Times New Roman"/>
          <w:lang w:val="en-US"/>
        </w:rPr>
        <w:t>.</w:t>
      </w:r>
      <w:r w:rsidR="004B6F56" w:rsidRPr="002E28C9">
        <w:rPr>
          <w:rFonts w:ascii="Times New Roman" w:hAnsi="Times New Roman" w:cs="Times New Roman"/>
          <w:lang w:val="en-US"/>
        </w:rPr>
        <w:t xml:space="preserve"> This researc</w:t>
      </w:r>
      <w:r w:rsidR="002E28C9">
        <w:rPr>
          <w:rFonts w:ascii="Times New Roman" w:hAnsi="Times New Roman" w:cs="Times New Roman"/>
          <w:lang w:val="en-US"/>
        </w:rPr>
        <w:t xml:space="preserve">h has been conducted using </w:t>
      </w:r>
      <w:r w:rsidR="004B6F56" w:rsidRPr="002E28C9">
        <w:rPr>
          <w:rFonts w:ascii="Times New Roman" w:hAnsi="Times New Roman" w:cs="Times New Roman"/>
          <w:lang w:val="en-US"/>
        </w:rPr>
        <w:t xml:space="preserve">the UK Biobank Resource (application number </w:t>
      </w:r>
      <w:r w:rsidR="002E28C9" w:rsidRPr="002E28C9">
        <w:rPr>
          <w:rFonts w:ascii="Times New Roman" w:eastAsia="Times New Roman" w:hAnsi="Times New Roman" w:cs="Times New Roman"/>
        </w:rPr>
        <w:t>41376</w:t>
      </w:r>
      <w:r w:rsidR="004B6F56" w:rsidRPr="004B6F56">
        <w:rPr>
          <w:rFonts w:ascii="Times New Roman" w:hAnsi="Times New Roman" w:cs="Times New Roman"/>
          <w:lang w:val="en-US"/>
        </w:rPr>
        <w:t>)</w:t>
      </w:r>
      <w:r w:rsidR="002E28C9">
        <w:rPr>
          <w:rFonts w:ascii="Times New Roman" w:hAnsi="Times New Roman" w:cs="Times New Roman"/>
          <w:lang w:val="en-US"/>
        </w:rPr>
        <w:t>.</w:t>
      </w:r>
    </w:p>
    <w:p w14:paraId="47071CF6" w14:textId="77777777" w:rsidR="00E91BC2" w:rsidRDefault="00E91BC2" w:rsidP="0053461F">
      <w:pPr>
        <w:spacing w:line="360" w:lineRule="auto"/>
        <w:rPr>
          <w:rFonts w:ascii="Times New Roman" w:hAnsi="Times New Roman" w:cs="Times New Roman"/>
          <w:b/>
          <w:lang w:val="en-US"/>
        </w:rPr>
      </w:pPr>
    </w:p>
    <w:p w14:paraId="55EAD104" w14:textId="24DBD6CE" w:rsidR="001C3FA4" w:rsidRPr="001C3FA4" w:rsidRDefault="001C3FA4" w:rsidP="00686F91">
      <w:pPr>
        <w:spacing w:line="360" w:lineRule="auto"/>
        <w:rPr>
          <w:rFonts w:ascii="Times New Roman" w:hAnsi="Times New Roman" w:cs="Times New Roman"/>
          <w:b/>
          <w:lang w:val="en-US" w:eastAsia="zh-CN"/>
        </w:rPr>
      </w:pPr>
      <w:r w:rsidRPr="001C3FA4">
        <w:rPr>
          <w:rFonts w:ascii="Times New Roman" w:hAnsi="Times New Roman" w:cs="Times New Roman"/>
          <w:b/>
          <w:lang w:val="en-US"/>
        </w:rPr>
        <w:t>Conflict of interests</w:t>
      </w:r>
      <w:r w:rsidRPr="001C3FA4">
        <w:rPr>
          <w:rFonts w:ascii="Times New Roman" w:hAnsi="Times New Roman" w:cs="Times New Roman"/>
          <w:lang w:val="en-US"/>
        </w:rPr>
        <w:t xml:space="preserve">: </w:t>
      </w:r>
      <w:r>
        <w:rPr>
          <w:rFonts w:ascii="Times New Roman" w:hAnsi="Times New Roman" w:cs="Times New Roman"/>
          <w:lang w:val="en-US"/>
        </w:rPr>
        <w:t>None</w:t>
      </w:r>
      <w:r w:rsidR="00270E58">
        <w:rPr>
          <w:rFonts w:ascii="Times New Roman" w:hAnsi="Times New Roman" w:cs="Times New Roman"/>
          <w:lang w:val="en-US"/>
        </w:rPr>
        <w:t>.</w:t>
      </w:r>
    </w:p>
    <w:p w14:paraId="3F6F50DF" w14:textId="00D86C7C" w:rsidR="00C010F0" w:rsidRDefault="00C010F0" w:rsidP="00C11A85">
      <w:pPr>
        <w:spacing w:before="100" w:beforeAutospacing="1" w:after="100" w:afterAutospacing="1" w:line="360" w:lineRule="auto"/>
        <w:rPr>
          <w:rFonts w:ascii="Times New Roman" w:hAnsi="Times New Roman" w:cs="Times New Roman"/>
          <w:lang w:val="en-US"/>
        </w:rPr>
      </w:pPr>
      <w:r>
        <w:rPr>
          <w:rFonts w:ascii="Times New Roman" w:hAnsi="Times New Roman" w:cs="Times New Roman"/>
          <w:lang w:val="en-US"/>
        </w:rPr>
        <w:lastRenderedPageBreak/>
        <w:br w:type="page"/>
      </w:r>
    </w:p>
    <w:p w14:paraId="6B890D91" w14:textId="2979C460" w:rsidR="007400DF" w:rsidRPr="004B0A28" w:rsidRDefault="007400DF" w:rsidP="00357908">
      <w:pPr>
        <w:spacing w:line="360" w:lineRule="auto"/>
        <w:rPr>
          <w:rFonts w:ascii="Times New Roman" w:hAnsi="Times New Roman" w:cs="Times New Roman"/>
          <w:b/>
          <w:lang w:val="en-US"/>
        </w:rPr>
      </w:pPr>
      <w:r w:rsidRPr="004B0A28">
        <w:rPr>
          <w:rFonts w:ascii="Times New Roman" w:hAnsi="Times New Roman" w:cs="Times New Roman"/>
          <w:b/>
          <w:lang w:val="en-US"/>
        </w:rPr>
        <w:lastRenderedPageBreak/>
        <w:t>Literature cited</w:t>
      </w:r>
    </w:p>
    <w:p w14:paraId="6ADE89F3" w14:textId="2CD2A97E" w:rsidR="00562DA4" w:rsidRPr="00562DA4" w:rsidRDefault="007400DF"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Pr>
          <w:rFonts w:ascii="Times New Roman" w:hAnsi="Times New Roman" w:cs="Times New Roman"/>
          <w:lang w:val="en-US"/>
        </w:rPr>
        <w:fldChar w:fldCharType="begin" w:fldLock="1"/>
      </w:r>
      <w:r>
        <w:rPr>
          <w:rFonts w:ascii="Times New Roman" w:hAnsi="Times New Roman" w:cs="Times New Roman"/>
          <w:lang w:val="en-US"/>
        </w:rPr>
        <w:instrText xml:space="preserve">ADDIN Mendeley Bibliography CSL_BIBLIOGRAPHY </w:instrText>
      </w:r>
      <w:r>
        <w:rPr>
          <w:rFonts w:ascii="Times New Roman" w:hAnsi="Times New Roman" w:cs="Times New Roman"/>
          <w:lang w:val="en-US"/>
        </w:rPr>
        <w:fldChar w:fldCharType="separate"/>
      </w:r>
      <w:r w:rsidR="00562DA4" w:rsidRPr="00562DA4">
        <w:rPr>
          <w:rFonts w:ascii="Times New Roman" w:hAnsi="Times New Roman" w:cs="Times New Roman"/>
          <w:noProof/>
        </w:rPr>
        <w:t xml:space="preserve">Altshuler,D.M. </w:t>
      </w:r>
      <w:r w:rsidR="00562DA4" w:rsidRPr="00562DA4">
        <w:rPr>
          <w:rFonts w:ascii="Times New Roman" w:hAnsi="Times New Roman" w:cs="Times New Roman"/>
          <w:i/>
          <w:iCs/>
          <w:noProof/>
        </w:rPr>
        <w:t>et al.</w:t>
      </w:r>
      <w:r w:rsidR="00562DA4" w:rsidRPr="00562DA4">
        <w:rPr>
          <w:rFonts w:ascii="Times New Roman" w:hAnsi="Times New Roman" w:cs="Times New Roman"/>
          <w:noProof/>
        </w:rPr>
        <w:t xml:space="preserve"> (2010) Integrating common and rare genetic variation in diverse human populations. </w:t>
      </w:r>
      <w:r w:rsidR="00562DA4" w:rsidRPr="00562DA4">
        <w:rPr>
          <w:rFonts w:ascii="Times New Roman" w:hAnsi="Times New Roman" w:cs="Times New Roman"/>
          <w:i/>
          <w:iCs/>
          <w:noProof/>
        </w:rPr>
        <w:t>Nature</w:t>
      </w:r>
      <w:r w:rsidR="00562DA4" w:rsidRPr="00562DA4">
        <w:rPr>
          <w:rFonts w:ascii="Times New Roman" w:hAnsi="Times New Roman" w:cs="Times New Roman"/>
          <w:noProof/>
        </w:rPr>
        <w:t xml:space="preserve">, </w:t>
      </w:r>
      <w:r w:rsidR="00562DA4" w:rsidRPr="00562DA4">
        <w:rPr>
          <w:rFonts w:ascii="Times New Roman" w:hAnsi="Times New Roman" w:cs="Times New Roman"/>
          <w:b/>
          <w:bCs/>
          <w:noProof/>
        </w:rPr>
        <w:t>467</w:t>
      </w:r>
      <w:r w:rsidR="00562DA4" w:rsidRPr="00562DA4">
        <w:rPr>
          <w:rFonts w:ascii="Times New Roman" w:hAnsi="Times New Roman" w:cs="Times New Roman"/>
          <w:noProof/>
        </w:rPr>
        <w:t>, 52–8.</w:t>
      </w:r>
    </w:p>
    <w:p w14:paraId="765F170D"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 xml:space="preserve">Bycroft,C. </w:t>
      </w:r>
      <w:r w:rsidRPr="00562DA4">
        <w:rPr>
          <w:rFonts w:ascii="Times New Roman" w:hAnsi="Times New Roman" w:cs="Times New Roman"/>
          <w:i/>
          <w:iCs/>
          <w:noProof/>
        </w:rPr>
        <w:t>et al.</w:t>
      </w:r>
      <w:r w:rsidRPr="00562DA4">
        <w:rPr>
          <w:rFonts w:ascii="Times New Roman" w:hAnsi="Times New Roman" w:cs="Times New Roman"/>
          <w:noProof/>
        </w:rPr>
        <w:t xml:space="preserve"> (2018) The UK Biobank resource with deep phenotyping and genomic data. </w:t>
      </w:r>
      <w:r w:rsidRPr="00562DA4">
        <w:rPr>
          <w:rFonts w:ascii="Times New Roman" w:hAnsi="Times New Roman" w:cs="Times New Roman"/>
          <w:i/>
          <w:iCs/>
          <w:noProof/>
        </w:rPr>
        <w:t>Nature</w:t>
      </w:r>
      <w:r w:rsidRPr="00562DA4">
        <w:rPr>
          <w:rFonts w:ascii="Times New Roman" w:hAnsi="Times New Roman" w:cs="Times New Roman"/>
          <w:noProof/>
        </w:rPr>
        <w:t xml:space="preserve">, </w:t>
      </w:r>
      <w:r w:rsidRPr="00562DA4">
        <w:rPr>
          <w:rFonts w:ascii="Times New Roman" w:hAnsi="Times New Roman" w:cs="Times New Roman"/>
          <w:b/>
          <w:bCs/>
          <w:noProof/>
        </w:rPr>
        <w:t>562</w:t>
      </w:r>
      <w:r w:rsidRPr="00562DA4">
        <w:rPr>
          <w:rFonts w:ascii="Times New Roman" w:hAnsi="Times New Roman" w:cs="Times New Roman"/>
          <w:noProof/>
        </w:rPr>
        <w:t>, 203–209.</w:t>
      </w:r>
    </w:p>
    <w:p w14:paraId="39043D97"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 xml:space="preserve">Chen,G.-B. (2014) Estimating heritability of complex traits from genome-wide association studies using IBS-based Haseman-Elston regression. </w:t>
      </w:r>
      <w:r w:rsidRPr="00562DA4">
        <w:rPr>
          <w:rFonts w:ascii="Times New Roman" w:hAnsi="Times New Roman" w:cs="Times New Roman"/>
          <w:i/>
          <w:iCs/>
          <w:noProof/>
        </w:rPr>
        <w:t>Front. Genet.</w:t>
      </w:r>
      <w:r w:rsidRPr="00562DA4">
        <w:rPr>
          <w:rFonts w:ascii="Times New Roman" w:hAnsi="Times New Roman" w:cs="Times New Roman"/>
          <w:noProof/>
        </w:rPr>
        <w:t xml:space="preserve">, </w:t>
      </w:r>
      <w:r w:rsidRPr="00562DA4">
        <w:rPr>
          <w:rFonts w:ascii="Times New Roman" w:hAnsi="Times New Roman" w:cs="Times New Roman"/>
          <w:b/>
          <w:bCs/>
          <w:noProof/>
        </w:rPr>
        <w:t>5</w:t>
      </w:r>
      <w:r w:rsidRPr="00562DA4">
        <w:rPr>
          <w:rFonts w:ascii="Times New Roman" w:hAnsi="Times New Roman" w:cs="Times New Roman"/>
          <w:noProof/>
        </w:rPr>
        <w:t>, 107.</w:t>
      </w:r>
    </w:p>
    <w:p w14:paraId="72BBAB09"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 xml:space="preserve">Chen,G.-B. (2016) On the reconciliation of missing heritability for genome-wide association studies. </w:t>
      </w:r>
      <w:r w:rsidRPr="00562DA4">
        <w:rPr>
          <w:rFonts w:ascii="Times New Roman" w:hAnsi="Times New Roman" w:cs="Times New Roman"/>
          <w:i/>
          <w:iCs/>
          <w:noProof/>
        </w:rPr>
        <w:t>Eur. J. Hum. Genet.</w:t>
      </w:r>
      <w:r w:rsidRPr="00562DA4">
        <w:rPr>
          <w:rFonts w:ascii="Times New Roman" w:hAnsi="Times New Roman" w:cs="Times New Roman"/>
          <w:noProof/>
        </w:rPr>
        <w:t xml:space="preserve">, </w:t>
      </w:r>
      <w:r w:rsidRPr="00562DA4">
        <w:rPr>
          <w:rFonts w:ascii="Times New Roman" w:hAnsi="Times New Roman" w:cs="Times New Roman"/>
          <w:b/>
          <w:bCs/>
          <w:noProof/>
        </w:rPr>
        <w:t>24</w:t>
      </w:r>
      <w:r w:rsidRPr="00562DA4">
        <w:rPr>
          <w:rFonts w:ascii="Times New Roman" w:hAnsi="Times New Roman" w:cs="Times New Roman"/>
          <w:noProof/>
        </w:rPr>
        <w:t>, 1810–6.</w:t>
      </w:r>
    </w:p>
    <w:p w14:paraId="249D68AA"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 xml:space="preserve">Ge,T. </w:t>
      </w:r>
      <w:r w:rsidRPr="00562DA4">
        <w:rPr>
          <w:rFonts w:ascii="Times New Roman" w:hAnsi="Times New Roman" w:cs="Times New Roman"/>
          <w:i/>
          <w:iCs/>
          <w:noProof/>
        </w:rPr>
        <w:t>et al.</w:t>
      </w:r>
      <w:r w:rsidRPr="00562DA4">
        <w:rPr>
          <w:rFonts w:ascii="Times New Roman" w:hAnsi="Times New Roman" w:cs="Times New Roman"/>
          <w:noProof/>
        </w:rPr>
        <w:t xml:space="preserve"> (2017) Phenome-wide heritability analysis of the UK Biobank. </w:t>
      </w:r>
      <w:r w:rsidRPr="00562DA4">
        <w:rPr>
          <w:rFonts w:ascii="Times New Roman" w:hAnsi="Times New Roman" w:cs="Times New Roman"/>
          <w:i/>
          <w:iCs/>
          <w:noProof/>
        </w:rPr>
        <w:t>PLoS Genet.</w:t>
      </w:r>
      <w:r w:rsidRPr="00562DA4">
        <w:rPr>
          <w:rFonts w:ascii="Times New Roman" w:hAnsi="Times New Roman" w:cs="Times New Roman"/>
          <w:noProof/>
        </w:rPr>
        <w:t xml:space="preserve">, </w:t>
      </w:r>
      <w:r w:rsidRPr="00562DA4">
        <w:rPr>
          <w:rFonts w:ascii="Times New Roman" w:hAnsi="Times New Roman" w:cs="Times New Roman"/>
          <w:b/>
          <w:bCs/>
          <w:noProof/>
        </w:rPr>
        <w:t>13</w:t>
      </w:r>
      <w:r w:rsidRPr="00562DA4">
        <w:rPr>
          <w:rFonts w:ascii="Times New Roman" w:hAnsi="Times New Roman" w:cs="Times New Roman"/>
          <w:noProof/>
        </w:rPr>
        <w:t>, e1006711.</w:t>
      </w:r>
    </w:p>
    <w:p w14:paraId="45C506EB"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 xml:space="preserve">Goudet,J. </w:t>
      </w:r>
      <w:r w:rsidRPr="00562DA4">
        <w:rPr>
          <w:rFonts w:ascii="Times New Roman" w:hAnsi="Times New Roman" w:cs="Times New Roman"/>
          <w:i/>
          <w:iCs/>
          <w:noProof/>
        </w:rPr>
        <w:t>et al.</w:t>
      </w:r>
      <w:r w:rsidRPr="00562DA4">
        <w:rPr>
          <w:rFonts w:ascii="Times New Roman" w:hAnsi="Times New Roman" w:cs="Times New Roman"/>
          <w:noProof/>
        </w:rPr>
        <w:t xml:space="preserve"> (2018) How to estimate kinship. </w:t>
      </w:r>
      <w:r w:rsidRPr="00562DA4">
        <w:rPr>
          <w:rFonts w:ascii="Times New Roman" w:hAnsi="Times New Roman" w:cs="Times New Roman"/>
          <w:i/>
          <w:iCs/>
          <w:noProof/>
        </w:rPr>
        <w:t>Mol. Ecol.</w:t>
      </w:r>
      <w:r w:rsidRPr="00562DA4">
        <w:rPr>
          <w:rFonts w:ascii="Times New Roman" w:hAnsi="Times New Roman" w:cs="Times New Roman"/>
          <w:noProof/>
        </w:rPr>
        <w:t xml:space="preserve">, </w:t>
      </w:r>
      <w:r w:rsidRPr="00562DA4">
        <w:rPr>
          <w:rFonts w:ascii="Times New Roman" w:hAnsi="Times New Roman" w:cs="Times New Roman"/>
          <w:b/>
          <w:bCs/>
          <w:noProof/>
        </w:rPr>
        <w:t>27</w:t>
      </w:r>
      <w:r w:rsidRPr="00562DA4">
        <w:rPr>
          <w:rFonts w:ascii="Times New Roman" w:hAnsi="Times New Roman" w:cs="Times New Roman"/>
          <w:noProof/>
        </w:rPr>
        <w:t>, 4121–4135.</w:t>
      </w:r>
    </w:p>
    <w:p w14:paraId="32A731F3"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 xml:space="preserve">Haseman,J.K. and Elston,R.C. (1972) The investigation of linkage between a quantitative trait and a marker locus. </w:t>
      </w:r>
      <w:r w:rsidRPr="00562DA4">
        <w:rPr>
          <w:rFonts w:ascii="Times New Roman" w:hAnsi="Times New Roman" w:cs="Times New Roman"/>
          <w:i/>
          <w:iCs/>
          <w:noProof/>
        </w:rPr>
        <w:t>Behav. Genet.</w:t>
      </w:r>
      <w:r w:rsidRPr="00562DA4">
        <w:rPr>
          <w:rFonts w:ascii="Times New Roman" w:hAnsi="Times New Roman" w:cs="Times New Roman"/>
          <w:noProof/>
        </w:rPr>
        <w:t xml:space="preserve">, </w:t>
      </w:r>
      <w:r w:rsidRPr="00562DA4">
        <w:rPr>
          <w:rFonts w:ascii="Times New Roman" w:hAnsi="Times New Roman" w:cs="Times New Roman"/>
          <w:b/>
          <w:bCs/>
          <w:noProof/>
        </w:rPr>
        <w:t>2</w:t>
      </w:r>
      <w:r w:rsidRPr="00562DA4">
        <w:rPr>
          <w:rFonts w:ascii="Times New Roman" w:hAnsi="Times New Roman" w:cs="Times New Roman"/>
          <w:noProof/>
        </w:rPr>
        <w:t>, 3–19.</w:t>
      </w:r>
    </w:p>
    <w:p w14:paraId="5334032E"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 xml:space="preserve">Lee,J.J. and Chow,C.C. (2014) Conditions for the validity of SNP-based heritability estimation. </w:t>
      </w:r>
      <w:r w:rsidRPr="00562DA4">
        <w:rPr>
          <w:rFonts w:ascii="Times New Roman" w:hAnsi="Times New Roman" w:cs="Times New Roman"/>
          <w:i/>
          <w:iCs/>
          <w:noProof/>
        </w:rPr>
        <w:t>Hum. Genet.</w:t>
      </w:r>
      <w:r w:rsidRPr="00562DA4">
        <w:rPr>
          <w:rFonts w:ascii="Times New Roman" w:hAnsi="Times New Roman" w:cs="Times New Roman"/>
          <w:noProof/>
        </w:rPr>
        <w:t xml:space="preserve">, </w:t>
      </w:r>
      <w:r w:rsidRPr="00562DA4">
        <w:rPr>
          <w:rFonts w:ascii="Times New Roman" w:hAnsi="Times New Roman" w:cs="Times New Roman"/>
          <w:b/>
          <w:bCs/>
          <w:noProof/>
        </w:rPr>
        <w:t>133</w:t>
      </w:r>
      <w:r w:rsidRPr="00562DA4">
        <w:rPr>
          <w:rFonts w:ascii="Times New Roman" w:hAnsi="Times New Roman" w:cs="Times New Roman"/>
          <w:noProof/>
        </w:rPr>
        <w:t>, 1011–22.</w:t>
      </w:r>
    </w:p>
    <w:p w14:paraId="0D6AD5A1"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 xml:space="preserve">Legarra,A. (2016) Comparing estimates of genetic variance across different relationship models. </w:t>
      </w:r>
      <w:r w:rsidRPr="00562DA4">
        <w:rPr>
          <w:rFonts w:ascii="Times New Roman" w:hAnsi="Times New Roman" w:cs="Times New Roman"/>
          <w:i/>
          <w:iCs/>
          <w:noProof/>
        </w:rPr>
        <w:t>Theor. Popul. Biol.</w:t>
      </w:r>
      <w:r w:rsidRPr="00562DA4">
        <w:rPr>
          <w:rFonts w:ascii="Times New Roman" w:hAnsi="Times New Roman" w:cs="Times New Roman"/>
          <w:noProof/>
        </w:rPr>
        <w:t xml:space="preserve">, </w:t>
      </w:r>
      <w:r w:rsidRPr="00562DA4">
        <w:rPr>
          <w:rFonts w:ascii="Times New Roman" w:hAnsi="Times New Roman" w:cs="Times New Roman"/>
          <w:b/>
          <w:bCs/>
          <w:noProof/>
        </w:rPr>
        <w:t>107</w:t>
      </w:r>
      <w:r w:rsidRPr="00562DA4">
        <w:rPr>
          <w:rFonts w:ascii="Times New Roman" w:hAnsi="Times New Roman" w:cs="Times New Roman"/>
          <w:noProof/>
        </w:rPr>
        <w:t>, 26–30.</w:t>
      </w:r>
    </w:p>
    <w:p w14:paraId="569233C4"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 xml:space="preserve">Liu,S. </w:t>
      </w:r>
      <w:r w:rsidRPr="00562DA4">
        <w:rPr>
          <w:rFonts w:ascii="Times New Roman" w:hAnsi="Times New Roman" w:cs="Times New Roman"/>
          <w:i/>
          <w:iCs/>
          <w:noProof/>
        </w:rPr>
        <w:t>et al.</w:t>
      </w:r>
      <w:r w:rsidRPr="00562DA4">
        <w:rPr>
          <w:rFonts w:ascii="Times New Roman" w:hAnsi="Times New Roman" w:cs="Times New Roman"/>
          <w:noProof/>
        </w:rPr>
        <w:t xml:space="preserve"> (2018) Genomic analyses from non-invasive prenatal testing reveal genetic associations, patterns of viral infections, and Chinese population history. </w:t>
      </w:r>
      <w:r w:rsidRPr="00562DA4">
        <w:rPr>
          <w:rFonts w:ascii="Times New Roman" w:hAnsi="Times New Roman" w:cs="Times New Roman"/>
          <w:i/>
          <w:iCs/>
          <w:noProof/>
        </w:rPr>
        <w:t>Cell</w:t>
      </w:r>
      <w:r w:rsidRPr="00562DA4">
        <w:rPr>
          <w:rFonts w:ascii="Times New Roman" w:hAnsi="Times New Roman" w:cs="Times New Roman"/>
          <w:noProof/>
        </w:rPr>
        <w:t xml:space="preserve">, </w:t>
      </w:r>
      <w:r w:rsidRPr="00562DA4">
        <w:rPr>
          <w:rFonts w:ascii="Times New Roman" w:hAnsi="Times New Roman" w:cs="Times New Roman"/>
          <w:b/>
          <w:bCs/>
          <w:noProof/>
        </w:rPr>
        <w:t>175</w:t>
      </w:r>
      <w:r w:rsidRPr="00562DA4">
        <w:rPr>
          <w:rFonts w:ascii="Times New Roman" w:hAnsi="Times New Roman" w:cs="Times New Roman"/>
          <w:noProof/>
        </w:rPr>
        <w:t>, 347–359.</w:t>
      </w:r>
    </w:p>
    <w:p w14:paraId="41D8BB79"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 xml:space="preserve">de los Campos,G. </w:t>
      </w:r>
      <w:r w:rsidRPr="00562DA4">
        <w:rPr>
          <w:rFonts w:ascii="Times New Roman" w:hAnsi="Times New Roman" w:cs="Times New Roman"/>
          <w:i/>
          <w:iCs/>
          <w:noProof/>
        </w:rPr>
        <w:t>et al.</w:t>
      </w:r>
      <w:r w:rsidRPr="00562DA4">
        <w:rPr>
          <w:rFonts w:ascii="Times New Roman" w:hAnsi="Times New Roman" w:cs="Times New Roman"/>
          <w:noProof/>
        </w:rPr>
        <w:t xml:space="preserve"> (2015) Genomic heritability: what is it? </w:t>
      </w:r>
      <w:r w:rsidRPr="00562DA4">
        <w:rPr>
          <w:rFonts w:ascii="Times New Roman" w:hAnsi="Times New Roman" w:cs="Times New Roman"/>
          <w:i/>
          <w:iCs/>
          <w:noProof/>
        </w:rPr>
        <w:t>PLoS Genet.</w:t>
      </w:r>
      <w:r w:rsidRPr="00562DA4">
        <w:rPr>
          <w:rFonts w:ascii="Times New Roman" w:hAnsi="Times New Roman" w:cs="Times New Roman"/>
          <w:noProof/>
        </w:rPr>
        <w:t xml:space="preserve">, </w:t>
      </w:r>
      <w:r w:rsidRPr="00562DA4">
        <w:rPr>
          <w:rFonts w:ascii="Times New Roman" w:hAnsi="Times New Roman" w:cs="Times New Roman"/>
          <w:b/>
          <w:bCs/>
          <w:noProof/>
        </w:rPr>
        <w:t>11</w:t>
      </w:r>
      <w:r w:rsidRPr="00562DA4">
        <w:rPr>
          <w:rFonts w:ascii="Times New Roman" w:hAnsi="Times New Roman" w:cs="Times New Roman"/>
          <w:noProof/>
        </w:rPr>
        <w:t>, e1005048.</w:t>
      </w:r>
    </w:p>
    <w:p w14:paraId="329CDF8F"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Lynch,M. and Walsh,B. (1998) Genetics and Analysis of Quantitative Traits Sinauer Associates, Inc., Sunderland, MA, USA.</w:t>
      </w:r>
    </w:p>
    <w:p w14:paraId="4739392E"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 xml:space="preserve">Manolio,T.A. </w:t>
      </w:r>
      <w:r w:rsidRPr="00562DA4">
        <w:rPr>
          <w:rFonts w:ascii="Times New Roman" w:hAnsi="Times New Roman" w:cs="Times New Roman"/>
          <w:i/>
          <w:iCs/>
          <w:noProof/>
        </w:rPr>
        <w:t>et al.</w:t>
      </w:r>
      <w:r w:rsidRPr="00562DA4">
        <w:rPr>
          <w:rFonts w:ascii="Times New Roman" w:hAnsi="Times New Roman" w:cs="Times New Roman"/>
          <w:noProof/>
        </w:rPr>
        <w:t xml:space="preserve"> (2009) Finding the missing heritability of complex diseases. </w:t>
      </w:r>
      <w:r w:rsidRPr="00562DA4">
        <w:rPr>
          <w:rFonts w:ascii="Times New Roman" w:hAnsi="Times New Roman" w:cs="Times New Roman"/>
          <w:i/>
          <w:iCs/>
          <w:noProof/>
        </w:rPr>
        <w:t>Nature</w:t>
      </w:r>
      <w:r w:rsidRPr="00562DA4">
        <w:rPr>
          <w:rFonts w:ascii="Times New Roman" w:hAnsi="Times New Roman" w:cs="Times New Roman"/>
          <w:noProof/>
        </w:rPr>
        <w:t xml:space="preserve">, </w:t>
      </w:r>
      <w:r w:rsidRPr="00562DA4">
        <w:rPr>
          <w:rFonts w:ascii="Times New Roman" w:hAnsi="Times New Roman" w:cs="Times New Roman"/>
          <w:b/>
          <w:bCs/>
          <w:noProof/>
        </w:rPr>
        <w:t>461</w:t>
      </w:r>
      <w:r w:rsidRPr="00562DA4">
        <w:rPr>
          <w:rFonts w:ascii="Times New Roman" w:hAnsi="Times New Roman" w:cs="Times New Roman"/>
          <w:noProof/>
        </w:rPr>
        <w:t>, 747–53.</w:t>
      </w:r>
    </w:p>
    <w:p w14:paraId="79537771"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 xml:space="preserve">Ott,A. </w:t>
      </w:r>
      <w:r w:rsidRPr="00562DA4">
        <w:rPr>
          <w:rFonts w:ascii="Times New Roman" w:hAnsi="Times New Roman" w:cs="Times New Roman"/>
          <w:i/>
          <w:iCs/>
          <w:noProof/>
        </w:rPr>
        <w:t>et al.</w:t>
      </w:r>
      <w:r w:rsidRPr="00562DA4">
        <w:rPr>
          <w:rFonts w:ascii="Times New Roman" w:hAnsi="Times New Roman" w:cs="Times New Roman"/>
          <w:noProof/>
        </w:rPr>
        <w:t xml:space="preserve"> (2017) tGBS® genotyping-by-sequencing enables reliable genotyping of heterozygous loci. </w:t>
      </w:r>
      <w:r w:rsidRPr="00562DA4">
        <w:rPr>
          <w:rFonts w:ascii="Times New Roman" w:hAnsi="Times New Roman" w:cs="Times New Roman"/>
          <w:i/>
          <w:iCs/>
          <w:noProof/>
        </w:rPr>
        <w:t>Nucleic Acids Res.</w:t>
      </w:r>
      <w:r w:rsidRPr="00562DA4">
        <w:rPr>
          <w:rFonts w:ascii="Times New Roman" w:hAnsi="Times New Roman" w:cs="Times New Roman"/>
          <w:noProof/>
        </w:rPr>
        <w:t xml:space="preserve">, </w:t>
      </w:r>
      <w:r w:rsidRPr="00562DA4">
        <w:rPr>
          <w:rFonts w:ascii="Times New Roman" w:hAnsi="Times New Roman" w:cs="Times New Roman"/>
          <w:b/>
          <w:bCs/>
          <w:noProof/>
        </w:rPr>
        <w:t>45</w:t>
      </w:r>
      <w:r w:rsidRPr="00562DA4">
        <w:rPr>
          <w:rFonts w:ascii="Times New Roman" w:hAnsi="Times New Roman" w:cs="Times New Roman"/>
          <w:noProof/>
        </w:rPr>
        <w:t>, e178.</w:t>
      </w:r>
    </w:p>
    <w:p w14:paraId="121A332C"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 xml:space="preserve">Sofer,T. (2017) Confidence intervals for heritability via Haseman-Elston regression. </w:t>
      </w:r>
      <w:r w:rsidRPr="00562DA4">
        <w:rPr>
          <w:rFonts w:ascii="Times New Roman" w:hAnsi="Times New Roman" w:cs="Times New Roman"/>
          <w:i/>
          <w:iCs/>
          <w:noProof/>
        </w:rPr>
        <w:t>Stat. Appl. Genet. Mol. Biol.</w:t>
      </w:r>
      <w:r w:rsidRPr="00562DA4">
        <w:rPr>
          <w:rFonts w:ascii="Times New Roman" w:hAnsi="Times New Roman" w:cs="Times New Roman"/>
          <w:noProof/>
        </w:rPr>
        <w:t xml:space="preserve">, </w:t>
      </w:r>
      <w:r w:rsidRPr="00562DA4">
        <w:rPr>
          <w:rFonts w:ascii="Times New Roman" w:hAnsi="Times New Roman" w:cs="Times New Roman"/>
          <w:b/>
          <w:bCs/>
          <w:noProof/>
        </w:rPr>
        <w:t>16</w:t>
      </w:r>
      <w:r w:rsidRPr="00562DA4">
        <w:rPr>
          <w:rFonts w:ascii="Times New Roman" w:hAnsi="Times New Roman" w:cs="Times New Roman"/>
          <w:noProof/>
        </w:rPr>
        <w:t>, 259–273.</w:t>
      </w:r>
    </w:p>
    <w:p w14:paraId="1229E20C"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 xml:space="preserve">Speed,D. </w:t>
      </w:r>
      <w:r w:rsidRPr="00562DA4">
        <w:rPr>
          <w:rFonts w:ascii="Times New Roman" w:hAnsi="Times New Roman" w:cs="Times New Roman"/>
          <w:i/>
          <w:iCs/>
          <w:noProof/>
        </w:rPr>
        <w:t>et al.</w:t>
      </w:r>
      <w:r w:rsidRPr="00562DA4">
        <w:rPr>
          <w:rFonts w:ascii="Times New Roman" w:hAnsi="Times New Roman" w:cs="Times New Roman"/>
          <w:noProof/>
        </w:rPr>
        <w:t xml:space="preserve"> (2017) Reevaluation of SNP heritability in complex human traits. </w:t>
      </w:r>
      <w:r w:rsidRPr="00562DA4">
        <w:rPr>
          <w:rFonts w:ascii="Times New Roman" w:hAnsi="Times New Roman" w:cs="Times New Roman"/>
          <w:i/>
          <w:iCs/>
          <w:noProof/>
        </w:rPr>
        <w:t>Nat. Genet.</w:t>
      </w:r>
      <w:r w:rsidRPr="00562DA4">
        <w:rPr>
          <w:rFonts w:ascii="Times New Roman" w:hAnsi="Times New Roman" w:cs="Times New Roman"/>
          <w:noProof/>
        </w:rPr>
        <w:t xml:space="preserve">, </w:t>
      </w:r>
      <w:r w:rsidRPr="00562DA4">
        <w:rPr>
          <w:rFonts w:ascii="Times New Roman" w:hAnsi="Times New Roman" w:cs="Times New Roman"/>
          <w:b/>
          <w:bCs/>
          <w:noProof/>
        </w:rPr>
        <w:t>49</w:t>
      </w:r>
      <w:r w:rsidRPr="00562DA4">
        <w:rPr>
          <w:rFonts w:ascii="Times New Roman" w:hAnsi="Times New Roman" w:cs="Times New Roman"/>
          <w:noProof/>
        </w:rPr>
        <w:t>, 986–992.</w:t>
      </w:r>
    </w:p>
    <w:p w14:paraId="6BD1AFA3"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 xml:space="preserve">Steinsaltz,D. </w:t>
      </w:r>
      <w:r w:rsidRPr="00562DA4">
        <w:rPr>
          <w:rFonts w:ascii="Times New Roman" w:hAnsi="Times New Roman" w:cs="Times New Roman"/>
          <w:i/>
          <w:iCs/>
          <w:noProof/>
        </w:rPr>
        <w:t>et al.</w:t>
      </w:r>
      <w:r w:rsidRPr="00562DA4">
        <w:rPr>
          <w:rFonts w:ascii="Times New Roman" w:hAnsi="Times New Roman" w:cs="Times New Roman"/>
          <w:noProof/>
        </w:rPr>
        <w:t xml:space="preserve"> (2018) Statistical properties of simple random-effects models for genetic heritability. </w:t>
      </w:r>
      <w:r w:rsidRPr="00562DA4">
        <w:rPr>
          <w:rFonts w:ascii="Times New Roman" w:hAnsi="Times New Roman" w:cs="Times New Roman"/>
          <w:i/>
          <w:iCs/>
          <w:noProof/>
        </w:rPr>
        <w:t>Electron. J. Stat.</w:t>
      </w:r>
      <w:r w:rsidRPr="00562DA4">
        <w:rPr>
          <w:rFonts w:ascii="Times New Roman" w:hAnsi="Times New Roman" w:cs="Times New Roman"/>
          <w:noProof/>
        </w:rPr>
        <w:t xml:space="preserve">, </w:t>
      </w:r>
      <w:r w:rsidRPr="00562DA4">
        <w:rPr>
          <w:rFonts w:ascii="Times New Roman" w:hAnsi="Times New Roman" w:cs="Times New Roman"/>
          <w:b/>
          <w:bCs/>
          <w:noProof/>
        </w:rPr>
        <w:t>12</w:t>
      </w:r>
      <w:r w:rsidRPr="00562DA4">
        <w:rPr>
          <w:rFonts w:ascii="Times New Roman" w:hAnsi="Times New Roman" w:cs="Times New Roman"/>
          <w:noProof/>
        </w:rPr>
        <w:t>, 321–358.</w:t>
      </w:r>
    </w:p>
    <w:p w14:paraId="664BF2C7"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 xml:space="preserve">VanRaden,P.M. (2008) Efficient methods to compute genomic predictions. </w:t>
      </w:r>
      <w:r w:rsidRPr="00562DA4">
        <w:rPr>
          <w:rFonts w:ascii="Times New Roman" w:hAnsi="Times New Roman" w:cs="Times New Roman"/>
          <w:i/>
          <w:iCs/>
          <w:noProof/>
        </w:rPr>
        <w:t>J. Dairy Sci.</w:t>
      </w:r>
      <w:r w:rsidRPr="00562DA4">
        <w:rPr>
          <w:rFonts w:ascii="Times New Roman" w:hAnsi="Times New Roman" w:cs="Times New Roman"/>
          <w:noProof/>
        </w:rPr>
        <w:t xml:space="preserve">, </w:t>
      </w:r>
      <w:r w:rsidRPr="00562DA4">
        <w:rPr>
          <w:rFonts w:ascii="Times New Roman" w:hAnsi="Times New Roman" w:cs="Times New Roman"/>
          <w:b/>
          <w:bCs/>
          <w:noProof/>
        </w:rPr>
        <w:t>91</w:t>
      </w:r>
      <w:r w:rsidRPr="00562DA4">
        <w:rPr>
          <w:rFonts w:ascii="Times New Roman" w:hAnsi="Times New Roman" w:cs="Times New Roman"/>
          <w:noProof/>
        </w:rPr>
        <w:t>, 4414–4423.</w:t>
      </w:r>
    </w:p>
    <w:p w14:paraId="0AADB229"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 xml:space="preserve">Visscher,P.M. </w:t>
      </w:r>
      <w:r w:rsidRPr="00562DA4">
        <w:rPr>
          <w:rFonts w:ascii="Times New Roman" w:hAnsi="Times New Roman" w:cs="Times New Roman"/>
          <w:i/>
          <w:iCs/>
          <w:noProof/>
        </w:rPr>
        <w:t>et al.</w:t>
      </w:r>
      <w:r w:rsidRPr="00562DA4">
        <w:rPr>
          <w:rFonts w:ascii="Times New Roman" w:hAnsi="Times New Roman" w:cs="Times New Roman"/>
          <w:noProof/>
        </w:rPr>
        <w:t xml:space="preserve"> (2014) Statistical Power to Detect Genetic (Co)Variance of Complex Traits Using SNP </w:t>
      </w:r>
      <w:r w:rsidRPr="00562DA4">
        <w:rPr>
          <w:rFonts w:ascii="Times New Roman" w:hAnsi="Times New Roman" w:cs="Times New Roman"/>
          <w:noProof/>
        </w:rPr>
        <w:lastRenderedPageBreak/>
        <w:t xml:space="preserve">Data in Unrelated Samples. </w:t>
      </w:r>
      <w:r w:rsidRPr="00562DA4">
        <w:rPr>
          <w:rFonts w:ascii="Times New Roman" w:hAnsi="Times New Roman" w:cs="Times New Roman"/>
          <w:i/>
          <w:iCs/>
          <w:noProof/>
        </w:rPr>
        <w:t>PLoS Genet.</w:t>
      </w:r>
      <w:r w:rsidRPr="00562DA4">
        <w:rPr>
          <w:rFonts w:ascii="Times New Roman" w:hAnsi="Times New Roman" w:cs="Times New Roman"/>
          <w:noProof/>
        </w:rPr>
        <w:t xml:space="preserve">, </w:t>
      </w:r>
      <w:r w:rsidRPr="00562DA4">
        <w:rPr>
          <w:rFonts w:ascii="Times New Roman" w:hAnsi="Times New Roman" w:cs="Times New Roman"/>
          <w:b/>
          <w:bCs/>
          <w:noProof/>
        </w:rPr>
        <w:t>10</w:t>
      </w:r>
      <w:r w:rsidRPr="00562DA4">
        <w:rPr>
          <w:rFonts w:ascii="Times New Roman" w:hAnsi="Times New Roman" w:cs="Times New Roman"/>
          <w:noProof/>
        </w:rPr>
        <w:t>, e1004269.</w:t>
      </w:r>
    </w:p>
    <w:p w14:paraId="449877A8"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 xml:space="preserve">Vitezica,Z.G. </w:t>
      </w:r>
      <w:r w:rsidRPr="00562DA4">
        <w:rPr>
          <w:rFonts w:ascii="Times New Roman" w:hAnsi="Times New Roman" w:cs="Times New Roman"/>
          <w:i/>
          <w:iCs/>
          <w:noProof/>
        </w:rPr>
        <w:t>et al.</w:t>
      </w:r>
      <w:r w:rsidRPr="00562DA4">
        <w:rPr>
          <w:rFonts w:ascii="Times New Roman" w:hAnsi="Times New Roman" w:cs="Times New Roman"/>
          <w:noProof/>
        </w:rPr>
        <w:t xml:space="preserve"> (2017) Orthogonal Estimates of Variances for Additive, Dominance and Epistatic Effects in Populations. </w:t>
      </w:r>
      <w:r w:rsidRPr="00562DA4">
        <w:rPr>
          <w:rFonts w:ascii="Times New Roman" w:hAnsi="Times New Roman" w:cs="Times New Roman"/>
          <w:i/>
          <w:iCs/>
          <w:noProof/>
        </w:rPr>
        <w:t>Genetics</w:t>
      </w:r>
      <w:r w:rsidRPr="00562DA4">
        <w:rPr>
          <w:rFonts w:ascii="Times New Roman" w:hAnsi="Times New Roman" w:cs="Times New Roman"/>
          <w:noProof/>
        </w:rPr>
        <w:t xml:space="preserve">, </w:t>
      </w:r>
      <w:r w:rsidRPr="00562DA4">
        <w:rPr>
          <w:rFonts w:ascii="Times New Roman" w:hAnsi="Times New Roman" w:cs="Times New Roman"/>
          <w:b/>
          <w:bCs/>
          <w:noProof/>
        </w:rPr>
        <w:t>206</w:t>
      </w:r>
      <w:r w:rsidRPr="00562DA4">
        <w:rPr>
          <w:rFonts w:ascii="Times New Roman" w:hAnsi="Times New Roman" w:cs="Times New Roman"/>
          <w:noProof/>
        </w:rPr>
        <w:t>, 1297–1307.</w:t>
      </w:r>
    </w:p>
    <w:p w14:paraId="28333AAE"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 xml:space="preserve">Yang,J. </w:t>
      </w:r>
      <w:r w:rsidRPr="00562DA4">
        <w:rPr>
          <w:rFonts w:ascii="Times New Roman" w:hAnsi="Times New Roman" w:cs="Times New Roman"/>
          <w:i/>
          <w:iCs/>
          <w:noProof/>
        </w:rPr>
        <w:t>et al.</w:t>
      </w:r>
      <w:r w:rsidRPr="00562DA4">
        <w:rPr>
          <w:rFonts w:ascii="Times New Roman" w:hAnsi="Times New Roman" w:cs="Times New Roman"/>
          <w:noProof/>
        </w:rPr>
        <w:t xml:space="preserve"> (2010) Common SNPs explain a large proportion of the heritability for human height. </w:t>
      </w:r>
      <w:r w:rsidRPr="00562DA4">
        <w:rPr>
          <w:rFonts w:ascii="Times New Roman" w:hAnsi="Times New Roman" w:cs="Times New Roman"/>
          <w:i/>
          <w:iCs/>
          <w:noProof/>
        </w:rPr>
        <w:t>Nat. Genet.</w:t>
      </w:r>
      <w:r w:rsidRPr="00562DA4">
        <w:rPr>
          <w:rFonts w:ascii="Times New Roman" w:hAnsi="Times New Roman" w:cs="Times New Roman"/>
          <w:noProof/>
        </w:rPr>
        <w:t xml:space="preserve">, </w:t>
      </w:r>
      <w:r w:rsidRPr="00562DA4">
        <w:rPr>
          <w:rFonts w:ascii="Times New Roman" w:hAnsi="Times New Roman" w:cs="Times New Roman"/>
          <w:b/>
          <w:bCs/>
          <w:noProof/>
        </w:rPr>
        <w:t>42</w:t>
      </w:r>
      <w:r w:rsidRPr="00562DA4">
        <w:rPr>
          <w:rFonts w:ascii="Times New Roman" w:hAnsi="Times New Roman" w:cs="Times New Roman"/>
          <w:noProof/>
        </w:rPr>
        <w:t>, 565–569.</w:t>
      </w:r>
    </w:p>
    <w:p w14:paraId="505EE619"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 xml:space="preserve">Yang,J. </w:t>
      </w:r>
      <w:r w:rsidRPr="00562DA4">
        <w:rPr>
          <w:rFonts w:ascii="Times New Roman" w:hAnsi="Times New Roman" w:cs="Times New Roman"/>
          <w:i/>
          <w:iCs/>
          <w:noProof/>
        </w:rPr>
        <w:t>et al.</w:t>
      </w:r>
      <w:r w:rsidRPr="00562DA4">
        <w:rPr>
          <w:rFonts w:ascii="Times New Roman" w:hAnsi="Times New Roman" w:cs="Times New Roman"/>
          <w:noProof/>
        </w:rPr>
        <w:t xml:space="preserve"> (2017) Concepts, estimation and interpretation of SNP- based heritability. </w:t>
      </w:r>
      <w:r w:rsidRPr="00562DA4">
        <w:rPr>
          <w:rFonts w:ascii="Times New Roman" w:hAnsi="Times New Roman" w:cs="Times New Roman"/>
          <w:i/>
          <w:iCs/>
          <w:noProof/>
        </w:rPr>
        <w:t>Nat. Genet.</w:t>
      </w:r>
      <w:r w:rsidRPr="00562DA4">
        <w:rPr>
          <w:rFonts w:ascii="Times New Roman" w:hAnsi="Times New Roman" w:cs="Times New Roman"/>
          <w:noProof/>
        </w:rPr>
        <w:t xml:space="preserve">, </w:t>
      </w:r>
      <w:r w:rsidRPr="00562DA4">
        <w:rPr>
          <w:rFonts w:ascii="Times New Roman" w:hAnsi="Times New Roman" w:cs="Times New Roman"/>
          <w:b/>
          <w:bCs/>
          <w:noProof/>
        </w:rPr>
        <w:t>49</w:t>
      </w:r>
      <w:r w:rsidRPr="00562DA4">
        <w:rPr>
          <w:rFonts w:ascii="Times New Roman" w:hAnsi="Times New Roman" w:cs="Times New Roman"/>
          <w:noProof/>
        </w:rPr>
        <w:t>, 1304–10.</w:t>
      </w:r>
    </w:p>
    <w:p w14:paraId="63AE3275" w14:textId="77777777" w:rsidR="00562DA4" w:rsidRPr="00562DA4" w:rsidRDefault="00562DA4" w:rsidP="00562DA4">
      <w:pPr>
        <w:widowControl w:val="0"/>
        <w:autoSpaceDE w:val="0"/>
        <w:autoSpaceDN w:val="0"/>
        <w:adjustRightInd w:val="0"/>
        <w:spacing w:before="100" w:after="100" w:line="360" w:lineRule="auto"/>
        <w:ind w:left="480" w:hanging="480"/>
        <w:rPr>
          <w:rFonts w:ascii="Times New Roman" w:hAnsi="Times New Roman" w:cs="Times New Roman"/>
          <w:noProof/>
        </w:rPr>
      </w:pPr>
      <w:r w:rsidRPr="00562DA4">
        <w:rPr>
          <w:rFonts w:ascii="Times New Roman" w:hAnsi="Times New Roman" w:cs="Times New Roman"/>
          <w:noProof/>
        </w:rPr>
        <w:t xml:space="preserve">Yang,J. </w:t>
      </w:r>
      <w:r w:rsidRPr="00562DA4">
        <w:rPr>
          <w:rFonts w:ascii="Times New Roman" w:hAnsi="Times New Roman" w:cs="Times New Roman"/>
          <w:i/>
          <w:iCs/>
          <w:noProof/>
        </w:rPr>
        <w:t>et al.</w:t>
      </w:r>
      <w:r w:rsidRPr="00562DA4">
        <w:rPr>
          <w:rFonts w:ascii="Times New Roman" w:hAnsi="Times New Roman" w:cs="Times New Roman"/>
          <w:noProof/>
        </w:rPr>
        <w:t xml:space="preserve"> (2015) Genetic variance estimation with imputed variants finds negligible missing heritability for human height and body mass index. </w:t>
      </w:r>
      <w:r w:rsidRPr="00562DA4">
        <w:rPr>
          <w:rFonts w:ascii="Times New Roman" w:hAnsi="Times New Roman" w:cs="Times New Roman"/>
          <w:i/>
          <w:iCs/>
          <w:noProof/>
        </w:rPr>
        <w:t>Nat. Genet.</w:t>
      </w:r>
      <w:r w:rsidRPr="00562DA4">
        <w:rPr>
          <w:rFonts w:ascii="Times New Roman" w:hAnsi="Times New Roman" w:cs="Times New Roman"/>
          <w:noProof/>
        </w:rPr>
        <w:t xml:space="preserve">, </w:t>
      </w:r>
      <w:r w:rsidRPr="00562DA4">
        <w:rPr>
          <w:rFonts w:ascii="Times New Roman" w:hAnsi="Times New Roman" w:cs="Times New Roman"/>
          <w:b/>
          <w:bCs/>
          <w:noProof/>
        </w:rPr>
        <w:t>47</w:t>
      </w:r>
      <w:r w:rsidRPr="00562DA4">
        <w:rPr>
          <w:rFonts w:ascii="Times New Roman" w:hAnsi="Times New Roman" w:cs="Times New Roman"/>
          <w:noProof/>
        </w:rPr>
        <w:t>, 1114–1120.</w:t>
      </w:r>
    </w:p>
    <w:p w14:paraId="7DEB6A2E" w14:textId="6CE65783" w:rsidR="00D5513F" w:rsidRDefault="007400DF" w:rsidP="00562DA4">
      <w:pPr>
        <w:widowControl w:val="0"/>
        <w:autoSpaceDE w:val="0"/>
        <w:autoSpaceDN w:val="0"/>
        <w:adjustRightInd w:val="0"/>
        <w:spacing w:before="100" w:after="100" w:line="360" w:lineRule="auto"/>
        <w:ind w:left="480" w:hanging="480"/>
        <w:rPr>
          <w:rFonts w:ascii="Times New Roman" w:hAnsi="Times New Roman" w:cs="Times New Roman"/>
          <w:lang w:val="en-US"/>
        </w:rPr>
      </w:pPr>
      <w:r>
        <w:rPr>
          <w:rFonts w:ascii="Times New Roman" w:hAnsi="Times New Roman" w:cs="Times New Roman"/>
          <w:lang w:val="en-US"/>
        </w:rPr>
        <w:fldChar w:fldCharType="end"/>
      </w:r>
      <w:r w:rsidR="00D5513F">
        <w:rPr>
          <w:rFonts w:ascii="Times New Roman" w:hAnsi="Times New Roman" w:cs="Times New Roman"/>
          <w:lang w:val="en-US"/>
        </w:rPr>
        <w:br w:type="page"/>
      </w:r>
    </w:p>
    <w:p w14:paraId="1BF55EDC" w14:textId="79A83F4C" w:rsidR="005A2E96" w:rsidRDefault="00D5513F" w:rsidP="00D53A9A">
      <w:pPr>
        <w:widowControl w:val="0"/>
        <w:autoSpaceDE w:val="0"/>
        <w:autoSpaceDN w:val="0"/>
        <w:adjustRightInd w:val="0"/>
        <w:spacing w:line="360" w:lineRule="auto"/>
        <w:ind w:left="482" w:hanging="482"/>
        <w:rPr>
          <w:rFonts w:ascii="Times New Roman" w:hAnsi="Times New Roman" w:cs="Times New Roman"/>
          <w:b/>
          <w:lang w:val="en-US"/>
        </w:rPr>
      </w:pPr>
      <w:r w:rsidRPr="00D5513F">
        <w:rPr>
          <w:rFonts w:ascii="Times New Roman" w:hAnsi="Times New Roman" w:cs="Times New Roman"/>
          <w:b/>
          <w:lang w:val="en-US"/>
        </w:rPr>
        <w:lastRenderedPageBreak/>
        <w:t>Figure legends</w:t>
      </w:r>
    </w:p>
    <w:p w14:paraId="42EDC408" w14:textId="510995AD" w:rsidR="00412E6F" w:rsidRPr="008D35B4" w:rsidRDefault="005C6F69" w:rsidP="005E2869">
      <w:pPr>
        <w:widowControl w:val="0"/>
        <w:autoSpaceDE w:val="0"/>
        <w:autoSpaceDN w:val="0"/>
        <w:adjustRightInd w:val="0"/>
        <w:spacing w:before="100" w:after="100" w:line="360" w:lineRule="auto"/>
        <w:rPr>
          <w:rFonts w:ascii="Times New Roman" w:hAnsi="Times New Roman" w:cs="Times New Roman"/>
          <w:lang w:val="en-US"/>
        </w:rPr>
      </w:pPr>
      <w:r>
        <w:rPr>
          <w:rFonts w:ascii="Times New Roman" w:hAnsi="Times New Roman" w:cs="Times New Roman"/>
          <w:b/>
          <w:lang w:val="en-US"/>
        </w:rPr>
        <w:t>Figure 1</w:t>
      </w:r>
      <w:r w:rsidR="00412E6F" w:rsidRPr="00412E6F">
        <w:rPr>
          <w:rFonts w:ascii="Times New Roman" w:hAnsi="Times New Roman" w:cs="Times New Roman"/>
          <w:b/>
          <w:lang w:val="en-US"/>
        </w:rPr>
        <w:t xml:space="preserve"> </w:t>
      </w:r>
      <w:r w:rsidR="008D35B4">
        <w:rPr>
          <w:rFonts w:ascii="Times New Roman" w:hAnsi="Times New Roman" w:cs="Times New Roman"/>
          <w:b/>
          <w:lang w:val="en-US"/>
        </w:rPr>
        <w:t xml:space="preserve">A minimal example for </w:t>
      </w:r>
      <w:r w:rsidR="00210639">
        <w:rPr>
          <w:rFonts w:ascii="Times New Roman" w:hAnsi="Times New Roman" w:cs="Times New Roman"/>
          <w:b/>
          <w:lang w:val="en-US"/>
        </w:rPr>
        <w:t>illustrating how SNP-heritability upon allele frequency and linkage disequilibrium</w:t>
      </w:r>
      <w:r w:rsidR="008D35B4">
        <w:rPr>
          <w:rFonts w:ascii="Times New Roman" w:hAnsi="Times New Roman" w:cs="Times New Roman"/>
          <w:b/>
          <w:lang w:val="en-US"/>
        </w:rPr>
        <w:t xml:space="preserve">. </w:t>
      </w:r>
      <w:r w:rsidR="008D35B4">
        <w:rPr>
          <w:rFonts w:ascii="Times New Roman" w:hAnsi="Times New Roman" w:cs="Times New Roman"/>
          <w:lang w:val="en-US"/>
        </w:rPr>
        <w:t xml:space="preserve">The </w:t>
      </w:r>
      <w:r w:rsidR="006C4415">
        <w:rPr>
          <w:rFonts w:ascii="Times New Roman" w:hAnsi="Times New Roman" w:cs="Times New Roman"/>
          <w:lang w:val="en-US"/>
        </w:rPr>
        <w:t xml:space="preserve">reference heritability is as defined in equation 9, and the </w:t>
      </w:r>
      <w:r w:rsidR="008D35B4">
        <w:rPr>
          <w:rFonts w:ascii="Times New Roman" w:hAnsi="Times New Roman" w:cs="Times New Roman"/>
          <w:lang w:val="en-US"/>
        </w:rPr>
        <w:t>estimates were scaled</w:t>
      </w:r>
      <w:r w:rsidR="006C4415">
        <w:rPr>
          <w:rFonts w:ascii="Times New Roman" w:hAnsi="Times New Roman" w:cs="Times New Roman"/>
          <w:lang w:val="en-US"/>
        </w:rPr>
        <w:t xml:space="preserve"> to have 0.5.</w:t>
      </w:r>
    </w:p>
    <w:p w14:paraId="41EDE905" w14:textId="4569F898" w:rsidR="008D35B4" w:rsidRDefault="00DD0562" w:rsidP="005E2869">
      <w:pPr>
        <w:widowControl w:val="0"/>
        <w:autoSpaceDE w:val="0"/>
        <w:autoSpaceDN w:val="0"/>
        <w:adjustRightInd w:val="0"/>
        <w:spacing w:before="100" w:after="100" w:line="360" w:lineRule="auto"/>
        <w:rPr>
          <w:rFonts w:ascii="Times New Roman" w:hAnsi="Times New Roman" w:cs="Times New Roman"/>
          <w:lang w:val="en-US"/>
        </w:rPr>
      </w:pPr>
      <w:r>
        <w:rPr>
          <w:rFonts w:ascii="Times New Roman" w:hAnsi="Times New Roman" w:cs="Times New Roman"/>
          <w:noProof/>
          <w:lang w:val="en-US"/>
        </w:rPr>
        <w:drawing>
          <wp:inline distT="0" distB="0" distL="0" distR="0" wp14:anchorId="0D72CBF1" wp14:editId="0806A589">
            <wp:extent cx="5772150" cy="3760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h2.pdf"/>
                    <pic:cNvPicPr/>
                  </pic:nvPicPr>
                  <pic:blipFill>
                    <a:blip r:embed="rId10">
                      <a:extLst>
                        <a:ext uri="{28A0092B-C50C-407E-A947-70E740481C1C}">
                          <a14:useLocalDpi xmlns:a14="http://schemas.microsoft.com/office/drawing/2010/main" val="0"/>
                        </a:ext>
                      </a:extLst>
                    </a:blip>
                    <a:stretch>
                      <a:fillRect/>
                    </a:stretch>
                  </pic:blipFill>
                  <pic:spPr>
                    <a:xfrm>
                      <a:off x="0" y="0"/>
                      <a:ext cx="5772150" cy="3760470"/>
                    </a:xfrm>
                    <a:prstGeom prst="rect">
                      <a:avLst/>
                    </a:prstGeom>
                  </pic:spPr>
                </pic:pic>
              </a:graphicData>
            </a:graphic>
          </wp:inline>
        </w:drawing>
      </w:r>
    </w:p>
    <w:p w14:paraId="03D66A9B" w14:textId="5D0D3123" w:rsidR="008D35B4" w:rsidRDefault="008D35B4" w:rsidP="005E2869">
      <w:pPr>
        <w:widowControl w:val="0"/>
        <w:autoSpaceDE w:val="0"/>
        <w:autoSpaceDN w:val="0"/>
        <w:adjustRightInd w:val="0"/>
        <w:spacing w:before="100" w:after="100" w:line="360" w:lineRule="auto"/>
        <w:rPr>
          <w:rFonts w:ascii="Times New Roman" w:hAnsi="Times New Roman" w:cs="Times New Roman"/>
          <w:lang w:val="en-US"/>
        </w:rPr>
      </w:pPr>
    </w:p>
    <w:p w14:paraId="05E33647" w14:textId="5C034B83" w:rsidR="00DD0562" w:rsidRDefault="00DD0562">
      <w:pPr>
        <w:rPr>
          <w:rFonts w:ascii="Times New Roman" w:hAnsi="Times New Roman" w:cs="Times New Roman"/>
          <w:lang w:val="en-US"/>
        </w:rPr>
      </w:pPr>
      <w:r>
        <w:rPr>
          <w:rFonts w:ascii="Times New Roman" w:hAnsi="Times New Roman" w:cs="Times New Roman"/>
          <w:lang w:val="en-US"/>
        </w:rPr>
        <w:br w:type="page"/>
      </w:r>
    </w:p>
    <w:p w14:paraId="0574B6E9" w14:textId="67BA2A02" w:rsidR="00DD0562" w:rsidRPr="00DD0562" w:rsidRDefault="00DD0562" w:rsidP="005E2869">
      <w:pPr>
        <w:widowControl w:val="0"/>
        <w:autoSpaceDE w:val="0"/>
        <w:autoSpaceDN w:val="0"/>
        <w:adjustRightInd w:val="0"/>
        <w:spacing w:before="100" w:after="100" w:line="360" w:lineRule="auto"/>
        <w:rPr>
          <w:rFonts w:ascii="Times New Roman" w:hAnsi="Times New Roman" w:cs="Times New Roman"/>
          <w:b/>
          <w:lang w:val="en-US" w:eastAsia="zh-CN"/>
        </w:rPr>
      </w:pPr>
      <w:r w:rsidRPr="00DD0562">
        <w:rPr>
          <w:rFonts w:ascii="Times New Roman" w:hAnsi="Times New Roman" w:cs="Times New Roman"/>
          <w:b/>
          <w:lang w:val="en-US"/>
        </w:rPr>
        <w:lastRenderedPageBreak/>
        <w:t xml:space="preserve">Figure 2 SNP-heritability for </w:t>
      </w:r>
      <w:r>
        <w:rPr>
          <w:rFonts w:ascii="Times New Roman" w:hAnsi="Times New Roman" w:cs="Times New Roman"/>
          <w:b/>
          <w:lang w:val="en-US"/>
        </w:rPr>
        <w:t>1436 UK Biobank Chin</w:t>
      </w:r>
      <w:r w:rsidR="00694457">
        <w:rPr>
          <w:rFonts w:ascii="Times New Roman" w:hAnsi="Times New Roman" w:cs="Times New Roman"/>
          <w:b/>
          <w:lang w:val="en-US"/>
        </w:rPr>
        <w:t>ese (</w:t>
      </w:r>
      <w:r w:rsidR="00694457">
        <w:rPr>
          <w:rFonts w:ascii="Times New Roman" w:hAnsi="Times New Roman" w:cs="Times New Roman" w:hint="eastAsia"/>
          <w:b/>
          <w:lang w:val="en-US" w:eastAsia="zh-CN"/>
        </w:rPr>
        <w:t>CH)</w:t>
      </w:r>
      <w:r w:rsidR="00694457">
        <w:rPr>
          <w:rFonts w:ascii="Times New Roman" w:hAnsi="Times New Roman" w:cs="Times New Roman"/>
          <w:b/>
          <w:lang w:val="en-US"/>
        </w:rPr>
        <w:t xml:space="preserve"> and 1,000 UK </w:t>
      </w:r>
      <w:r w:rsidR="00694457">
        <w:rPr>
          <w:rFonts w:ascii="Times New Roman" w:hAnsi="Times New Roman" w:cs="Times New Roman" w:hint="eastAsia"/>
          <w:b/>
          <w:lang w:val="en-US" w:eastAsia="zh-CN"/>
        </w:rPr>
        <w:t xml:space="preserve">whites (UKW) for 65 quantitative traits. </w:t>
      </w:r>
      <w:r w:rsidR="00694457" w:rsidRPr="00694457">
        <w:rPr>
          <w:rFonts w:ascii="Times New Roman" w:hAnsi="Times New Roman" w:cs="Times New Roman" w:hint="eastAsia"/>
          <w:lang w:val="en-US" w:eastAsia="zh-CN"/>
        </w:rPr>
        <w:t>Only core SNPs that were minor allele frequencies greater than 0.01 in both CH and UK were used for the estimation.</w:t>
      </w:r>
      <w:r w:rsidR="00694457">
        <w:rPr>
          <w:rFonts w:ascii="Times New Roman" w:hAnsi="Times New Roman" w:cs="Times New Roman" w:hint="eastAsia"/>
          <w:lang w:val="en-US" w:eastAsia="zh-CN"/>
        </w:rPr>
        <w:t xml:space="preserve"> </w:t>
      </w:r>
      <w:r w:rsidR="00F14C53">
        <w:rPr>
          <w:rFonts w:ascii="Times New Roman" w:hAnsi="Times New Roman" w:cs="Times New Roman" w:hint="eastAsia"/>
          <w:lang w:val="en-US" w:eastAsia="zh-CN"/>
        </w:rPr>
        <w:t>The first row:</w:t>
      </w:r>
      <w:r w:rsidR="00F14C53">
        <w:rPr>
          <w:rFonts w:ascii="Times New Roman" w:hAnsi="Times New Roman" w:cs="Times New Roman"/>
          <w:lang w:val="en-US" w:eastAsia="zh-CN"/>
        </w:rPr>
        <w:t xml:space="preserve"> </w:t>
      </w:r>
      <w:r w:rsidR="00F14C53" w:rsidRPr="00F14C53">
        <w:rPr>
          <w:rFonts w:ascii="Times New Roman" w:hAnsi="Times New Roman" w:cs="Times New Roman"/>
          <w:b/>
          <w:lang w:val="en-US" w:eastAsia="zh-CN"/>
        </w:rPr>
        <w:t>Left</w:t>
      </w:r>
      <w:r w:rsidR="00F14C53">
        <w:rPr>
          <w:rFonts w:ascii="Times New Roman" w:hAnsi="Times New Roman" w:cs="Times New Roman"/>
          <w:lang w:val="en-US" w:eastAsia="zh-CN"/>
        </w:rPr>
        <w:t>)</w:t>
      </w:r>
      <w:r w:rsidR="00694457" w:rsidRPr="00694457">
        <w:rPr>
          <w:rFonts w:ascii="Times New Roman" w:hAnsi="Times New Roman" w:cs="Times New Roman" w:hint="eastAsia"/>
          <w:lang w:val="en-US" w:eastAsia="zh-CN"/>
        </w:rPr>
        <w:t xml:space="preserve"> SNP-heritability, </w:t>
      </w:r>
      <w:r w:rsidR="00694457" w:rsidRPr="00694457">
        <w:rPr>
          <w:rFonts w:ascii="Times New Roman" w:hAnsi="Times New Roman" w:cs="Times New Roman"/>
          <w:lang w:val="en-US" w:eastAsia="zh-CN"/>
        </w:rPr>
        <w:t>without</w:t>
      </w:r>
      <w:r w:rsidR="00694457" w:rsidRPr="00694457">
        <w:rPr>
          <w:rFonts w:ascii="Times New Roman" w:hAnsi="Times New Roman" w:cs="Times New Roman" w:hint="eastAsia"/>
          <w:lang w:val="en-US" w:eastAsia="zh-CN"/>
        </w:rPr>
        <w:t xml:space="preserve"> weight (x-axis) and with weight (y-axis)</w:t>
      </w:r>
      <w:r w:rsidR="00694457">
        <w:rPr>
          <w:rFonts w:ascii="Times New Roman" w:hAnsi="Times New Roman" w:cs="Times New Roman" w:hint="eastAsia"/>
          <w:lang w:val="en-US" w:eastAsia="zh-CN"/>
        </w:rPr>
        <w:t>, for UKBiobank Chinese</w:t>
      </w:r>
      <w:r w:rsidR="00F14C53">
        <w:rPr>
          <w:rFonts w:ascii="Times New Roman" w:hAnsi="Times New Roman" w:cs="Times New Roman"/>
          <w:lang w:val="en-US" w:eastAsia="zh-CN"/>
        </w:rPr>
        <w:t xml:space="preserve"> over 65 quantitative traits; </w:t>
      </w:r>
      <w:r w:rsidR="00F14C53">
        <w:rPr>
          <w:rFonts w:ascii="Times New Roman" w:hAnsi="Times New Roman" w:cs="Times New Roman"/>
          <w:b/>
          <w:lang w:val="en-US" w:eastAsia="zh-CN"/>
        </w:rPr>
        <w:t>Right</w:t>
      </w:r>
      <w:r w:rsidR="00F14C53">
        <w:rPr>
          <w:rFonts w:ascii="Times New Roman" w:hAnsi="Times New Roman" w:cs="Times New Roman"/>
          <w:lang w:val="en-US" w:eastAsia="zh-CN"/>
        </w:rPr>
        <w:t xml:space="preserve">) estimated SNP-heritability for 1,000 UK Biobank whites for 65 quantitative traits. The second row: </w:t>
      </w:r>
      <w:r w:rsidR="00F14C53" w:rsidRPr="00F14C53">
        <w:rPr>
          <w:rFonts w:ascii="Times New Roman" w:hAnsi="Times New Roman" w:cs="Times New Roman"/>
          <w:b/>
          <w:lang w:val="en-US" w:eastAsia="zh-CN"/>
        </w:rPr>
        <w:t>Left</w:t>
      </w:r>
      <w:r w:rsidR="00F14C53">
        <w:rPr>
          <w:rFonts w:ascii="Times New Roman" w:hAnsi="Times New Roman" w:cs="Times New Roman"/>
          <w:lang w:val="en-US" w:eastAsia="zh-CN"/>
        </w:rPr>
        <w:t xml:space="preserve">) Contrast </w:t>
      </w:r>
      <w:r w:rsidR="00A05CE5">
        <w:rPr>
          <w:rFonts w:ascii="Times New Roman" w:hAnsi="Times New Roman" w:cs="Times New Roman"/>
          <w:lang w:val="en-US" w:eastAsia="zh-CN"/>
        </w:rPr>
        <w:t>for</w:t>
      </w:r>
      <w:r w:rsidR="00F14C53">
        <w:rPr>
          <w:rFonts w:ascii="Times New Roman" w:hAnsi="Times New Roman" w:cs="Times New Roman"/>
          <w:lang w:val="en-US" w:eastAsia="zh-CN"/>
        </w:rPr>
        <w:t xml:space="preserve"> the SNP-heritability</w:t>
      </w:r>
      <w:r w:rsidR="00A05CE5">
        <w:rPr>
          <w:rFonts w:ascii="Times New Roman" w:hAnsi="Times New Roman" w:cs="Times New Roman"/>
          <w:lang w:val="en-US" w:eastAsia="zh-CN"/>
        </w:rPr>
        <w:t>,</w:t>
      </w:r>
      <w:r w:rsidR="00F14C53">
        <w:rPr>
          <w:rFonts w:ascii="Times New Roman" w:hAnsi="Times New Roman" w:cs="Times New Roman"/>
          <w:lang w:val="en-US" w:eastAsia="zh-CN"/>
        </w:rPr>
        <w:t xml:space="preserve"> without weight</w:t>
      </w:r>
      <w:r w:rsidR="00A05CE5">
        <w:rPr>
          <w:rFonts w:ascii="Times New Roman" w:hAnsi="Times New Roman" w:cs="Times New Roman"/>
          <w:lang w:val="en-US" w:eastAsia="zh-CN"/>
        </w:rPr>
        <w:t>,</w:t>
      </w:r>
      <w:r w:rsidR="00F14C53">
        <w:rPr>
          <w:rFonts w:ascii="Times New Roman" w:hAnsi="Times New Roman" w:cs="Times New Roman"/>
          <w:lang w:val="en-US" w:eastAsia="zh-CN"/>
        </w:rPr>
        <w:t xml:space="preserve"> for CH and UKW; </w:t>
      </w:r>
      <w:r w:rsidR="00F14C53" w:rsidRPr="00F14C53">
        <w:rPr>
          <w:rFonts w:ascii="Times New Roman" w:hAnsi="Times New Roman" w:cs="Times New Roman"/>
          <w:b/>
          <w:lang w:val="en-US" w:eastAsia="zh-CN"/>
        </w:rPr>
        <w:t>Right</w:t>
      </w:r>
      <w:r w:rsidR="00F14C53">
        <w:rPr>
          <w:rFonts w:ascii="Times New Roman" w:hAnsi="Times New Roman" w:cs="Times New Roman"/>
          <w:lang w:val="en-US" w:eastAsia="zh-CN"/>
        </w:rPr>
        <w:t xml:space="preserve">) </w:t>
      </w:r>
      <w:r w:rsidR="00A05CE5">
        <w:rPr>
          <w:rFonts w:ascii="Times New Roman" w:hAnsi="Times New Roman" w:cs="Times New Roman"/>
          <w:lang w:val="en-US" w:eastAsia="zh-CN"/>
        </w:rPr>
        <w:t>Contrast for SNP-heritability, with weight, for CH and UKW.</w:t>
      </w:r>
    </w:p>
    <w:p w14:paraId="7BCD376E" w14:textId="6B4B0BC0" w:rsidR="00DD0562" w:rsidRPr="006C62DA" w:rsidRDefault="00DD0562" w:rsidP="00DD0562">
      <w:pPr>
        <w:widowControl w:val="0"/>
        <w:autoSpaceDE w:val="0"/>
        <w:autoSpaceDN w:val="0"/>
        <w:adjustRightInd w:val="0"/>
        <w:spacing w:before="100" w:after="100" w:line="360" w:lineRule="auto"/>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390EBBA9" wp14:editId="1E2358DE">
            <wp:extent cx="5772150" cy="48234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_ukw_h2.pdf"/>
                    <pic:cNvPicPr/>
                  </pic:nvPicPr>
                  <pic:blipFill>
                    <a:blip r:embed="rId11">
                      <a:extLst>
                        <a:ext uri="{28A0092B-C50C-407E-A947-70E740481C1C}">
                          <a14:useLocalDpi xmlns:a14="http://schemas.microsoft.com/office/drawing/2010/main" val="0"/>
                        </a:ext>
                      </a:extLst>
                    </a:blip>
                    <a:stretch>
                      <a:fillRect/>
                    </a:stretch>
                  </pic:blipFill>
                  <pic:spPr>
                    <a:xfrm>
                      <a:off x="0" y="0"/>
                      <a:ext cx="5772150" cy="4823460"/>
                    </a:xfrm>
                    <a:prstGeom prst="rect">
                      <a:avLst/>
                    </a:prstGeom>
                  </pic:spPr>
                </pic:pic>
              </a:graphicData>
            </a:graphic>
          </wp:inline>
        </w:drawing>
      </w:r>
    </w:p>
    <w:p w14:paraId="6FEF670C" w14:textId="77777777" w:rsidR="004057A2" w:rsidRDefault="004057A2" w:rsidP="004057A2">
      <w:pPr>
        <w:rPr>
          <w:rFonts w:ascii="Times New Roman" w:hAnsi="Times New Roman" w:cs="Times New Roman"/>
          <w:lang w:val="en-US"/>
        </w:rPr>
      </w:pPr>
    </w:p>
    <w:p w14:paraId="4E513AC8" w14:textId="77777777" w:rsidR="004057A2" w:rsidRDefault="004057A2" w:rsidP="004057A2">
      <w:pPr>
        <w:rPr>
          <w:rFonts w:ascii="Times New Roman" w:hAnsi="Times New Roman" w:cs="Times New Roman"/>
          <w:lang w:val="en-US"/>
        </w:rPr>
        <w:sectPr w:rsidR="004057A2" w:rsidSect="0046130A">
          <w:footerReference w:type="even" r:id="rId12"/>
          <w:footerReference w:type="default" r:id="rId13"/>
          <w:pgSz w:w="11900" w:h="16840"/>
          <w:pgMar w:top="720" w:right="720" w:bottom="720" w:left="720" w:header="708" w:footer="708" w:gutter="0"/>
          <w:lnNumType w:countBy="1" w:restart="continuous"/>
          <w:cols w:space="708"/>
          <w:docGrid w:linePitch="360"/>
        </w:sectPr>
      </w:pPr>
    </w:p>
    <w:p w14:paraId="679C602E" w14:textId="77777777" w:rsidR="00AE259B" w:rsidRPr="009951E0" w:rsidRDefault="00AE259B" w:rsidP="00AE259B">
      <w:pPr>
        <w:rPr>
          <w:rFonts w:ascii="Times New Roman" w:hAnsi="Times New Roman" w:cs="Times New Roman"/>
        </w:rPr>
      </w:pPr>
      <w:r w:rsidRPr="009951E0">
        <w:rPr>
          <w:rFonts w:ascii="Times New Roman" w:hAnsi="Times New Roman" w:cs="Times New Roman"/>
          <w:b/>
        </w:rPr>
        <w:lastRenderedPageBreak/>
        <w:t xml:space="preserve">Table </w:t>
      </w:r>
      <w:r w:rsidRPr="009951E0">
        <w:rPr>
          <w:rFonts w:ascii="Times New Roman" w:hAnsi="Times New Roman" w:cs="Times New Roman" w:hint="eastAsia"/>
          <w:b/>
          <w:lang w:eastAsia="zh-CN"/>
        </w:rPr>
        <w:t>2</w:t>
      </w:r>
      <w:r w:rsidRPr="009951E0">
        <w:rPr>
          <w:rFonts w:ascii="Times New Roman" w:hAnsi="Times New Roman" w:cs="Times New Roman"/>
          <w:b/>
        </w:rPr>
        <w:t xml:space="preserve"> </w:t>
      </w:r>
      <w:r w:rsidRPr="009951E0">
        <w:rPr>
          <w:rFonts w:ascii="Times New Roman" w:hAnsi="Times New Roman" w:cs="Times New Roman"/>
        </w:rPr>
        <w:t xml:space="preserve">The joint distribution of the </w:t>
      </w:r>
      <w:r w:rsidRPr="009951E0">
        <w:rPr>
          <w:rFonts w:ascii="Times New Roman" w:hAnsi="Times New Roman" w:cs="Times New Roman"/>
          <w:lang w:val="en-US"/>
        </w:rPr>
        <w:t xml:space="preserve">additive </w:t>
      </w:r>
      <w:r w:rsidRPr="009951E0">
        <w:rPr>
          <w:rFonts w:ascii="Times New Roman" w:hAnsi="Times New Roman" w:cs="Times New Roman"/>
        </w:rPr>
        <w:t xml:space="preserve">genetic relatedness between individual </w:t>
      </w:r>
      <m:oMath>
        <m:r>
          <w:rPr>
            <w:rFonts w:ascii="Cambria Math" w:hAnsi="Cambria Math" w:cs="Times New Roman"/>
          </w:rPr>
          <m:t>i</m:t>
        </m:r>
      </m:oMath>
      <w:r w:rsidRPr="009951E0">
        <w:rPr>
          <w:rFonts w:ascii="Times New Roman" w:hAnsi="Times New Roman" w:cs="Times New Roman"/>
        </w:rPr>
        <w:t xml:space="preserve"> and </w:t>
      </w:r>
      <m:oMath>
        <m:r>
          <w:rPr>
            <w:rFonts w:ascii="Cambria Math" w:hAnsi="Cambria Math" w:cs="Times New Roman"/>
          </w:rPr>
          <m:t>j</m:t>
        </m:r>
      </m:oMath>
    </w:p>
    <w:tbl>
      <w:tblPr>
        <w:tblStyle w:val="TableGrid"/>
        <w:tblW w:w="15559"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5"/>
        <w:gridCol w:w="709"/>
        <w:gridCol w:w="284"/>
        <w:gridCol w:w="992"/>
        <w:gridCol w:w="3272"/>
        <w:gridCol w:w="236"/>
        <w:gridCol w:w="1028"/>
        <w:gridCol w:w="283"/>
        <w:gridCol w:w="506"/>
        <w:gridCol w:w="415"/>
        <w:gridCol w:w="1077"/>
        <w:gridCol w:w="3105"/>
        <w:gridCol w:w="284"/>
        <w:gridCol w:w="1276"/>
        <w:gridCol w:w="1417"/>
      </w:tblGrid>
      <w:tr w:rsidR="00E47DAB" w:rsidRPr="009951E0" w14:paraId="2CE66A66" w14:textId="77777777" w:rsidTr="00704019">
        <w:tc>
          <w:tcPr>
            <w:tcW w:w="675" w:type="dxa"/>
            <w:tcBorders>
              <w:bottom w:val="single" w:sz="4" w:space="0" w:color="auto"/>
            </w:tcBorders>
          </w:tcPr>
          <w:p w14:paraId="7522BD0B" w14:textId="77777777" w:rsidR="00AE259B" w:rsidRPr="00D03FAB" w:rsidRDefault="00AE259B" w:rsidP="00561CBB">
            <w:pPr>
              <w:jc w:val="center"/>
              <w:rPr>
                <w:rFonts w:ascii="Times New Roman" w:hAnsi="Times New Roman" w:cs="Times New Roman"/>
                <w:sz w:val="16"/>
                <w:szCs w:val="16"/>
              </w:rPr>
            </w:pPr>
          </w:p>
        </w:tc>
        <w:tc>
          <w:tcPr>
            <w:tcW w:w="5257" w:type="dxa"/>
            <w:gridSpan w:val="4"/>
            <w:tcBorders>
              <w:bottom w:val="single" w:sz="4" w:space="0" w:color="auto"/>
            </w:tcBorders>
            <w:vAlign w:val="center"/>
          </w:tcPr>
          <w:p w14:paraId="50BB4442" w14:textId="77777777" w:rsidR="00AE259B" w:rsidRPr="00D03FAB" w:rsidRDefault="00AE259B" w:rsidP="00561CBB">
            <w:pPr>
              <w:jc w:val="center"/>
              <w:rPr>
                <w:rFonts w:ascii="Times New Roman" w:hAnsi="Times New Roman" w:cs="Times New Roman"/>
                <w:sz w:val="16"/>
                <w:szCs w:val="16"/>
              </w:rPr>
            </w:pPr>
            <w:r w:rsidRPr="00D03FAB">
              <w:rPr>
                <w:rFonts w:ascii="Times New Roman" w:hAnsi="Times New Roman" w:cs="Times New Roman"/>
                <w:sz w:val="16"/>
                <w:szCs w:val="16"/>
              </w:rPr>
              <w:t xml:space="preserve">Individual </w:t>
            </w:r>
            <m:oMath>
              <m:r>
                <w:rPr>
                  <w:rFonts w:ascii="Cambria Math" w:hAnsi="Cambria Math" w:cs="Times New Roman"/>
                  <w:sz w:val="16"/>
                  <w:szCs w:val="16"/>
                </w:rPr>
                <m:t>i</m:t>
              </m:r>
            </m:oMath>
          </w:p>
        </w:tc>
        <w:tc>
          <w:tcPr>
            <w:tcW w:w="236" w:type="dxa"/>
            <w:vAlign w:val="center"/>
          </w:tcPr>
          <w:p w14:paraId="3B367C28" w14:textId="77777777" w:rsidR="00AE259B" w:rsidRPr="00D03FAB" w:rsidRDefault="00AE259B" w:rsidP="00561CBB">
            <w:pPr>
              <w:jc w:val="center"/>
              <w:rPr>
                <w:rFonts w:ascii="Times New Roman" w:hAnsi="Times New Roman" w:cs="Times New Roman"/>
                <w:sz w:val="16"/>
                <w:szCs w:val="16"/>
              </w:rPr>
            </w:pPr>
          </w:p>
        </w:tc>
        <w:tc>
          <w:tcPr>
            <w:tcW w:w="6414" w:type="dxa"/>
            <w:gridSpan w:val="6"/>
            <w:vAlign w:val="center"/>
          </w:tcPr>
          <w:p w14:paraId="3445DEC0" w14:textId="77777777" w:rsidR="00AE259B" w:rsidRPr="00D03FAB" w:rsidRDefault="00AE259B" w:rsidP="00561CBB">
            <w:pPr>
              <w:jc w:val="center"/>
              <w:rPr>
                <w:rFonts w:ascii="Times New Roman" w:hAnsi="Times New Roman" w:cs="Times New Roman"/>
                <w:sz w:val="16"/>
                <w:szCs w:val="16"/>
              </w:rPr>
            </w:pPr>
            <w:r w:rsidRPr="00D03FAB">
              <w:rPr>
                <w:rFonts w:ascii="Times New Roman" w:hAnsi="Times New Roman" w:cs="Times New Roman"/>
                <w:sz w:val="16"/>
                <w:szCs w:val="16"/>
              </w:rPr>
              <w:t xml:space="preserve">Individual </w:t>
            </w:r>
            <m:oMath>
              <m:r>
                <w:rPr>
                  <w:rFonts w:ascii="Cambria Math" w:hAnsi="Cambria Math" w:cs="Times New Roman"/>
                  <w:sz w:val="16"/>
                  <w:szCs w:val="16"/>
                </w:rPr>
                <m:t>j</m:t>
              </m:r>
            </m:oMath>
          </w:p>
        </w:tc>
        <w:tc>
          <w:tcPr>
            <w:tcW w:w="284" w:type="dxa"/>
            <w:tcBorders>
              <w:bottom w:val="nil"/>
            </w:tcBorders>
            <w:vAlign w:val="center"/>
          </w:tcPr>
          <w:p w14:paraId="777F4BE1" w14:textId="77777777" w:rsidR="00AE259B" w:rsidRPr="00D03FAB" w:rsidRDefault="00AE259B" w:rsidP="00561CBB">
            <w:pPr>
              <w:jc w:val="center"/>
              <w:rPr>
                <w:rFonts w:ascii="Times New Roman" w:hAnsi="Times New Roman" w:cs="Times New Roman"/>
                <w:sz w:val="16"/>
                <w:szCs w:val="16"/>
              </w:rPr>
            </w:pPr>
          </w:p>
        </w:tc>
        <w:tc>
          <w:tcPr>
            <w:tcW w:w="2693" w:type="dxa"/>
            <w:gridSpan w:val="2"/>
            <w:tcBorders>
              <w:bottom w:val="single" w:sz="4" w:space="0" w:color="auto"/>
            </w:tcBorders>
          </w:tcPr>
          <w:p w14:paraId="698EF8A9" w14:textId="77777777" w:rsidR="00AE259B" w:rsidRPr="00D03FAB" w:rsidRDefault="00AE259B" w:rsidP="00561CBB">
            <w:pPr>
              <w:jc w:val="center"/>
              <w:rPr>
                <w:rFonts w:ascii="Times New Roman" w:hAnsi="Times New Roman" w:cs="Times New Roman"/>
                <w:sz w:val="16"/>
                <w:szCs w:val="16"/>
              </w:rPr>
            </w:pPr>
            <w:r w:rsidRPr="00D03FAB">
              <w:rPr>
                <w:rFonts w:ascii="Times New Roman" w:hAnsi="Times New Roman" w:cs="Times New Roman"/>
                <w:sz w:val="16"/>
                <w:szCs w:val="16"/>
              </w:rPr>
              <w:t xml:space="preserve">Relatedness for individual </w:t>
            </w:r>
            <m:oMath>
              <m:r>
                <w:rPr>
                  <w:rFonts w:ascii="Cambria Math" w:hAnsi="Cambria Math" w:cs="Times New Roman"/>
                  <w:sz w:val="16"/>
                  <w:szCs w:val="16"/>
                </w:rPr>
                <m:t>i</m:t>
              </m:r>
            </m:oMath>
            <w:r w:rsidRPr="00D03FAB">
              <w:rPr>
                <w:rFonts w:ascii="Times New Roman" w:hAnsi="Times New Roman" w:cs="Times New Roman"/>
                <w:sz w:val="16"/>
                <w:szCs w:val="16"/>
              </w:rPr>
              <w:t xml:space="preserve"> and </w:t>
            </w:r>
            <m:oMath>
              <m:r>
                <w:rPr>
                  <w:rFonts w:ascii="Cambria Math" w:hAnsi="Cambria Math" w:cs="Times New Roman"/>
                  <w:sz w:val="16"/>
                  <w:szCs w:val="16"/>
                </w:rPr>
                <m:t>j</m:t>
              </m:r>
            </m:oMath>
          </w:p>
        </w:tc>
      </w:tr>
      <w:tr w:rsidR="00704019" w:rsidRPr="009951E0" w14:paraId="2D5DEF95" w14:textId="77777777" w:rsidTr="00704019">
        <w:tc>
          <w:tcPr>
            <w:tcW w:w="675" w:type="dxa"/>
            <w:tcBorders>
              <w:top w:val="single" w:sz="4" w:space="0" w:color="auto"/>
              <w:bottom w:val="single" w:sz="4" w:space="0" w:color="auto"/>
            </w:tcBorders>
            <w:vAlign w:val="center"/>
          </w:tcPr>
          <w:p w14:paraId="1E8CA053" w14:textId="1E860532" w:rsidR="00AE259B" w:rsidRPr="00D03FAB" w:rsidRDefault="009E233B" w:rsidP="00857234">
            <w:pPr>
              <w:jc w:val="center"/>
              <w:rPr>
                <w:rFonts w:ascii="Times New Roman"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709" w:type="dxa"/>
            <w:tcBorders>
              <w:top w:val="single" w:sz="4" w:space="0" w:color="auto"/>
              <w:bottom w:val="single" w:sz="4" w:space="0" w:color="auto"/>
            </w:tcBorders>
            <w:vAlign w:val="center"/>
          </w:tcPr>
          <w:p w14:paraId="13EF5EC1" w14:textId="77777777" w:rsidR="00AE259B" w:rsidRPr="00D03FAB" w:rsidRDefault="00AE259B" w:rsidP="00561CBB">
            <w:pPr>
              <w:jc w:val="center"/>
              <w:rPr>
                <w:rFonts w:ascii="Times New Roman" w:eastAsia="ＭＳ 明朝" w:hAnsi="Times New Roman" w:cs="Times New Roman"/>
                <w:sz w:val="16"/>
                <w:szCs w:val="16"/>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e>
                </m:d>
              </m:oMath>
            </m:oMathPara>
          </w:p>
        </w:tc>
        <w:tc>
          <w:tcPr>
            <w:tcW w:w="284" w:type="dxa"/>
            <w:tcBorders>
              <w:top w:val="single" w:sz="4" w:space="0" w:color="auto"/>
              <w:bottom w:val="single" w:sz="4" w:space="0" w:color="auto"/>
            </w:tcBorders>
            <w:vAlign w:val="center"/>
          </w:tcPr>
          <w:p w14:paraId="6112DA58" w14:textId="77777777" w:rsidR="00AE259B" w:rsidRPr="00D03FAB" w:rsidRDefault="009E233B" w:rsidP="00561CBB">
            <w:pPr>
              <w:jc w:val="center"/>
              <w:rPr>
                <w:rFonts w:ascii="Times New Roman" w:eastAsia="ＭＳ 明朝"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992" w:type="dxa"/>
            <w:tcBorders>
              <w:top w:val="single" w:sz="4" w:space="0" w:color="auto"/>
              <w:bottom w:val="single" w:sz="4" w:space="0" w:color="auto"/>
            </w:tcBorders>
            <w:vAlign w:val="center"/>
          </w:tcPr>
          <w:p w14:paraId="2B4F3FB5" w14:textId="77777777" w:rsidR="00AE259B" w:rsidRPr="00D03FAB" w:rsidRDefault="009E233B" w:rsidP="00561CBB">
            <w:pPr>
              <w:jc w:val="center"/>
              <w:rPr>
                <w:rFonts w:ascii="Times New Roman"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s</m:t>
                    </m:r>
                  </m:e>
                  <m:sub>
                    <m:r>
                      <w:rPr>
                        <w:rFonts w:ascii="Cambria Math" w:hAnsi="Cambria Math" w:cs="Times New Roman"/>
                        <w:sz w:val="16"/>
                        <w:szCs w:val="16"/>
                      </w:rPr>
                      <m:t>ik</m:t>
                    </m:r>
                  </m:sub>
                </m:sSub>
              </m:oMath>
            </m:oMathPara>
          </w:p>
        </w:tc>
        <w:tc>
          <w:tcPr>
            <w:tcW w:w="3272" w:type="dxa"/>
            <w:tcBorders>
              <w:top w:val="single" w:sz="4" w:space="0" w:color="auto"/>
              <w:bottom w:val="single" w:sz="4" w:space="0" w:color="auto"/>
            </w:tcBorders>
            <w:vAlign w:val="center"/>
          </w:tcPr>
          <w:p w14:paraId="1A4BBF26" w14:textId="4C706EA4" w:rsidR="00AE259B" w:rsidRPr="00D03FAB" w:rsidRDefault="00AE259B" w:rsidP="00857234">
            <w:pPr>
              <w:jc w:val="center"/>
              <w:rPr>
                <w:rFonts w:ascii="Times New Roman" w:hAnsi="Times New Roman" w:cs="Times New Roman"/>
                <w:sz w:val="16"/>
                <w:szCs w:val="16"/>
              </w:rPr>
            </w:pPr>
            <m:oMathPara>
              <m:oMath>
                <m:r>
                  <w:rPr>
                    <w:rFonts w:ascii="Cambria Math" w:hAnsi="Cambria Math" w:cs="Times New Roman"/>
                    <w:sz w:val="16"/>
                    <w:szCs w:val="16"/>
                  </w:rPr>
                  <m:t>E(</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r>
                  <w:rPr>
                    <w:rFonts w:ascii="Cambria Math" w:hAnsi="Cambria Math" w:cs="Times New Roman"/>
                    <w:sz w:val="16"/>
                    <w:szCs w:val="16"/>
                  </w:rPr>
                  <m:t>)</m:t>
                </m:r>
              </m:oMath>
            </m:oMathPara>
          </w:p>
        </w:tc>
        <w:tc>
          <w:tcPr>
            <w:tcW w:w="236" w:type="dxa"/>
            <w:vAlign w:val="center"/>
          </w:tcPr>
          <w:p w14:paraId="66F0D7B7" w14:textId="77777777" w:rsidR="00AE259B" w:rsidRPr="00D03FAB" w:rsidRDefault="00AE259B" w:rsidP="00561CBB">
            <w:pPr>
              <w:jc w:val="center"/>
              <w:rPr>
                <w:rFonts w:ascii="Times New Roman" w:hAnsi="Times New Roman" w:cs="Times New Roman"/>
                <w:sz w:val="16"/>
                <w:szCs w:val="16"/>
              </w:rPr>
            </w:pPr>
          </w:p>
        </w:tc>
        <w:tc>
          <w:tcPr>
            <w:tcW w:w="1028" w:type="dxa"/>
            <w:tcBorders>
              <w:top w:val="single" w:sz="4" w:space="0" w:color="auto"/>
              <w:bottom w:val="single" w:sz="4" w:space="0" w:color="auto"/>
            </w:tcBorders>
            <w:vAlign w:val="center"/>
          </w:tcPr>
          <w:p w14:paraId="40906930" w14:textId="3241EA53" w:rsidR="00AE259B" w:rsidRPr="00D03FAB" w:rsidRDefault="009E233B" w:rsidP="00857234">
            <w:pPr>
              <w:jc w:val="center"/>
              <w:rPr>
                <w:rFonts w:ascii="Times New Roman"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789" w:type="dxa"/>
            <w:gridSpan w:val="2"/>
            <w:tcBorders>
              <w:top w:val="single" w:sz="4" w:space="0" w:color="auto"/>
              <w:bottom w:val="single" w:sz="4" w:space="0" w:color="auto"/>
            </w:tcBorders>
            <w:vAlign w:val="center"/>
          </w:tcPr>
          <w:p w14:paraId="7F202AE1" w14:textId="77777777" w:rsidR="00AE259B" w:rsidRPr="00D03FAB" w:rsidRDefault="00AE259B" w:rsidP="00561CBB">
            <w:pPr>
              <w:jc w:val="center"/>
              <w:rPr>
                <w:rFonts w:ascii="Times New Roman" w:eastAsia="ＭＳ 明朝" w:hAnsi="Times New Roman" w:cs="Times New Roman"/>
                <w:sz w:val="16"/>
                <w:szCs w:val="16"/>
                <w:lang w:val="en-US"/>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e>
                </m:d>
              </m:oMath>
            </m:oMathPara>
          </w:p>
        </w:tc>
        <w:tc>
          <w:tcPr>
            <w:tcW w:w="415" w:type="dxa"/>
            <w:tcBorders>
              <w:top w:val="single" w:sz="4" w:space="0" w:color="auto"/>
              <w:bottom w:val="single" w:sz="4" w:space="0" w:color="auto"/>
            </w:tcBorders>
            <w:vAlign w:val="center"/>
          </w:tcPr>
          <w:p w14:paraId="1019EEC8" w14:textId="77777777" w:rsidR="00AE259B" w:rsidRPr="00D03FAB" w:rsidRDefault="009E233B" w:rsidP="00561CBB">
            <w:pPr>
              <w:jc w:val="center"/>
              <w:rPr>
                <w:rFonts w:ascii="Times New Roman"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1077" w:type="dxa"/>
            <w:tcBorders>
              <w:top w:val="single" w:sz="4" w:space="0" w:color="auto"/>
              <w:bottom w:val="single" w:sz="4" w:space="0" w:color="auto"/>
            </w:tcBorders>
            <w:vAlign w:val="center"/>
          </w:tcPr>
          <w:p w14:paraId="4DEA17A4" w14:textId="77777777" w:rsidR="00AE259B" w:rsidRPr="00D03FAB" w:rsidRDefault="009E233B" w:rsidP="00561CBB">
            <w:pPr>
              <w:jc w:val="center"/>
              <w:rPr>
                <w:rFonts w:ascii="Times New Roman" w:hAnsi="Times New Roman" w:cs="Times New Roman"/>
                <w:sz w:val="16"/>
                <w:szCs w:val="16"/>
              </w:rPr>
            </w:pPr>
            <m:oMathPara>
              <m:oMath>
                <m:sSub>
                  <m:sSubPr>
                    <m:ctrlPr>
                      <w:rPr>
                        <w:rFonts w:ascii="Cambria Math" w:hAnsi="Cambria Math" w:cs="Times New Roman"/>
                        <w:i/>
                        <w:sz w:val="16"/>
                        <w:szCs w:val="16"/>
                        <w:lang w:val="en-US"/>
                      </w:rPr>
                    </m:ctrlPr>
                  </m:sSubPr>
                  <m:e>
                    <m:r>
                      <w:rPr>
                        <w:rFonts w:ascii="Cambria Math" w:hAnsi="Cambria Math" w:cs="Times New Roman"/>
                        <w:sz w:val="16"/>
                        <w:szCs w:val="16"/>
                        <w:lang w:val="en-US"/>
                      </w:rPr>
                      <m:t>s</m:t>
                    </m:r>
                  </m:e>
                  <m:sub>
                    <m:r>
                      <w:rPr>
                        <w:rFonts w:ascii="Cambria Math" w:hAnsi="Cambria Math" w:cs="Times New Roman"/>
                        <w:sz w:val="16"/>
                        <w:szCs w:val="16"/>
                        <w:lang w:val="en-US"/>
                      </w:rPr>
                      <m:t>j,k</m:t>
                    </m:r>
                  </m:sub>
                </m:sSub>
              </m:oMath>
            </m:oMathPara>
          </w:p>
        </w:tc>
        <w:tc>
          <w:tcPr>
            <w:tcW w:w="3105" w:type="dxa"/>
            <w:tcBorders>
              <w:top w:val="single" w:sz="4" w:space="0" w:color="auto"/>
              <w:bottom w:val="single" w:sz="4" w:space="0" w:color="auto"/>
            </w:tcBorders>
            <w:vAlign w:val="center"/>
          </w:tcPr>
          <w:p w14:paraId="2899D621" w14:textId="77777777" w:rsidR="00AE259B" w:rsidRPr="00D03FAB" w:rsidRDefault="00AE259B" w:rsidP="00561CBB">
            <w:pPr>
              <w:jc w:val="center"/>
              <w:rPr>
                <w:rFonts w:ascii="Times New Roman" w:hAnsi="Times New Roman" w:cs="Times New Roman"/>
                <w:sz w:val="16"/>
                <w:szCs w:val="16"/>
              </w:rPr>
            </w:pPr>
            <m:oMathPara>
              <m:oMath>
                <m:r>
                  <w:rPr>
                    <w:rFonts w:ascii="Cambria Math" w:hAnsi="Cambria Math" w:cs="Times New Roman"/>
                    <w:sz w:val="16"/>
                    <w:szCs w:val="16"/>
                  </w:rPr>
                  <m:t>E(</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j</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r>
                  <w:rPr>
                    <w:rFonts w:ascii="Cambria Math" w:hAnsi="Cambria Math" w:cs="Times New Roman"/>
                    <w:sz w:val="16"/>
                    <w:szCs w:val="16"/>
                  </w:rPr>
                  <m:t>)</m:t>
                </m:r>
              </m:oMath>
            </m:oMathPara>
          </w:p>
        </w:tc>
        <w:tc>
          <w:tcPr>
            <w:tcW w:w="284" w:type="dxa"/>
            <w:tcBorders>
              <w:top w:val="nil"/>
              <w:bottom w:val="nil"/>
            </w:tcBorders>
            <w:vAlign w:val="center"/>
          </w:tcPr>
          <w:p w14:paraId="30B88AE1" w14:textId="77777777" w:rsidR="00AE259B" w:rsidRPr="00D03FAB" w:rsidRDefault="00AE259B" w:rsidP="00561CBB">
            <w:pPr>
              <w:jc w:val="center"/>
              <w:rPr>
                <w:rFonts w:ascii="Times New Roman" w:hAnsi="Times New Roman" w:cs="Times New Roman"/>
                <w:sz w:val="16"/>
                <w:szCs w:val="16"/>
              </w:rPr>
            </w:pPr>
          </w:p>
        </w:tc>
        <w:tc>
          <w:tcPr>
            <w:tcW w:w="1276" w:type="dxa"/>
            <w:tcBorders>
              <w:top w:val="single" w:sz="4" w:space="0" w:color="auto"/>
              <w:bottom w:val="single" w:sz="4" w:space="0" w:color="auto"/>
            </w:tcBorders>
            <w:vAlign w:val="center"/>
          </w:tcPr>
          <w:p w14:paraId="32B499E1" w14:textId="77777777" w:rsidR="00AE259B" w:rsidRPr="00D03FAB" w:rsidRDefault="00AE259B" w:rsidP="00561CBB">
            <w:pPr>
              <w:jc w:val="center"/>
              <w:rPr>
                <w:rFonts w:ascii="Times New Roman" w:eastAsia="ＭＳ 明朝" w:hAnsi="Times New Roman" w:cs="Times New Roman"/>
                <w:sz w:val="16"/>
                <w:szCs w:val="16"/>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e>
                </m:d>
                <m:r>
                  <w:rPr>
                    <w:rFonts w:ascii="Cambria Math" w:hAnsi="Cambria Math" w:cs="Times New Roman"/>
                    <w:sz w:val="16"/>
                    <w:szCs w:val="16"/>
                  </w:rPr>
                  <m:t>p(</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r>
                  <w:rPr>
                    <w:rFonts w:ascii="Cambria Math" w:hAnsi="Cambria Math" w:cs="Times New Roman"/>
                    <w:sz w:val="16"/>
                    <w:szCs w:val="16"/>
                  </w:rPr>
                  <m:t>)</m:t>
                </m:r>
              </m:oMath>
            </m:oMathPara>
          </w:p>
        </w:tc>
        <w:tc>
          <w:tcPr>
            <w:tcW w:w="1417" w:type="dxa"/>
            <w:tcBorders>
              <w:top w:val="single" w:sz="4" w:space="0" w:color="auto"/>
              <w:bottom w:val="single" w:sz="4" w:space="0" w:color="auto"/>
            </w:tcBorders>
            <w:vAlign w:val="center"/>
          </w:tcPr>
          <w:p w14:paraId="558012CC" w14:textId="77777777" w:rsidR="00AE259B" w:rsidRPr="00D03FAB" w:rsidRDefault="009E233B" w:rsidP="00561CBB">
            <w:pPr>
              <w:jc w:val="center"/>
              <w:rPr>
                <w:rFonts w:ascii="Times New Roman" w:hAnsi="Times New Roman" w:cs="Times New Roman"/>
                <w:sz w:val="16"/>
                <w:szCs w:val="16"/>
              </w:rPr>
            </w:pPr>
            <m:oMathPara>
              <m:oMathParaPr>
                <m:jc m:val="center"/>
              </m:oMathParaPr>
              <m:oMath>
                <m:sSub>
                  <m:sSubPr>
                    <m:ctrlPr>
                      <w:rPr>
                        <w:rFonts w:ascii="Cambria Math" w:hAnsi="Cambria Math" w:cs="Times New Roman"/>
                        <w:i/>
                        <w:sz w:val="16"/>
                        <w:szCs w:val="16"/>
                      </w:rPr>
                    </m:ctrlPr>
                  </m:sSubPr>
                  <m:e>
                    <m:r>
                      <m:rPr>
                        <m:sty m:val="p"/>
                      </m:rPr>
                      <w:rPr>
                        <w:rFonts w:ascii="Cambria Math" w:hAnsi="Cambria Math" w:cs="Times New Roman"/>
                        <w:sz w:val="16"/>
                        <w:szCs w:val="16"/>
                      </w:rPr>
                      <m:t>Ω</m:t>
                    </m:r>
                  </m:e>
                  <m:sub>
                    <m:r>
                      <w:rPr>
                        <w:rFonts w:ascii="Cambria Math" w:hAnsi="Cambria Math" w:cs="Times New Roman"/>
                        <w:sz w:val="16"/>
                        <w:szCs w:val="16"/>
                      </w:rPr>
                      <m:t>ijk</m:t>
                    </m:r>
                  </m:sub>
                </m:sSub>
              </m:oMath>
            </m:oMathPara>
          </w:p>
        </w:tc>
      </w:tr>
      <w:tr w:rsidR="00704019" w:rsidRPr="009951E0" w14:paraId="06D869BF" w14:textId="77777777" w:rsidTr="00704019">
        <w:tc>
          <w:tcPr>
            <w:tcW w:w="675" w:type="dxa"/>
            <w:tcBorders>
              <w:top w:val="single" w:sz="4" w:space="0" w:color="auto"/>
            </w:tcBorders>
            <w:vAlign w:val="center"/>
          </w:tcPr>
          <w:p w14:paraId="07BCE7F2" w14:textId="77777777" w:rsidR="00AE259B" w:rsidRPr="00D03FAB" w:rsidRDefault="009E233B" w:rsidP="00561CBB">
            <w:pPr>
              <w:jc w:val="center"/>
              <w:rPr>
                <w:rFonts w:ascii="Times New Roman"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09" w:type="dxa"/>
            <w:tcBorders>
              <w:top w:val="single" w:sz="4" w:space="0" w:color="auto"/>
            </w:tcBorders>
            <w:vAlign w:val="center"/>
          </w:tcPr>
          <w:p w14:paraId="751AE6F5" w14:textId="77777777" w:rsidR="00AE259B" w:rsidRPr="00D03FAB" w:rsidRDefault="009E233B"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284" w:type="dxa"/>
            <w:tcBorders>
              <w:top w:val="single" w:sz="4" w:space="0" w:color="auto"/>
            </w:tcBorders>
            <w:vAlign w:val="center"/>
          </w:tcPr>
          <w:p w14:paraId="241B401D" w14:textId="77777777" w:rsidR="00AE259B" w:rsidRPr="00D03FAB" w:rsidRDefault="00AE259B" w:rsidP="00561CBB">
            <w:pPr>
              <w:jc w:val="center"/>
              <w:rPr>
                <w:rFonts w:ascii="Times New Roman" w:eastAsia="ＭＳ 明朝" w:hAnsi="Times New Roman" w:cs="Times New Roman"/>
                <w:sz w:val="16"/>
                <w:szCs w:val="16"/>
              </w:rPr>
            </w:pPr>
            <m:oMathPara>
              <m:oMath>
                <m:r>
                  <w:rPr>
                    <w:rFonts w:ascii="Cambria Math" w:eastAsia="ＭＳ 明朝" w:hAnsi="Cambria Math" w:cs="Times New Roman"/>
                    <w:sz w:val="16"/>
                    <w:szCs w:val="16"/>
                  </w:rPr>
                  <m:t>0</m:t>
                </m:r>
              </m:oMath>
            </m:oMathPara>
          </w:p>
        </w:tc>
        <w:tc>
          <w:tcPr>
            <w:tcW w:w="992" w:type="dxa"/>
            <w:tcBorders>
              <w:top w:val="single" w:sz="4" w:space="0" w:color="auto"/>
            </w:tcBorders>
            <w:vAlign w:val="center"/>
          </w:tcPr>
          <w:p w14:paraId="44775CCB" w14:textId="77777777" w:rsidR="00AE259B" w:rsidRPr="00704019" w:rsidRDefault="009E233B" w:rsidP="00561CBB">
            <w:pPr>
              <w:jc w:val="center"/>
              <w:rPr>
                <w:rFonts w:ascii="Times New Roman" w:hAnsi="Times New Roman" w:cs="Times New Roman"/>
                <w:sz w:val="16"/>
                <w:szCs w:val="16"/>
              </w:rPr>
            </w:pPr>
            <m:oMathPara>
              <m:oMathParaPr>
                <m:jc m:val="left"/>
              </m:oMathParaPr>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272" w:type="dxa"/>
            <w:tcBorders>
              <w:top w:val="single" w:sz="4" w:space="0" w:color="auto"/>
            </w:tcBorders>
            <w:vAlign w:val="center"/>
          </w:tcPr>
          <w:p w14:paraId="322FC3CB" w14:textId="77777777" w:rsidR="00AE259B" w:rsidRPr="00D03FAB" w:rsidRDefault="009E233B"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1-2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36" w:type="dxa"/>
            <w:tcBorders>
              <w:top w:val="nil"/>
            </w:tcBorders>
            <w:vAlign w:val="center"/>
          </w:tcPr>
          <w:p w14:paraId="6D7719BC" w14:textId="77777777" w:rsidR="00AE259B" w:rsidRPr="00D03FAB" w:rsidRDefault="00AE259B" w:rsidP="00561CBB">
            <w:pPr>
              <w:jc w:val="center"/>
              <w:rPr>
                <w:rFonts w:ascii="Times New Roman" w:hAnsi="Times New Roman" w:cs="Times New Roman"/>
                <w:sz w:val="16"/>
                <w:szCs w:val="16"/>
              </w:rPr>
            </w:pPr>
          </w:p>
        </w:tc>
        <w:tc>
          <w:tcPr>
            <w:tcW w:w="1028" w:type="dxa"/>
            <w:tcBorders>
              <w:top w:val="nil"/>
            </w:tcBorders>
            <w:vAlign w:val="center"/>
          </w:tcPr>
          <w:p w14:paraId="0D233D15" w14:textId="77777777" w:rsidR="00AE259B" w:rsidRPr="00D03FAB" w:rsidRDefault="009E233B" w:rsidP="00561CBB">
            <w:pPr>
              <w:jc w:val="center"/>
              <w:rPr>
                <w:rFonts w:ascii="Times New Roman"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89" w:type="dxa"/>
            <w:gridSpan w:val="2"/>
            <w:tcBorders>
              <w:top w:val="nil"/>
            </w:tcBorders>
            <w:vAlign w:val="center"/>
          </w:tcPr>
          <w:p w14:paraId="1BEB04CE" w14:textId="77777777" w:rsidR="00AE259B" w:rsidRPr="00D03FAB" w:rsidRDefault="009E233B"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415" w:type="dxa"/>
            <w:tcBorders>
              <w:top w:val="nil"/>
            </w:tcBorders>
            <w:vAlign w:val="center"/>
          </w:tcPr>
          <w:p w14:paraId="222412D4" w14:textId="77777777" w:rsidR="00AE259B" w:rsidRPr="00D03FAB" w:rsidRDefault="00AE259B" w:rsidP="00561CBB">
            <w:pPr>
              <w:jc w:val="center"/>
              <w:rPr>
                <w:rFonts w:ascii="Times New Roman" w:hAnsi="Times New Roman" w:cs="Times New Roman"/>
                <w:sz w:val="16"/>
                <w:szCs w:val="16"/>
              </w:rPr>
            </w:pPr>
            <m:oMathPara>
              <m:oMath>
                <m:r>
                  <w:rPr>
                    <w:rFonts w:ascii="Cambria Math" w:eastAsia="ＭＳ 明朝" w:hAnsi="Cambria Math" w:cs="Times New Roman"/>
                    <w:sz w:val="16"/>
                    <w:szCs w:val="16"/>
                  </w:rPr>
                  <m:t>0</m:t>
                </m:r>
              </m:oMath>
            </m:oMathPara>
          </w:p>
        </w:tc>
        <w:tc>
          <w:tcPr>
            <w:tcW w:w="1077" w:type="dxa"/>
            <w:tcBorders>
              <w:top w:val="nil"/>
            </w:tcBorders>
            <w:vAlign w:val="center"/>
          </w:tcPr>
          <w:p w14:paraId="5CF30723" w14:textId="77777777" w:rsidR="00AE259B" w:rsidRPr="00D03FAB" w:rsidRDefault="009E233B"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tcBorders>
              <w:top w:val="single" w:sz="4" w:space="0" w:color="auto"/>
              <w:bottom w:val="nil"/>
            </w:tcBorders>
            <w:vAlign w:val="center"/>
          </w:tcPr>
          <w:p w14:paraId="7265A56D" w14:textId="77777777" w:rsidR="00AE259B" w:rsidRPr="00D03FAB" w:rsidRDefault="009E233B"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1-2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tcBorders>
              <w:top w:val="nil"/>
            </w:tcBorders>
            <w:vAlign w:val="center"/>
          </w:tcPr>
          <w:p w14:paraId="40882D06" w14:textId="77777777" w:rsidR="00AE259B" w:rsidRPr="00D03FAB" w:rsidRDefault="00AE259B" w:rsidP="00561CBB">
            <w:pPr>
              <w:jc w:val="center"/>
              <w:rPr>
                <w:rFonts w:ascii="Times New Roman" w:hAnsi="Times New Roman" w:cs="Times New Roman"/>
                <w:sz w:val="16"/>
                <w:szCs w:val="16"/>
              </w:rPr>
            </w:pPr>
          </w:p>
        </w:tc>
        <w:tc>
          <w:tcPr>
            <w:tcW w:w="1276" w:type="dxa"/>
            <w:tcBorders>
              <w:top w:val="single" w:sz="4" w:space="0" w:color="auto"/>
            </w:tcBorders>
            <w:vAlign w:val="center"/>
          </w:tcPr>
          <w:p w14:paraId="433424B5" w14:textId="77777777" w:rsidR="00AE259B" w:rsidRPr="00D03FAB" w:rsidRDefault="009E233B"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4</m:t>
                    </m:r>
                  </m:sup>
                </m:sSubSup>
              </m:oMath>
            </m:oMathPara>
          </w:p>
        </w:tc>
        <w:tc>
          <w:tcPr>
            <w:tcW w:w="1417" w:type="dxa"/>
            <w:tcBorders>
              <w:top w:val="single" w:sz="4" w:space="0" w:color="auto"/>
            </w:tcBorders>
            <w:vAlign w:val="center"/>
          </w:tcPr>
          <w:p w14:paraId="42711250" w14:textId="77777777" w:rsidR="00AE259B" w:rsidRPr="00D03FAB" w:rsidRDefault="009E233B" w:rsidP="00561CBB">
            <w:pPr>
              <w:jc w:val="center"/>
              <w:rPr>
                <w:rFonts w:ascii="Times New Roman" w:eastAsia="ＭＳ 明朝"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r>
                      <w:rPr>
                        <w:rFonts w:ascii="Cambria Math" w:hAnsi="Cambria Math" w:cs="Times New Roman"/>
                        <w:sz w:val="16"/>
                        <w:szCs w:val="16"/>
                      </w:rPr>
                      <m:t>4</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r w:rsidR="00704019" w:rsidRPr="009951E0" w14:paraId="648DBC46" w14:textId="77777777" w:rsidTr="00704019">
        <w:tc>
          <w:tcPr>
            <w:tcW w:w="675" w:type="dxa"/>
            <w:vAlign w:val="center"/>
          </w:tcPr>
          <w:p w14:paraId="375D8055" w14:textId="77777777" w:rsidR="00AE259B" w:rsidRPr="00D03FAB" w:rsidRDefault="00AE259B" w:rsidP="00561CBB">
            <w:pPr>
              <w:jc w:val="center"/>
              <w:rPr>
                <w:rFonts w:ascii="Times New Roman" w:hAnsi="Times New Roman" w:cs="Times New Roman"/>
                <w:sz w:val="16"/>
                <w:szCs w:val="16"/>
              </w:rPr>
            </w:pPr>
          </w:p>
        </w:tc>
        <w:tc>
          <w:tcPr>
            <w:tcW w:w="709" w:type="dxa"/>
            <w:vAlign w:val="center"/>
          </w:tcPr>
          <w:p w14:paraId="1910FC59" w14:textId="77777777" w:rsidR="00AE259B" w:rsidRPr="00D03FAB" w:rsidRDefault="00AE259B" w:rsidP="00561CBB">
            <w:pPr>
              <w:jc w:val="center"/>
              <w:rPr>
                <w:rFonts w:ascii="Times New Roman" w:hAnsi="Times New Roman" w:cs="Times New Roman"/>
                <w:sz w:val="16"/>
                <w:szCs w:val="16"/>
              </w:rPr>
            </w:pPr>
          </w:p>
        </w:tc>
        <w:tc>
          <w:tcPr>
            <w:tcW w:w="284" w:type="dxa"/>
            <w:vAlign w:val="center"/>
          </w:tcPr>
          <w:p w14:paraId="3BAD900A" w14:textId="77777777" w:rsidR="00AE259B" w:rsidRPr="00D03FAB" w:rsidRDefault="00AE259B" w:rsidP="00561CBB">
            <w:pPr>
              <w:jc w:val="center"/>
              <w:rPr>
                <w:rFonts w:ascii="Times New Roman" w:hAnsi="Times New Roman" w:cs="Times New Roman"/>
                <w:sz w:val="16"/>
                <w:szCs w:val="16"/>
              </w:rPr>
            </w:pPr>
          </w:p>
        </w:tc>
        <w:tc>
          <w:tcPr>
            <w:tcW w:w="992" w:type="dxa"/>
            <w:vAlign w:val="center"/>
          </w:tcPr>
          <w:p w14:paraId="0C7BA1D5" w14:textId="77777777" w:rsidR="00AE259B" w:rsidRPr="00D03FAB" w:rsidRDefault="00AE259B" w:rsidP="00561CBB">
            <w:pPr>
              <w:jc w:val="center"/>
              <w:rPr>
                <w:rFonts w:ascii="Times New Roman" w:hAnsi="Times New Roman" w:cs="Times New Roman"/>
                <w:sz w:val="16"/>
                <w:szCs w:val="16"/>
              </w:rPr>
            </w:pPr>
          </w:p>
        </w:tc>
        <w:tc>
          <w:tcPr>
            <w:tcW w:w="3272" w:type="dxa"/>
            <w:vAlign w:val="center"/>
          </w:tcPr>
          <w:p w14:paraId="7DFC25D1" w14:textId="77777777" w:rsidR="00AE259B" w:rsidRPr="00D03FAB" w:rsidRDefault="00AE259B" w:rsidP="00561CBB">
            <w:pPr>
              <w:jc w:val="center"/>
              <w:rPr>
                <w:rFonts w:ascii="Times New Roman" w:hAnsi="Times New Roman" w:cs="Times New Roman"/>
                <w:sz w:val="16"/>
                <w:szCs w:val="16"/>
              </w:rPr>
            </w:pPr>
          </w:p>
        </w:tc>
        <w:tc>
          <w:tcPr>
            <w:tcW w:w="236" w:type="dxa"/>
            <w:vAlign w:val="center"/>
          </w:tcPr>
          <w:p w14:paraId="4D43C108" w14:textId="77777777" w:rsidR="00AE259B" w:rsidRPr="00D03FAB" w:rsidRDefault="00AE259B" w:rsidP="00561CBB">
            <w:pPr>
              <w:jc w:val="center"/>
              <w:rPr>
                <w:rFonts w:ascii="Times New Roman" w:hAnsi="Times New Roman" w:cs="Times New Roman"/>
                <w:sz w:val="16"/>
                <w:szCs w:val="16"/>
              </w:rPr>
            </w:pPr>
          </w:p>
        </w:tc>
        <w:tc>
          <w:tcPr>
            <w:tcW w:w="1028" w:type="dxa"/>
            <w:vAlign w:val="center"/>
          </w:tcPr>
          <w:p w14:paraId="3B511E5B" w14:textId="77777777" w:rsidR="00AE259B" w:rsidRPr="00D03FAB" w:rsidRDefault="009E233B" w:rsidP="00561CBB">
            <w:pPr>
              <w:jc w:val="center"/>
              <w:rPr>
                <w:rFonts w:ascii="Times New Roman" w:eastAsia="ＭＳ 明朝"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89" w:type="dxa"/>
            <w:gridSpan w:val="2"/>
            <w:vAlign w:val="center"/>
          </w:tcPr>
          <w:p w14:paraId="320669B8" w14:textId="77777777" w:rsidR="00AE259B" w:rsidRPr="00D03FAB" w:rsidRDefault="00AE259B" w:rsidP="00561CBB">
            <w:pPr>
              <w:jc w:val="center"/>
              <w:rPr>
                <w:rFonts w:ascii="Times New Roman" w:eastAsia="ＭＳ 明朝" w:hAnsi="Times New Roman"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415" w:type="dxa"/>
            <w:vAlign w:val="center"/>
          </w:tcPr>
          <w:p w14:paraId="3B127775" w14:textId="77777777" w:rsidR="00AE259B" w:rsidRPr="00D03FAB" w:rsidRDefault="00AE259B" w:rsidP="00561CBB">
            <w:pPr>
              <w:jc w:val="center"/>
              <w:rPr>
                <w:rFonts w:ascii="Cambria Math" w:hAnsi="Cambria Math" w:cs="Times New Roman"/>
                <w:sz w:val="16"/>
                <w:szCs w:val="16"/>
                <w:oMath/>
              </w:rPr>
            </w:pPr>
            <m:oMathPara>
              <m:oMath>
                <m:r>
                  <w:rPr>
                    <w:rFonts w:ascii="Cambria Math" w:eastAsia="ＭＳ 明朝" w:hAnsi="Cambria Math" w:cs="Times New Roman"/>
                    <w:sz w:val="16"/>
                    <w:szCs w:val="16"/>
                  </w:rPr>
                  <m:t>1</m:t>
                </m:r>
              </m:oMath>
            </m:oMathPara>
          </w:p>
        </w:tc>
        <w:tc>
          <w:tcPr>
            <w:tcW w:w="1077" w:type="dxa"/>
            <w:vAlign w:val="center"/>
          </w:tcPr>
          <w:p w14:paraId="4E7DA582" w14:textId="77777777" w:rsidR="00AE259B" w:rsidRPr="00D03FAB" w:rsidRDefault="009E233B"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tcBorders>
              <w:top w:val="nil"/>
            </w:tcBorders>
            <w:vAlign w:val="center"/>
          </w:tcPr>
          <w:p w14:paraId="45435C8B" w14:textId="77777777" w:rsidR="00AE259B" w:rsidRPr="00D03FAB" w:rsidRDefault="009E233B"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vAlign w:val="center"/>
          </w:tcPr>
          <w:p w14:paraId="4442250D" w14:textId="77777777" w:rsidR="00AE259B" w:rsidRPr="00D03FAB" w:rsidRDefault="00AE259B" w:rsidP="00561CBB">
            <w:pPr>
              <w:jc w:val="center"/>
              <w:rPr>
                <w:rFonts w:ascii="Times New Roman" w:hAnsi="Times New Roman" w:cs="Times New Roman"/>
                <w:sz w:val="16"/>
                <w:szCs w:val="16"/>
              </w:rPr>
            </w:pPr>
          </w:p>
        </w:tc>
        <w:tc>
          <w:tcPr>
            <w:tcW w:w="1276" w:type="dxa"/>
            <w:vAlign w:val="center"/>
          </w:tcPr>
          <w:p w14:paraId="3894346C" w14:textId="77777777" w:rsidR="00AE259B" w:rsidRPr="00D03FAB" w:rsidRDefault="009E233B"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4</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3</m:t>
                    </m:r>
                  </m:sup>
                </m:sSubSup>
              </m:oMath>
            </m:oMathPara>
          </w:p>
        </w:tc>
        <w:tc>
          <w:tcPr>
            <w:tcW w:w="1417" w:type="dxa"/>
            <w:vAlign w:val="center"/>
          </w:tcPr>
          <w:p w14:paraId="28ABDEC4" w14:textId="77777777" w:rsidR="00AE259B" w:rsidRPr="00D03FAB" w:rsidRDefault="009E233B" w:rsidP="00561CBB">
            <w:pPr>
              <w:jc w:val="center"/>
              <w:rPr>
                <w:rFonts w:ascii="Times New Roman" w:eastAsia="ＭＳ 明朝"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r>
                      <w:rPr>
                        <w:rFonts w:ascii="Cambria Math" w:hAnsi="Cambria Math" w:cs="Times New Roman"/>
                        <w:sz w:val="16"/>
                        <w:szCs w:val="16"/>
                      </w:rPr>
                      <m:t>)</m:t>
                    </m:r>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r w:rsidR="00704019" w:rsidRPr="009951E0" w14:paraId="0FCA6BAB" w14:textId="77777777" w:rsidTr="00704019">
        <w:tc>
          <w:tcPr>
            <w:tcW w:w="675" w:type="dxa"/>
            <w:vAlign w:val="center"/>
          </w:tcPr>
          <w:p w14:paraId="2C7CB6AD" w14:textId="77777777" w:rsidR="00AE259B" w:rsidRPr="00D03FAB" w:rsidRDefault="00AE259B" w:rsidP="00561CBB">
            <w:pPr>
              <w:jc w:val="center"/>
              <w:rPr>
                <w:rFonts w:ascii="Times New Roman" w:hAnsi="Times New Roman" w:cs="Times New Roman"/>
                <w:sz w:val="16"/>
                <w:szCs w:val="16"/>
              </w:rPr>
            </w:pPr>
          </w:p>
        </w:tc>
        <w:tc>
          <w:tcPr>
            <w:tcW w:w="709" w:type="dxa"/>
            <w:vAlign w:val="center"/>
          </w:tcPr>
          <w:p w14:paraId="4778DE3E" w14:textId="77777777" w:rsidR="00AE259B" w:rsidRPr="00D03FAB" w:rsidRDefault="00AE259B" w:rsidP="00561CBB">
            <w:pPr>
              <w:jc w:val="center"/>
              <w:rPr>
                <w:rFonts w:ascii="Times New Roman" w:hAnsi="Times New Roman" w:cs="Times New Roman"/>
                <w:sz w:val="16"/>
                <w:szCs w:val="16"/>
              </w:rPr>
            </w:pPr>
          </w:p>
        </w:tc>
        <w:tc>
          <w:tcPr>
            <w:tcW w:w="284" w:type="dxa"/>
            <w:vAlign w:val="center"/>
          </w:tcPr>
          <w:p w14:paraId="02F2D0BC" w14:textId="77777777" w:rsidR="00AE259B" w:rsidRPr="00D03FAB" w:rsidRDefault="00AE259B" w:rsidP="00561CBB">
            <w:pPr>
              <w:jc w:val="center"/>
              <w:rPr>
                <w:rFonts w:ascii="Times New Roman" w:hAnsi="Times New Roman" w:cs="Times New Roman"/>
                <w:sz w:val="16"/>
                <w:szCs w:val="16"/>
              </w:rPr>
            </w:pPr>
          </w:p>
        </w:tc>
        <w:tc>
          <w:tcPr>
            <w:tcW w:w="992" w:type="dxa"/>
            <w:vAlign w:val="center"/>
          </w:tcPr>
          <w:p w14:paraId="383E7877" w14:textId="77777777" w:rsidR="00AE259B" w:rsidRPr="00D03FAB" w:rsidRDefault="00AE259B" w:rsidP="00561CBB">
            <w:pPr>
              <w:jc w:val="center"/>
              <w:rPr>
                <w:rFonts w:ascii="Times New Roman" w:hAnsi="Times New Roman" w:cs="Times New Roman"/>
                <w:sz w:val="16"/>
                <w:szCs w:val="16"/>
              </w:rPr>
            </w:pPr>
          </w:p>
        </w:tc>
        <w:tc>
          <w:tcPr>
            <w:tcW w:w="3272" w:type="dxa"/>
            <w:vAlign w:val="center"/>
          </w:tcPr>
          <w:p w14:paraId="4FA0419A" w14:textId="77777777" w:rsidR="00AE259B" w:rsidRPr="00D03FAB" w:rsidRDefault="00AE259B" w:rsidP="00561CBB">
            <w:pPr>
              <w:jc w:val="center"/>
              <w:rPr>
                <w:rFonts w:ascii="Times New Roman" w:hAnsi="Times New Roman" w:cs="Times New Roman"/>
                <w:sz w:val="16"/>
                <w:szCs w:val="16"/>
              </w:rPr>
            </w:pPr>
          </w:p>
        </w:tc>
        <w:tc>
          <w:tcPr>
            <w:tcW w:w="236" w:type="dxa"/>
            <w:vAlign w:val="center"/>
          </w:tcPr>
          <w:p w14:paraId="52018FA7" w14:textId="77777777" w:rsidR="00AE259B" w:rsidRPr="00D03FAB" w:rsidRDefault="00AE259B" w:rsidP="00561CBB">
            <w:pPr>
              <w:jc w:val="center"/>
              <w:rPr>
                <w:rFonts w:ascii="Times New Roman" w:hAnsi="Times New Roman" w:cs="Times New Roman"/>
                <w:sz w:val="16"/>
                <w:szCs w:val="16"/>
              </w:rPr>
            </w:pPr>
          </w:p>
        </w:tc>
        <w:tc>
          <w:tcPr>
            <w:tcW w:w="1028" w:type="dxa"/>
            <w:vAlign w:val="center"/>
          </w:tcPr>
          <w:p w14:paraId="20F0EA4A" w14:textId="77777777" w:rsidR="00AE259B" w:rsidRPr="00D03FAB" w:rsidRDefault="009E233B" w:rsidP="00561CBB">
            <w:pPr>
              <w:jc w:val="center"/>
              <w:rPr>
                <w:rFonts w:ascii="Times New Roman" w:eastAsia="ＭＳ 明朝"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89" w:type="dxa"/>
            <w:gridSpan w:val="2"/>
            <w:vAlign w:val="center"/>
          </w:tcPr>
          <w:p w14:paraId="5558CC95" w14:textId="77777777" w:rsidR="00AE259B" w:rsidRPr="00D03FAB" w:rsidRDefault="009E233B"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415" w:type="dxa"/>
            <w:vAlign w:val="center"/>
          </w:tcPr>
          <w:p w14:paraId="4AAD56B5" w14:textId="77777777" w:rsidR="00AE259B" w:rsidRPr="00D03FAB" w:rsidRDefault="00AE259B" w:rsidP="00561CBB">
            <w:pPr>
              <w:jc w:val="center"/>
              <w:rPr>
                <w:rFonts w:ascii="Cambria Math" w:hAnsi="Cambria Math" w:cs="Times New Roman"/>
                <w:sz w:val="16"/>
                <w:szCs w:val="16"/>
                <w:oMath/>
              </w:rPr>
            </w:pPr>
            <m:oMathPara>
              <m:oMath>
                <m:r>
                  <w:rPr>
                    <w:rFonts w:ascii="Cambria Math" w:eastAsia="ＭＳ 明朝" w:hAnsi="Cambria Math" w:cs="Times New Roman"/>
                    <w:sz w:val="16"/>
                    <w:szCs w:val="16"/>
                  </w:rPr>
                  <m:t>2</m:t>
                </m:r>
              </m:oMath>
            </m:oMathPara>
          </w:p>
        </w:tc>
        <w:tc>
          <w:tcPr>
            <w:tcW w:w="1077" w:type="dxa"/>
            <w:vAlign w:val="center"/>
          </w:tcPr>
          <w:p w14:paraId="76E42AC7" w14:textId="77777777" w:rsidR="00AE259B" w:rsidRPr="00D03FAB" w:rsidRDefault="009E233B"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vAlign w:val="center"/>
          </w:tcPr>
          <w:p w14:paraId="2A4A0A02" w14:textId="77777777" w:rsidR="00AE259B" w:rsidRPr="00D03FAB" w:rsidRDefault="009E233B"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vAlign w:val="center"/>
          </w:tcPr>
          <w:p w14:paraId="756EAFFC" w14:textId="77777777" w:rsidR="00AE259B" w:rsidRPr="00D03FAB" w:rsidRDefault="00AE259B" w:rsidP="00561CBB">
            <w:pPr>
              <w:jc w:val="center"/>
              <w:rPr>
                <w:rFonts w:ascii="Times New Roman" w:hAnsi="Times New Roman" w:cs="Times New Roman"/>
                <w:sz w:val="16"/>
                <w:szCs w:val="16"/>
              </w:rPr>
            </w:pPr>
          </w:p>
        </w:tc>
        <w:tc>
          <w:tcPr>
            <w:tcW w:w="1276" w:type="dxa"/>
            <w:vAlign w:val="center"/>
          </w:tcPr>
          <w:p w14:paraId="32625EC5" w14:textId="77777777" w:rsidR="00AE259B" w:rsidRPr="00D03FAB" w:rsidRDefault="009E233B"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2p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1417" w:type="dxa"/>
            <w:vAlign w:val="center"/>
          </w:tcPr>
          <w:p w14:paraId="02DA67BD" w14:textId="77777777" w:rsidR="00AE259B" w:rsidRPr="00D03FAB" w:rsidRDefault="009E233B" w:rsidP="00561CBB">
            <w:pPr>
              <w:jc w:val="center"/>
              <w:rPr>
                <w:rFonts w:ascii="Times New Roman" w:eastAsia="ＭＳ 明朝"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r>
                      <w:rPr>
                        <w:rFonts w:ascii="Cambria Math" w:hAnsi="Cambria Math" w:cs="Times New Roman"/>
                        <w:sz w:val="16"/>
                        <w:szCs w:val="16"/>
                      </w:rPr>
                      <m:t>-4</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r w:rsidR="00AE259B" w:rsidRPr="00D03FAB" w14:paraId="57571D56" w14:textId="77777777" w:rsidTr="00704019">
        <w:trPr>
          <w:gridAfter w:val="1"/>
          <w:wAfter w:w="1417" w:type="dxa"/>
        </w:trPr>
        <w:tc>
          <w:tcPr>
            <w:tcW w:w="14142" w:type="dxa"/>
            <w:gridSpan w:val="14"/>
            <w:vAlign w:val="center"/>
          </w:tcPr>
          <w:p w14:paraId="639146D4" w14:textId="77777777" w:rsidR="00AE259B" w:rsidRPr="00D03FAB" w:rsidRDefault="00AE259B" w:rsidP="00561CBB">
            <w:pPr>
              <w:jc w:val="center"/>
              <w:rPr>
                <w:rFonts w:ascii="Times New Roman" w:eastAsia="ＭＳ 明朝" w:hAnsi="Times New Roman" w:cs="Times New Roman"/>
                <w:sz w:val="16"/>
                <w:szCs w:val="16"/>
                <w:highlight w:val="yellow"/>
              </w:rPr>
            </w:pPr>
          </w:p>
        </w:tc>
      </w:tr>
      <w:tr w:rsidR="00704019" w:rsidRPr="009951E0" w14:paraId="59B12A3A" w14:textId="77777777" w:rsidTr="00704019">
        <w:tc>
          <w:tcPr>
            <w:tcW w:w="675" w:type="dxa"/>
            <w:vAlign w:val="center"/>
          </w:tcPr>
          <w:p w14:paraId="440D62C7" w14:textId="77777777" w:rsidR="00AE259B" w:rsidRPr="00D03FAB" w:rsidRDefault="009E233B" w:rsidP="00561CBB">
            <w:pPr>
              <w:jc w:val="center"/>
              <w:rPr>
                <w:rFonts w:ascii="Times New Roman"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09" w:type="dxa"/>
            <w:vAlign w:val="center"/>
          </w:tcPr>
          <w:p w14:paraId="509353C5" w14:textId="77777777" w:rsidR="00AE259B" w:rsidRPr="00D03FAB" w:rsidRDefault="00AE259B" w:rsidP="00561CBB">
            <w:pPr>
              <w:jc w:val="center"/>
              <w:rPr>
                <w:rFonts w:ascii="Times New Roman" w:eastAsia="ＭＳ 明朝" w:hAnsi="Times New Roman"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284" w:type="dxa"/>
            <w:vAlign w:val="center"/>
          </w:tcPr>
          <w:p w14:paraId="3F01807D" w14:textId="77777777" w:rsidR="00AE259B" w:rsidRPr="00D03FAB" w:rsidRDefault="00AE259B" w:rsidP="00561CBB">
            <w:pPr>
              <w:jc w:val="center"/>
              <w:rPr>
                <w:rFonts w:ascii="Times New Roman" w:eastAsia="ＭＳ 明朝" w:hAnsi="Times New Roman" w:cs="Times New Roman"/>
                <w:sz w:val="16"/>
                <w:szCs w:val="16"/>
              </w:rPr>
            </w:pPr>
            <m:oMathPara>
              <m:oMath>
                <m:r>
                  <w:rPr>
                    <w:rFonts w:ascii="Cambria Math" w:eastAsia="ＭＳ 明朝" w:hAnsi="Cambria Math" w:cs="Times New Roman"/>
                    <w:sz w:val="16"/>
                    <w:szCs w:val="16"/>
                  </w:rPr>
                  <m:t>1</m:t>
                </m:r>
              </m:oMath>
            </m:oMathPara>
            <w:bookmarkStart w:id="0" w:name="_GoBack"/>
            <w:bookmarkEnd w:id="0"/>
          </w:p>
        </w:tc>
        <w:tc>
          <w:tcPr>
            <w:tcW w:w="992" w:type="dxa"/>
            <w:vAlign w:val="center"/>
          </w:tcPr>
          <w:p w14:paraId="37AAFFAC" w14:textId="77777777" w:rsidR="00AE259B" w:rsidRPr="00D03FAB" w:rsidRDefault="009E233B"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272" w:type="dxa"/>
            <w:vAlign w:val="center"/>
          </w:tcPr>
          <w:p w14:paraId="361F2F2B" w14:textId="77777777" w:rsidR="00AE259B" w:rsidRPr="00D03FAB" w:rsidRDefault="009E233B"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36" w:type="dxa"/>
            <w:vAlign w:val="center"/>
          </w:tcPr>
          <w:p w14:paraId="65615B9C" w14:textId="77777777" w:rsidR="00AE259B" w:rsidRPr="00D03FAB" w:rsidRDefault="00AE259B" w:rsidP="00561CBB">
            <w:pPr>
              <w:jc w:val="center"/>
              <w:rPr>
                <w:rFonts w:ascii="Times New Roman" w:hAnsi="Times New Roman" w:cs="Times New Roman"/>
                <w:sz w:val="16"/>
                <w:szCs w:val="16"/>
              </w:rPr>
            </w:pPr>
          </w:p>
        </w:tc>
        <w:tc>
          <w:tcPr>
            <w:tcW w:w="1311" w:type="dxa"/>
            <w:gridSpan w:val="2"/>
            <w:vAlign w:val="center"/>
          </w:tcPr>
          <w:p w14:paraId="63046B74" w14:textId="77777777" w:rsidR="00AE259B" w:rsidRPr="00D03FAB" w:rsidRDefault="009E233B" w:rsidP="00561CBB">
            <w:pPr>
              <w:jc w:val="center"/>
              <w:rPr>
                <w:rFonts w:ascii="Times New Roman" w:eastAsia="ＭＳ 明朝"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506" w:type="dxa"/>
            <w:vAlign w:val="center"/>
          </w:tcPr>
          <w:p w14:paraId="3B9B1DAD" w14:textId="77777777" w:rsidR="00AE259B" w:rsidRPr="00D03FAB" w:rsidRDefault="00AE259B" w:rsidP="00561CBB">
            <w:pPr>
              <w:jc w:val="center"/>
              <w:rPr>
                <w:rFonts w:ascii="Times New Roman" w:eastAsia="ＭＳ 明朝" w:hAnsi="Times New Roman"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415" w:type="dxa"/>
            <w:vAlign w:val="center"/>
          </w:tcPr>
          <w:p w14:paraId="48CE5C33" w14:textId="77777777" w:rsidR="00AE259B" w:rsidRPr="00D03FAB" w:rsidRDefault="00AE259B" w:rsidP="00561CBB">
            <w:pPr>
              <w:jc w:val="center"/>
              <w:rPr>
                <w:rFonts w:ascii="Cambria Math" w:hAnsi="Cambria Math" w:cs="Times New Roman"/>
                <w:sz w:val="16"/>
                <w:szCs w:val="16"/>
                <w:oMath/>
              </w:rPr>
            </w:pPr>
            <m:oMathPara>
              <m:oMath>
                <m:r>
                  <w:rPr>
                    <w:rFonts w:ascii="Cambria Math" w:eastAsia="ＭＳ 明朝" w:hAnsi="Cambria Math" w:cs="Times New Roman"/>
                    <w:sz w:val="16"/>
                    <w:szCs w:val="16"/>
                  </w:rPr>
                  <m:t>1</m:t>
                </m:r>
              </m:oMath>
            </m:oMathPara>
          </w:p>
        </w:tc>
        <w:tc>
          <w:tcPr>
            <w:tcW w:w="1077" w:type="dxa"/>
            <w:vAlign w:val="center"/>
          </w:tcPr>
          <w:p w14:paraId="2FB3EF03" w14:textId="77777777" w:rsidR="00AE259B" w:rsidRPr="00D03FAB" w:rsidRDefault="009E233B"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vAlign w:val="center"/>
          </w:tcPr>
          <w:p w14:paraId="24E521CE" w14:textId="77777777" w:rsidR="00AE259B" w:rsidRPr="00D03FAB" w:rsidRDefault="009E233B"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vAlign w:val="center"/>
          </w:tcPr>
          <w:p w14:paraId="054E9BE7" w14:textId="77777777" w:rsidR="00AE259B" w:rsidRPr="00D03FAB" w:rsidRDefault="00AE259B" w:rsidP="00561CBB">
            <w:pPr>
              <w:jc w:val="center"/>
              <w:rPr>
                <w:rFonts w:ascii="Times New Roman" w:hAnsi="Times New Roman" w:cs="Times New Roman"/>
                <w:sz w:val="16"/>
                <w:szCs w:val="16"/>
              </w:rPr>
            </w:pPr>
          </w:p>
        </w:tc>
        <w:tc>
          <w:tcPr>
            <w:tcW w:w="1276" w:type="dxa"/>
            <w:vAlign w:val="center"/>
          </w:tcPr>
          <w:p w14:paraId="33BFAC02" w14:textId="77777777" w:rsidR="00AE259B" w:rsidRPr="00D03FAB" w:rsidRDefault="009E233B"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4p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1417" w:type="dxa"/>
            <w:vAlign w:val="center"/>
          </w:tcPr>
          <w:p w14:paraId="5B36A051" w14:textId="77777777" w:rsidR="00AE259B" w:rsidRPr="00D03FAB" w:rsidRDefault="009E233B" w:rsidP="00561CBB">
            <w:pPr>
              <w:jc w:val="center"/>
              <w:rPr>
                <w:rFonts w:ascii="Times New Roman" w:eastAsia="ＭＳ 明朝"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sSup>
                      <m:sSupPr>
                        <m:ctrlPr>
                          <w:rPr>
                            <w:rFonts w:ascii="Cambria Math" w:hAnsi="Cambria Math" w:cs="Times New Roman"/>
                            <w:i/>
                            <w:sz w:val="16"/>
                            <w:szCs w:val="16"/>
                          </w:rPr>
                        </m:ctrlPr>
                      </m:sSupPr>
                      <m:e>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e>
                        </m:d>
                      </m:e>
                      <m:sup>
                        <m:r>
                          <w:rPr>
                            <w:rFonts w:ascii="Cambria Math" w:hAnsi="Cambria Math" w:cs="Times New Roman"/>
                            <w:sz w:val="16"/>
                            <w:szCs w:val="16"/>
                          </w:rPr>
                          <m:t>2</m:t>
                        </m:r>
                      </m:sup>
                    </m:s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r w:rsidR="00704019" w:rsidRPr="009951E0" w14:paraId="7D80A3BB" w14:textId="77777777" w:rsidTr="00704019">
        <w:tc>
          <w:tcPr>
            <w:tcW w:w="675" w:type="dxa"/>
            <w:vAlign w:val="center"/>
          </w:tcPr>
          <w:p w14:paraId="7CADD500" w14:textId="77777777" w:rsidR="00AE259B" w:rsidRPr="00D03FAB" w:rsidRDefault="00AE259B" w:rsidP="00561CBB">
            <w:pPr>
              <w:jc w:val="center"/>
              <w:rPr>
                <w:rFonts w:ascii="Times New Roman" w:hAnsi="Times New Roman" w:cs="Times New Roman"/>
                <w:sz w:val="16"/>
                <w:szCs w:val="16"/>
              </w:rPr>
            </w:pPr>
          </w:p>
        </w:tc>
        <w:tc>
          <w:tcPr>
            <w:tcW w:w="709" w:type="dxa"/>
            <w:vAlign w:val="center"/>
          </w:tcPr>
          <w:p w14:paraId="33D14A5A" w14:textId="77777777" w:rsidR="00AE259B" w:rsidRPr="00D03FAB" w:rsidRDefault="00AE259B" w:rsidP="00561CBB">
            <w:pPr>
              <w:jc w:val="center"/>
              <w:rPr>
                <w:rFonts w:ascii="Times New Roman" w:hAnsi="Times New Roman" w:cs="Times New Roman"/>
                <w:sz w:val="16"/>
                <w:szCs w:val="16"/>
              </w:rPr>
            </w:pPr>
          </w:p>
        </w:tc>
        <w:tc>
          <w:tcPr>
            <w:tcW w:w="284" w:type="dxa"/>
            <w:vAlign w:val="center"/>
          </w:tcPr>
          <w:p w14:paraId="7F1E2127" w14:textId="77777777" w:rsidR="00AE259B" w:rsidRPr="00D03FAB" w:rsidRDefault="00AE259B" w:rsidP="00561CBB">
            <w:pPr>
              <w:jc w:val="center"/>
              <w:rPr>
                <w:rFonts w:ascii="Times New Roman" w:hAnsi="Times New Roman" w:cs="Times New Roman"/>
                <w:sz w:val="16"/>
                <w:szCs w:val="16"/>
              </w:rPr>
            </w:pPr>
          </w:p>
        </w:tc>
        <w:tc>
          <w:tcPr>
            <w:tcW w:w="992" w:type="dxa"/>
            <w:vAlign w:val="center"/>
          </w:tcPr>
          <w:p w14:paraId="41EAD9CB" w14:textId="77777777" w:rsidR="00AE259B" w:rsidRPr="00D03FAB" w:rsidRDefault="00AE259B" w:rsidP="00561CBB">
            <w:pPr>
              <w:jc w:val="center"/>
              <w:rPr>
                <w:rFonts w:ascii="Times New Roman" w:hAnsi="Times New Roman" w:cs="Times New Roman"/>
                <w:sz w:val="16"/>
                <w:szCs w:val="16"/>
              </w:rPr>
            </w:pPr>
          </w:p>
        </w:tc>
        <w:tc>
          <w:tcPr>
            <w:tcW w:w="3272" w:type="dxa"/>
            <w:vAlign w:val="center"/>
          </w:tcPr>
          <w:p w14:paraId="69B207B3" w14:textId="77777777" w:rsidR="00AE259B" w:rsidRPr="00D03FAB" w:rsidRDefault="00AE259B" w:rsidP="00561CBB">
            <w:pPr>
              <w:jc w:val="center"/>
              <w:rPr>
                <w:rFonts w:ascii="Times New Roman" w:hAnsi="Times New Roman" w:cs="Times New Roman"/>
                <w:sz w:val="16"/>
                <w:szCs w:val="16"/>
              </w:rPr>
            </w:pPr>
          </w:p>
        </w:tc>
        <w:tc>
          <w:tcPr>
            <w:tcW w:w="236" w:type="dxa"/>
            <w:vAlign w:val="center"/>
          </w:tcPr>
          <w:p w14:paraId="6DDE5EC0" w14:textId="77777777" w:rsidR="00AE259B" w:rsidRPr="00D03FAB" w:rsidRDefault="00AE259B" w:rsidP="00561CBB">
            <w:pPr>
              <w:jc w:val="center"/>
              <w:rPr>
                <w:rFonts w:ascii="Times New Roman" w:hAnsi="Times New Roman" w:cs="Times New Roman"/>
                <w:sz w:val="16"/>
                <w:szCs w:val="16"/>
              </w:rPr>
            </w:pPr>
          </w:p>
        </w:tc>
        <w:tc>
          <w:tcPr>
            <w:tcW w:w="1311" w:type="dxa"/>
            <w:gridSpan w:val="2"/>
            <w:vAlign w:val="center"/>
          </w:tcPr>
          <w:p w14:paraId="06E5EE34" w14:textId="77777777" w:rsidR="00AE259B" w:rsidRPr="00D03FAB" w:rsidRDefault="009E233B" w:rsidP="00561CBB">
            <w:pPr>
              <w:jc w:val="center"/>
              <w:rPr>
                <w:rFonts w:ascii="Times New Roman" w:eastAsia="ＭＳ 明朝"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506" w:type="dxa"/>
            <w:vAlign w:val="center"/>
          </w:tcPr>
          <w:p w14:paraId="3DEFFD82" w14:textId="77777777" w:rsidR="00AE259B" w:rsidRPr="00D03FAB" w:rsidRDefault="009E233B"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415" w:type="dxa"/>
            <w:vAlign w:val="center"/>
          </w:tcPr>
          <w:p w14:paraId="3ADD3C0B" w14:textId="77777777" w:rsidR="00AE259B" w:rsidRPr="00D03FAB" w:rsidRDefault="00AE259B" w:rsidP="00561CBB">
            <w:pPr>
              <w:jc w:val="center"/>
              <w:rPr>
                <w:rFonts w:ascii="Cambria Math" w:hAnsi="Cambria Math" w:cs="Times New Roman"/>
                <w:sz w:val="16"/>
                <w:szCs w:val="16"/>
                <w:oMath/>
              </w:rPr>
            </w:pPr>
            <m:oMathPara>
              <m:oMath>
                <m:r>
                  <w:rPr>
                    <w:rFonts w:ascii="Cambria Math" w:eastAsia="ＭＳ 明朝" w:hAnsi="Cambria Math" w:cs="Times New Roman"/>
                    <w:sz w:val="16"/>
                    <w:szCs w:val="16"/>
                  </w:rPr>
                  <m:t>2</m:t>
                </m:r>
              </m:oMath>
            </m:oMathPara>
          </w:p>
        </w:tc>
        <w:tc>
          <w:tcPr>
            <w:tcW w:w="1077" w:type="dxa"/>
            <w:vAlign w:val="center"/>
          </w:tcPr>
          <w:p w14:paraId="54554757" w14:textId="77777777" w:rsidR="00AE259B" w:rsidRPr="00D03FAB" w:rsidRDefault="009E233B"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vAlign w:val="center"/>
          </w:tcPr>
          <w:p w14:paraId="669EAA2C" w14:textId="77777777" w:rsidR="00AE259B" w:rsidRPr="00D03FAB" w:rsidRDefault="009E233B"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vAlign w:val="center"/>
          </w:tcPr>
          <w:p w14:paraId="6FF34474" w14:textId="77777777" w:rsidR="00AE259B" w:rsidRPr="00D03FAB" w:rsidRDefault="00AE259B" w:rsidP="00561CBB">
            <w:pPr>
              <w:jc w:val="center"/>
              <w:rPr>
                <w:rFonts w:ascii="Times New Roman" w:hAnsi="Times New Roman" w:cs="Times New Roman"/>
                <w:sz w:val="16"/>
                <w:szCs w:val="16"/>
              </w:rPr>
            </w:pPr>
          </w:p>
        </w:tc>
        <w:tc>
          <w:tcPr>
            <w:tcW w:w="1276" w:type="dxa"/>
            <w:vAlign w:val="center"/>
          </w:tcPr>
          <w:p w14:paraId="62961A9D" w14:textId="77777777" w:rsidR="00AE259B" w:rsidRPr="00D03FAB" w:rsidRDefault="00AE259B" w:rsidP="00561CBB">
            <w:pPr>
              <w:jc w:val="center"/>
              <w:rPr>
                <w:rFonts w:ascii="Times New Roman" w:eastAsia="ＭＳ 明朝" w:hAnsi="Times New Roman" w:cs="Times New Roman"/>
                <w:sz w:val="16"/>
                <w:szCs w:val="16"/>
              </w:rPr>
            </w:pPr>
            <m:oMathPara>
              <m:oMath>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3</m:t>
                    </m:r>
                  </m:sup>
                </m:sSubSup>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1417" w:type="dxa"/>
            <w:vAlign w:val="center"/>
          </w:tcPr>
          <w:p w14:paraId="3387D845" w14:textId="77777777" w:rsidR="00AE259B" w:rsidRPr="00D03FAB" w:rsidRDefault="009E233B" w:rsidP="00561CBB">
            <w:pPr>
              <w:jc w:val="center"/>
              <w:rPr>
                <w:rFonts w:ascii="Times New Roman" w:eastAsia="ＭＳ 明朝"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r>
                      <w:rPr>
                        <w:rFonts w:ascii="Cambria Math" w:hAnsi="Cambria Math" w:cs="Times New Roman"/>
                        <w:sz w:val="16"/>
                        <w:szCs w:val="16"/>
                      </w:rPr>
                      <m:t>2q(</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r>
                      <w:rPr>
                        <w:rFonts w:ascii="Cambria Math" w:hAnsi="Cambria Math" w:cs="Times New Roman"/>
                        <w:sz w:val="16"/>
                        <w:szCs w:val="16"/>
                      </w:rPr>
                      <m:t>)</m:t>
                    </m:r>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r w:rsidR="00AE259B" w:rsidRPr="00D03FAB" w14:paraId="30A9E8A7" w14:textId="77777777" w:rsidTr="00704019">
        <w:trPr>
          <w:gridAfter w:val="1"/>
          <w:wAfter w:w="1417" w:type="dxa"/>
        </w:trPr>
        <w:tc>
          <w:tcPr>
            <w:tcW w:w="14142" w:type="dxa"/>
            <w:gridSpan w:val="14"/>
            <w:vAlign w:val="center"/>
          </w:tcPr>
          <w:p w14:paraId="4B1646E0" w14:textId="77777777" w:rsidR="00AE259B" w:rsidRPr="00D03FAB" w:rsidRDefault="00AE259B" w:rsidP="00561CBB">
            <w:pPr>
              <w:jc w:val="center"/>
              <w:rPr>
                <w:rFonts w:ascii="Times New Roman" w:eastAsia="ＭＳ 明朝" w:hAnsi="Times New Roman" w:cs="Times New Roman"/>
                <w:sz w:val="16"/>
                <w:szCs w:val="16"/>
                <w:highlight w:val="magenta"/>
              </w:rPr>
            </w:pPr>
          </w:p>
        </w:tc>
      </w:tr>
      <w:tr w:rsidR="00704019" w:rsidRPr="009951E0" w14:paraId="096F2849" w14:textId="77777777" w:rsidTr="00704019">
        <w:tc>
          <w:tcPr>
            <w:tcW w:w="675" w:type="dxa"/>
            <w:vAlign w:val="center"/>
          </w:tcPr>
          <w:p w14:paraId="014F0A04" w14:textId="77777777" w:rsidR="00AE259B" w:rsidRPr="00D03FAB" w:rsidRDefault="009E233B" w:rsidP="00561CBB">
            <w:pPr>
              <w:jc w:val="center"/>
              <w:rPr>
                <w:rFonts w:ascii="Times New Roman"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09" w:type="dxa"/>
            <w:vAlign w:val="center"/>
          </w:tcPr>
          <w:p w14:paraId="503FE989" w14:textId="77777777" w:rsidR="00AE259B" w:rsidRPr="00D03FAB" w:rsidRDefault="009E233B"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284" w:type="dxa"/>
            <w:vAlign w:val="center"/>
          </w:tcPr>
          <w:p w14:paraId="3EEEFB72" w14:textId="77777777" w:rsidR="00AE259B" w:rsidRPr="00D03FAB" w:rsidRDefault="00AE259B" w:rsidP="00561CBB">
            <w:pPr>
              <w:jc w:val="center"/>
              <w:rPr>
                <w:rFonts w:ascii="Times New Roman" w:eastAsia="ＭＳ 明朝" w:hAnsi="Times New Roman" w:cs="Times New Roman"/>
                <w:sz w:val="16"/>
                <w:szCs w:val="16"/>
              </w:rPr>
            </w:pPr>
            <m:oMathPara>
              <m:oMath>
                <m:r>
                  <w:rPr>
                    <w:rFonts w:ascii="Cambria Math" w:eastAsia="ＭＳ 明朝" w:hAnsi="Cambria Math" w:cs="Times New Roman"/>
                    <w:sz w:val="16"/>
                    <w:szCs w:val="16"/>
                  </w:rPr>
                  <m:t>2</m:t>
                </m:r>
              </m:oMath>
            </m:oMathPara>
          </w:p>
        </w:tc>
        <w:tc>
          <w:tcPr>
            <w:tcW w:w="992" w:type="dxa"/>
            <w:vAlign w:val="center"/>
          </w:tcPr>
          <w:p w14:paraId="71311F13" w14:textId="77777777" w:rsidR="00AE259B" w:rsidRPr="00D03FAB" w:rsidRDefault="009E233B"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272" w:type="dxa"/>
            <w:vAlign w:val="center"/>
          </w:tcPr>
          <w:p w14:paraId="048213DE" w14:textId="77777777" w:rsidR="00AE259B" w:rsidRPr="00D03FAB" w:rsidRDefault="009E233B"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36" w:type="dxa"/>
            <w:vAlign w:val="center"/>
          </w:tcPr>
          <w:p w14:paraId="0D40D7C9" w14:textId="77777777" w:rsidR="00AE259B" w:rsidRPr="00D03FAB" w:rsidRDefault="00AE259B" w:rsidP="00561CBB">
            <w:pPr>
              <w:jc w:val="center"/>
              <w:rPr>
                <w:rFonts w:ascii="Times New Roman" w:hAnsi="Times New Roman" w:cs="Times New Roman"/>
                <w:sz w:val="16"/>
                <w:szCs w:val="16"/>
              </w:rPr>
            </w:pPr>
          </w:p>
        </w:tc>
        <w:tc>
          <w:tcPr>
            <w:tcW w:w="1311" w:type="dxa"/>
            <w:gridSpan w:val="2"/>
            <w:vAlign w:val="center"/>
          </w:tcPr>
          <w:p w14:paraId="0BA2ECF9" w14:textId="77777777" w:rsidR="00AE259B" w:rsidRPr="00D03FAB" w:rsidRDefault="009E233B" w:rsidP="00561CBB">
            <w:pPr>
              <w:jc w:val="center"/>
              <w:rPr>
                <w:rFonts w:ascii="Times New Roman" w:eastAsia="ＭＳ 明朝"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506" w:type="dxa"/>
            <w:vAlign w:val="center"/>
          </w:tcPr>
          <w:p w14:paraId="0469D3B8" w14:textId="77777777" w:rsidR="00AE259B" w:rsidRPr="00D03FAB" w:rsidRDefault="009E233B"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415" w:type="dxa"/>
            <w:vAlign w:val="center"/>
          </w:tcPr>
          <w:p w14:paraId="6AEBE35A" w14:textId="77777777" w:rsidR="00AE259B" w:rsidRPr="00D03FAB" w:rsidRDefault="00AE259B" w:rsidP="00561CBB">
            <w:pPr>
              <w:jc w:val="center"/>
              <w:rPr>
                <w:rFonts w:ascii="Cambria Math" w:hAnsi="Cambria Math" w:cs="Times New Roman"/>
                <w:sz w:val="16"/>
                <w:szCs w:val="16"/>
                <w:oMath/>
              </w:rPr>
            </w:pPr>
            <m:oMathPara>
              <m:oMath>
                <m:r>
                  <w:rPr>
                    <w:rFonts w:ascii="Cambria Math" w:eastAsia="ＭＳ 明朝" w:hAnsi="Cambria Math" w:cs="Times New Roman"/>
                    <w:sz w:val="16"/>
                    <w:szCs w:val="16"/>
                  </w:rPr>
                  <m:t>2</m:t>
                </m:r>
              </m:oMath>
            </m:oMathPara>
          </w:p>
        </w:tc>
        <w:tc>
          <w:tcPr>
            <w:tcW w:w="1077" w:type="dxa"/>
            <w:vAlign w:val="center"/>
          </w:tcPr>
          <w:p w14:paraId="767DE5A9" w14:textId="77777777" w:rsidR="00AE259B" w:rsidRPr="00D03FAB" w:rsidRDefault="009E233B"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vAlign w:val="center"/>
          </w:tcPr>
          <w:p w14:paraId="56E068DF" w14:textId="77777777" w:rsidR="00AE259B" w:rsidRPr="00D03FAB" w:rsidRDefault="009E233B"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vAlign w:val="center"/>
          </w:tcPr>
          <w:p w14:paraId="7A24232D" w14:textId="77777777" w:rsidR="00AE259B" w:rsidRPr="00D03FAB" w:rsidRDefault="00AE259B" w:rsidP="00561CBB">
            <w:pPr>
              <w:jc w:val="center"/>
              <w:rPr>
                <w:rFonts w:ascii="Times New Roman" w:hAnsi="Times New Roman" w:cs="Times New Roman"/>
                <w:sz w:val="16"/>
                <w:szCs w:val="16"/>
              </w:rPr>
            </w:pPr>
          </w:p>
        </w:tc>
        <w:tc>
          <w:tcPr>
            <w:tcW w:w="1276" w:type="dxa"/>
            <w:vAlign w:val="center"/>
          </w:tcPr>
          <w:p w14:paraId="57667254" w14:textId="77777777" w:rsidR="00AE259B" w:rsidRPr="00D03FAB" w:rsidRDefault="009E233B"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4</m:t>
                    </m:r>
                  </m:sup>
                </m:sSubSup>
              </m:oMath>
            </m:oMathPara>
          </w:p>
        </w:tc>
        <w:tc>
          <w:tcPr>
            <w:tcW w:w="1417" w:type="dxa"/>
            <w:vAlign w:val="center"/>
          </w:tcPr>
          <w:p w14:paraId="103CD975" w14:textId="77777777" w:rsidR="00AE259B" w:rsidRPr="00D03FAB" w:rsidRDefault="009E233B" w:rsidP="00561CBB">
            <w:pPr>
              <w:jc w:val="center"/>
              <w:rPr>
                <w:rFonts w:ascii="Times New Roman" w:eastAsia="ＭＳ 明朝"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sSubSup>
                      <m:sSubSupPr>
                        <m:ctrlPr>
                          <w:rPr>
                            <w:rFonts w:ascii="Cambria Math" w:hAnsi="Cambria Math" w:cs="Times New Roman"/>
                            <w:i/>
                            <w:sz w:val="16"/>
                            <w:szCs w:val="16"/>
                          </w:rPr>
                        </m:ctrlPr>
                      </m:sSubSupPr>
                      <m:e>
                        <m:r>
                          <w:rPr>
                            <w:rFonts w:ascii="Cambria Math" w:hAnsi="Cambria Math" w:cs="Times New Roman"/>
                            <w:sz w:val="16"/>
                            <w:szCs w:val="16"/>
                          </w:rPr>
                          <m:t>4q</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bl>
    <w:p w14:paraId="368A0D2C" w14:textId="4DCE9038" w:rsidR="00857234" w:rsidRDefault="00AE259B" w:rsidP="00AE259B">
      <w:pPr>
        <w:rPr>
          <w:rFonts w:ascii="Times New Roman" w:hAnsi="Times New Roman" w:cs="Times New Roman"/>
        </w:rPr>
      </w:pPr>
      <w:r w:rsidRPr="00A764BA">
        <w:rPr>
          <w:rFonts w:ascii="Times New Roman" w:hAnsi="Times New Roman" w:cs="Times New Roman"/>
          <w:b/>
        </w:rPr>
        <w:t>Notes:</w:t>
      </w:r>
      <w:r w:rsidRPr="009951E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ik</m:t>
            </m:r>
          </m:sub>
        </m:sSub>
      </m:oMath>
      <w:r w:rsidR="00857234">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jk</m:t>
            </m:r>
          </m:sub>
        </m:sSub>
      </m:oMath>
      <w:r w:rsidR="00857234">
        <w:rPr>
          <w:rFonts w:ascii="Times New Roman" w:hAnsi="Times New Roman" w:cs="Times New Roman"/>
        </w:rPr>
        <w:t xml:space="preserve"> have subscript “A”, for additive, dropped off here.</w:t>
      </w:r>
    </w:p>
    <w:p w14:paraId="086936A4" w14:textId="692817B8" w:rsidR="00AE259B" w:rsidRPr="00BB68FB" w:rsidRDefault="00AE259B" w:rsidP="00AE259B">
      <w:pPr>
        <w:rPr>
          <w:rFonts w:ascii="Times New Roman" w:hAnsi="Times New Roman" w:cs="Times New Roman"/>
        </w:rPr>
      </w:pPr>
      <w:r w:rsidRPr="009951E0">
        <w:rPr>
          <w:rFonts w:ascii="Times New Roman" w:hAnsi="Times New Roman" w:cs="Times New Roman"/>
        </w:rPr>
        <w:t xml:space="preserve">As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Pr>
          <w:rFonts w:ascii="Times New Roman" w:hAnsi="Times New Roman" w:cs="Times New Roman"/>
        </w:rPr>
        <w:t xml:space="preserve"> allele</w:t>
      </w:r>
      <w:r w:rsidRPr="009951E0">
        <w:rPr>
          <w:rFonts w:ascii="Times New Roman" w:hAnsi="Times New Roman" w:cs="Times New Roman"/>
        </w:rPr>
        <w:t xml:space="preserve"> </w:t>
      </w:r>
      <w:r>
        <w:rPr>
          <w:rFonts w:ascii="Times New Roman" w:hAnsi="Times New Roman" w:cs="Times New Roman"/>
        </w:rPr>
        <w:t>i</w:t>
      </w:r>
      <w:r w:rsidRPr="009951E0">
        <w:rPr>
          <w:rFonts w:ascii="Times New Roman" w:hAnsi="Times New Roman" w:cs="Times New Roman"/>
        </w:rPr>
        <w:t>s</w:t>
      </w:r>
      <w:r>
        <w:rPr>
          <w:rFonts w:ascii="Times New Roman" w:hAnsi="Times New Roman" w:cs="Times New Roman"/>
        </w:rPr>
        <w:t xml:space="preserve"> set the reference allele, the</w:t>
      </w:r>
      <w:r w:rsidRPr="009951E0">
        <w:rPr>
          <w:rFonts w:ascii="Times New Roman" w:hAnsi="Times New Roman" w:cs="Times New Roman"/>
        </w:rPr>
        <w:t xml:space="preserve"> frequency </w:t>
      </w:r>
      <w:r>
        <w:rPr>
          <w:rFonts w:ascii="Times New Roman" w:hAnsi="Times New Roman" w:cs="Times New Roman"/>
        </w:rPr>
        <w:t xml:space="preserve">of which </w:t>
      </w:r>
      <w:r w:rsidRPr="009951E0">
        <w:rPr>
          <w:rFonts w:ascii="Times New Roman" w:hAnsi="Times New Roman" w:cs="Times New Roman"/>
        </w:rPr>
        <w:t xml:space="preserve">was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m:t>
            </m:r>
          </m:sub>
        </m:sSub>
      </m:oMath>
      <w:r w:rsidRPr="009951E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ascii="Times New Roman" w:hAnsi="Times New Roman" w:cs="Times New Roman"/>
        </w:rPr>
        <w:t xml:space="preserve"> were coded as 0, 1 and 2, respectively.</w:t>
      </w:r>
    </w:p>
    <w:p w14:paraId="69EEB08D" w14:textId="7EBD2917" w:rsidR="00AE259B" w:rsidRDefault="00AE259B">
      <w:pPr>
        <w:rPr>
          <w:rFonts w:ascii="Times New Roman" w:eastAsia="Times New Roman" w:hAnsi="Times New Roman" w:cs="Times New Roman"/>
          <w:b/>
          <w:color w:val="000000"/>
          <w:lang w:val="en-US" w:eastAsia="zh-CN"/>
        </w:rPr>
      </w:pPr>
      <w:r>
        <w:rPr>
          <w:rFonts w:ascii="Times New Roman" w:eastAsia="Times New Roman" w:hAnsi="Times New Roman" w:cs="Times New Roman"/>
          <w:b/>
          <w:color w:val="000000"/>
          <w:lang w:val="en-US" w:eastAsia="zh-CN"/>
        </w:rPr>
        <w:br w:type="page"/>
      </w:r>
    </w:p>
    <w:p w14:paraId="39DE4BAF" w14:textId="77777777" w:rsidR="00AE259B" w:rsidRDefault="00AE259B" w:rsidP="001C3FA4">
      <w:pPr>
        <w:rPr>
          <w:rFonts w:ascii="Times New Roman" w:eastAsia="Times New Roman" w:hAnsi="Times New Roman" w:cs="Times New Roman"/>
          <w:b/>
          <w:color w:val="000000"/>
          <w:lang w:val="en-US" w:eastAsia="zh-CN"/>
        </w:rPr>
      </w:pPr>
    </w:p>
    <w:p w14:paraId="10A6495F" w14:textId="77777777" w:rsidR="00AE259B" w:rsidRPr="009951E0" w:rsidRDefault="00AE259B" w:rsidP="00AE259B">
      <w:pPr>
        <w:rPr>
          <w:rFonts w:ascii="Times New Roman" w:hAnsi="Times New Roman" w:cs="Times New Roman"/>
        </w:rPr>
      </w:pPr>
      <w:r w:rsidRPr="009951E0">
        <w:rPr>
          <w:rFonts w:ascii="Times New Roman" w:hAnsi="Times New Roman" w:cs="Times New Roman"/>
          <w:b/>
        </w:rPr>
        <w:t xml:space="preserve">Table </w:t>
      </w:r>
      <w:r>
        <w:rPr>
          <w:rFonts w:ascii="Times New Roman" w:hAnsi="Times New Roman" w:cs="Times New Roman" w:hint="eastAsia"/>
          <w:b/>
          <w:lang w:eastAsia="zh-CN"/>
        </w:rPr>
        <w:t>3</w:t>
      </w:r>
      <w:r w:rsidRPr="009951E0">
        <w:rPr>
          <w:rFonts w:ascii="Times New Roman" w:hAnsi="Times New Roman" w:cs="Times New Roman"/>
          <w:b/>
        </w:rPr>
        <w:t xml:space="preserve"> </w:t>
      </w:r>
      <w:r w:rsidRPr="009951E0">
        <w:rPr>
          <w:rFonts w:ascii="Times New Roman" w:hAnsi="Times New Roman" w:cs="Times New Roman"/>
        </w:rPr>
        <w:t xml:space="preserve">The joint distribution of the </w:t>
      </w:r>
      <w:r>
        <w:rPr>
          <w:rFonts w:ascii="Times New Roman" w:hAnsi="Times New Roman" w:cs="Times New Roman"/>
          <w:lang w:val="en-US"/>
        </w:rPr>
        <w:t>dominance</w:t>
      </w:r>
      <w:r w:rsidRPr="009951E0">
        <w:rPr>
          <w:rFonts w:ascii="Times New Roman" w:hAnsi="Times New Roman" w:cs="Times New Roman"/>
          <w:lang w:val="en-US"/>
        </w:rPr>
        <w:t xml:space="preserve"> </w:t>
      </w:r>
      <w:r w:rsidRPr="009951E0">
        <w:rPr>
          <w:rFonts w:ascii="Times New Roman" w:hAnsi="Times New Roman" w:cs="Times New Roman"/>
        </w:rPr>
        <w:t xml:space="preserve">genetic relatedness between individual </w:t>
      </w:r>
      <m:oMath>
        <m:r>
          <w:rPr>
            <w:rFonts w:ascii="Cambria Math" w:hAnsi="Cambria Math" w:cs="Times New Roman"/>
          </w:rPr>
          <m:t>i</m:t>
        </m:r>
      </m:oMath>
      <w:r w:rsidRPr="009951E0">
        <w:rPr>
          <w:rFonts w:ascii="Times New Roman" w:hAnsi="Times New Roman" w:cs="Times New Roman"/>
        </w:rPr>
        <w:t xml:space="preserve"> and </w:t>
      </w:r>
      <m:oMath>
        <m:r>
          <w:rPr>
            <w:rFonts w:ascii="Cambria Math" w:hAnsi="Cambria Math" w:cs="Times New Roman"/>
          </w:rPr>
          <m:t>j</m:t>
        </m:r>
      </m:oMath>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
        <w:gridCol w:w="677"/>
        <w:gridCol w:w="440"/>
        <w:gridCol w:w="1128"/>
        <w:gridCol w:w="2874"/>
        <w:gridCol w:w="235"/>
        <w:gridCol w:w="606"/>
        <w:gridCol w:w="689"/>
        <w:gridCol w:w="440"/>
        <w:gridCol w:w="1128"/>
        <w:gridCol w:w="2874"/>
        <w:gridCol w:w="235"/>
        <w:gridCol w:w="1928"/>
        <w:gridCol w:w="1559"/>
      </w:tblGrid>
      <w:tr w:rsidR="00AE259B" w:rsidRPr="009951E0" w14:paraId="22926D2B" w14:textId="77777777" w:rsidTr="00857234">
        <w:tc>
          <w:tcPr>
            <w:tcW w:w="0" w:type="auto"/>
            <w:tcBorders>
              <w:bottom w:val="single" w:sz="4" w:space="0" w:color="auto"/>
            </w:tcBorders>
          </w:tcPr>
          <w:p w14:paraId="56596973" w14:textId="77777777" w:rsidR="00AE259B" w:rsidRPr="00D03FAB" w:rsidRDefault="00AE259B" w:rsidP="00561CBB">
            <w:pPr>
              <w:jc w:val="center"/>
              <w:rPr>
                <w:rFonts w:ascii="Times New Roman" w:hAnsi="Times New Roman" w:cs="Times New Roman"/>
                <w:sz w:val="16"/>
                <w:szCs w:val="16"/>
              </w:rPr>
            </w:pPr>
          </w:p>
        </w:tc>
        <w:tc>
          <w:tcPr>
            <w:tcW w:w="0" w:type="auto"/>
            <w:gridSpan w:val="4"/>
            <w:tcBorders>
              <w:bottom w:val="single" w:sz="4" w:space="0" w:color="auto"/>
            </w:tcBorders>
            <w:vAlign w:val="center"/>
          </w:tcPr>
          <w:p w14:paraId="3F2F3380" w14:textId="77777777" w:rsidR="00AE259B" w:rsidRPr="00D03FAB" w:rsidRDefault="00AE259B" w:rsidP="00561CBB">
            <w:pPr>
              <w:jc w:val="center"/>
              <w:rPr>
                <w:rFonts w:ascii="Times New Roman" w:hAnsi="Times New Roman" w:cs="Times New Roman"/>
                <w:sz w:val="16"/>
                <w:szCs w:val="16"/>
              </w:rPr>
            </w:pPr>
            <w:r w:rsidRPr="00D03FAB">
              <w:rPr>
                <w:rFonts w:ascii="Times New Roman" w:hAnsi="Times New Roman" w:cs="Times New Roman"/>
                <w:sz w:val="16"/>
                <w:szCs w:val="16"/>
              </w:rPr>
              <w:t xml:space="preserve">Individual </w:t>
            </w:r>
            <m:oMath>
              <m:r>
                <w:rPr>
                  <w:rFonts w:ascii="Cambria Math" w:hAnsi="Cambria Math" w:cs="Times New Roman"/>
                  <w:sz w:val="16"/>
                  <w:szCs w:val="16"/>
                </w:rPr>
                <m:t>i</m:t>
              </m:r>
            </m:oMath>
          </w:p>
        </w:tc>
        <w:tc>
          <w:tcPr>
            <w:tcW w:w="0" w:type="auto"/>
            <w:vAlign w:val="center"/>
          </w:tcPr>
          <w:p w14:paraId="10D77D5C" w14:textId="77777777" w:rsidR="00AE259B" w:rsidRPr="00D03FAB" w:rsidRDefault="00AE259B" w:rsidP="00561CBB">
            <w:pPr>
              <w:jc w:val="center"/>
              <w:rPr>
                <w:rFonts w:ascii="Times New Roman" w:hAnsi="Times New Roman" w:cs="Times New Roman"/>
                <w:sz w:val="16"/>
                <w:szCs w:val="16"/>
              </w:rPr>
            </w:pPr>
          </w:p>
        </w:tc>
        <w:tc>
          <w:tcPr>
            <w:tcW w:w="0" w:type="auto"/>
            <w:gridSpan w:val="5"/>
            <w:vAlign w:val="center"/>
          </w:tcPr>
          <w:p w14:paraId="35F0ED51" w14:textId="77777777" w:rsidR="00AE259B" w:rsidRPr="00D03FAB" w:rsidRDefault="00AE259B" w:rsidP="00561CBB">
            <w:pPr>
              <w:jc w:val="center"/>
              <w:rPr>
                <w:rFonts w:ascii="Times New Roman" w:hAnsi="Times New Roman" w:cs="Times New Roman"/>
                <w:sz w:val="16"/>
                <w:szCs w:val="16"/>
              </w:rPr>
            </w:pPr>
            <w:r w:rsidRPr="00D03FAB">
              <w:rPr>
                <w:rFonts w:ascii="Times New Roman" w:hAnsi="Times New Roman" w:cs="Times New Roman"/>
                <w:sz w:val="16"/>
                <w:szCs w:val="16"/>
              </w:rPr>
              <w:t xml:space="preserve">Individual </w:t>
            </w:r>
            <m:oMath>
              <m:r>
                <w:rPr>
                  <w:rFonts w:ascii="Cambria Math" w:hAnsi="Cambria Math" w:cs="Times New Roman"/>
                  <w:sz w:val="16"/>
                  <w:szCs w:val="16"/>
                </w:rPr>
                <m:t>j</m:t>
              </m:r>
            </m:oMath>
          </w:p>
        </w:tc>
        <w:tc>
          <w:tcPr>
            <w:tcW w:w="0" w:type="auto"/>
            <w:tcBorders>
              <w:bottom w:val="nil"/>
            </w:tcBorders>
            <w:vAlign w:val="center"/>
          </w:tcPr>
          <w:p w14:paraId="76CD0D6C" w14:textId="77777777" w:rsidR="00AE259B" w:rsidRPr="00D03FAB" w:rsidRDefault="00AE259B" w:rsidP="00561CBB">
            <w:pPr>
              <w:jc w:val="center"/>
              <w:rPr>
                <w:rFonts w:ascii="Times New Roman" w:hAnsi="Times New Roman" w:cs="Times New Roman"/>
                <w:sz w:val="16"/>
                <w:szCs w:val="16"/>
              </w:rPr>
            </w:pPr>
          </w:p>
        </w:tc>
        <w:tc>
          <w:tcPr>
            <w:tcW w:w="3378" w:type="dxa"/>
            <w:gridSpan w:val="2"/>
            <w:tcBorders>
              <w:bottom w:val="single" w:sz="4" w:space="0" w:color="auto"/>
            </w:tcBorders>
          </w:tcPr>
          <w:p w14:paraId="3388CFA3" w14:textId="77777777" w:rsidR="00AE259B" w:rsidRPr="00D03FAB" w:rsidRDefault="00AE259B" w:rsidP="00561CBB">
            <w:pPr>
              <w:jc w:val="center"/>
              <w:rPr>
                <w:rFonts w:ascii="Times New Roman" w:hAnsi="Times New Roman" w:cs="Times New Roman"/>
                <w:sz w:val="16"/>
                <w:szCs w:val="16"/>
              </w:rPr>
            </w:pPr>
            <w:r w:rsidRPr="00D03FAB">
              <w:rPr>
                <w:rFonts w:ascii="Times New Roman" w:hAnsi="Times New Roman" w:cs="Times New Roman"/>
                <w:sz w:val="16"/>
                <w:szCs w:val="16"/>
              </w:rPr>
              <w:t xml:space="preserve">Relatedness for individual </w:t>
            </w:r>
            <m:oMath>
              <m:r>
                <w:rPr>
                  <w:rFonts w:ascii="Cambria Math" w:hAnsi="Cambria Math" w:cs="Times New Roman"/>
                  <w:sz w:val="16"/>
                  <w:szCs w:val="16"/>
                </w:rPr>
                <m:t>i</m:t>
              </m:r>
            </m:oMath>
            <w:r w:rsidRPr="00D03FAB">
              <w:rPr>
                <w:rFonts w:ascii="Times New Roman" w:hAnsi="Times New Roman" w:cs="Times New Roman"/>
                <w:sz w:val="16"/>
                <w:szCs w:val="16"/>
              </w:rPr>
              <w:t xml:space="preserve"> and </w:t>
            </w:r>
            <m:oMath>
              <m:r>
                <w:rPr>
                  <w:rFonts w:ascii="Cambria Math" w:hAnsi="Cambria Math" w:cs="Times New Roman"/>
                  <w:sz w:val="16"/>
                  <w:szCs w:val="16"/>
                </w:rPr>
                <m:t>j</m:t>
              </m:r>
            </m:oMath>
          </w:p>
        </w:tc>
      </w:tr>
      <w:tr w:rsidR="00AE259B" w:rsidRPr="009951E0" w14:paraId="3AD64EA8" w14:textId="77777777" w:rsidTr="00857234">
        <w:tc>
          <w:tcPr>
            <w:tcW w:w="0" w:type="auto"/>
            <w:tcBorders>
              <w:top w:val="single" w:sz="4" w:space="0" w:color="auto"/>
              <w:bottom w:val="single" w:sz="4" w:space="0" w:color="auto"/>
            </w:tcBorders>
            <w:vAlign w:val="center"/>
          </w:tcPr>
          <w:p w14:paraId="6672D300" w14:textId="57A8370F" w:rsidR="00AE259B" w:rsidRPr="00D03FAB" w:rsidRDefault="009E233B" w:rsidP="00561CBB">
            <w:pPr>
              <w:jc w:val="center"/>
              <w:rPr>
                <w:rFonts w:ascii="Times New Roman"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0" w:type="auto"/>
            <w:tcBorders>
              <w:top w:val="single" w:sz="4" w:space="0" w:color="auto"/>
              <w:bottom w:val="single" w:sz="4" w:space="0" w:color="auto"/>
            </w:tcBorders>
            <w:vAlign w:val="center"/>
          </w:tcPr>
          <w:p w14:paraId="5E1592AC" w14:textId="77777777" w:rsidR="00AE259B" w:rsidRPr="00D03FAB" w:rsidRDefault="00AE259B" w:rsidP="00561CBB">
            <w:pPr>
              <w:jc w:val="center"/>
              <w:rPr>
                <w:rFonts w:ascii="Times New Roman" w:eastAsia="ＭＳ 明朝" w:hAnsi="Times New Roman" w:cs="Times New Roman"/>
                <w:sz w:val="16"/>
                <w:szCs w:val="16"/>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e>
                </m:d>
              </m:oMath>
            </m:oMathPara>
          </w:p>
        </w:tc>
        <w:tc>
          <w:tcPr>
            <w:tcW w:w="0" w:type="auto"/>
            <w:tcBorders>
              <w:top w:val="single" w:sz="4" w:space="0" w:color="auto"/>
              <w:bottom w:val="single" w:sz="4" w:space="0" w:color="auto"/>
            </w:tcBorders>
            <w:vAlign w:val="center"/>
          </w:tcPr>
          <w:p w14:paraId="7CA8AAFF" w14:textId="77777777" w:rsidR="00AE259B" w:rsidRPr="00D03FAB" w:rsidRDefault="009E233B" w:rsidP="00561CBB">
            <w:pPr>
              <w:jc w:val="center"/>
              <w:rPr>
                <w:rFonts w:ascii="Times New Roman" w:eastAsia="ＭＳ 明朝"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0" w:type="auto"/>
            <w:tcBorders>
              <w:top w:val="single" w:sz="4" w:space="0" w:color="auto"/>
              <w:bottom w:val="single" w:sz="4" w:space="0" w:color="auto"/>
            </w:tcBorders>
            <w:vAlign w:val="center"/>
          </w:tcPr>
          <w:p w14:paraId="6DB4E2A8" w14:textId="77777777" w:rsidR="00AE259B" w:rsidRPr="00D03FAB" w:rsidRDefault="009E233B" w:rsidP="00561CBB">
            <w:pPr>
              <w:jc w:val="center"/>
              <w:rPr>
                <w:rFonts w:ascii="Times New Roman"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s</m:t>
                    </m:r>
                  </m:e>
                  <m:sub>
                    <m:r>
                      <w:rPr>
                        <w:rFonts w:ascii="Cambria Math" w:hAnsi="Cambria Math" w:cs="Times New Roman"/>
                        <w:sz w:val="16"/>
                        <w:szCs w:val="16"/>
                      </w:rPr>
                      <m:t>ik</m:t>
                    </m:r>
                  </m:sub>
                </m:sSub>
              </m:oMath>
            </m:oMathPara>
          </w:p>
        </w:tc>
        <w:tc>
          <w:tcPr>
            <w:tcW w:w="0" w:type="auto"/>
            <w:tcBorders>
              <w:top w:val="single" w:sz="4" w:space="0" w:color="auto"/>
              <w:bottom w:val="single" w:sz="4" w:space="0" w:color="auto"/>
            </w:tcBorders>
            <w:vAlign w:val="center"/>
          </w:tcPr>
          <w:p w14:paraId="4F684822" w14:textId="77777777" w:rsidR="00AE259B" w:rsidRPr="00D03FAB" w:rsidRDefault="00AE259B" w:rsidP="00561CBB">
            <w:pPr>
              <w:jc w:val="center"/>
              <w:rPr>
                <w:rFonts w:ascii="Times New Roman" w:hAnsi="Times New Roman" w:cs="Times New Roman"/>
                <w:sz w:val="16"/>
                <w:szCs w:val="16"/>
              </w:rPr>
            </w:pPr>
            <m:oMathPara>
              <m:oMath>
                <m:r>
                  <w:rPr>
                    <w:rFonts w:ascii="Cambria Math" w:hAnsi="Cambria Math" w:cs="Times New Roman"/>
                    <w:sz w:val="16"/>
                    <w:szCs w:val="16"/>
                  </w:rPr>
                  <m:t>E(</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r>
                  <w:rPr>
                    <w:rFonts w:ascii="Cambria Math" w:hAnsi="Cambria Math" w:cs="Times New Roman"/>
                    <w:sz w:val="16"/>
                    <w:szCs w:val="16"/>
                  </w:rPr>
                  <m:t>)</m:t>
                </m:r>
              </m:oMath>
            </m:oMathPara>
          </w:p>
        </w:tc>
        <w:tc>
          <w:tcPr>
            <w:tcW w:w="0" w:type="auto"/>
            <w:vAlign w:val="center"/>
          </w:tcPr>
          <w:p w14:paraId="6EA418FD" w14:textId="77777777" w:rsidR="00AE259B" w:rsidRPr="00D03FAB" w:rsidRDefault="00AE259B" w:rsidP="00561CBB">
            <w:pPr>
              <w:jc w:val="center"/>
              <w:rPr>
                <w:rFonts w:ascii="Times New Roman" w:hAnsi="Times New Roman" w:cs="Times New Roman"/>
                <w:sz w:val="16"/>
                <w:szCs w:val="16"/>
              </w:rPr>
            </w:pPr>
          </w:p>
        </w:tc>
        <w:tc>
          <w:tcPr>
            <w:tcW w:w="0" w:type="auto"/>
            <w:tcBorders>
              <w:top w:val="single" w:sz="4" w:space="0" w:color="auto"/>
              <w:bottom w:val="single" w:sz="4" w:space="0" w:color="auto"/>
            </w:tcBorders>
            <w:vAlign w:val="center"/>
          </w:tcPr>
          <w:p w14:paraId="285F9D8B" w14:textId="351DC872" w:rsidR="00AE259B" w:rsidRPr="00D03FAB" w:rsidRDefault="009E233B" w:rsidP="00561CBB">
            <w:pPr>
              <w:jc w:val="center"/>
              <w:rPr>
                <w:rFonts w:ascii="Times New Roman"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oMath>
            </m:oMathPara>
          </w:p>
        </w:tc>
        <w:tc>
          <w:tcPr>
            <w:tcW w:w="0" w:type="auto"/>
            <w:tcBorders>
              <w:top w:val="single" w:sz="4" w:space="0" w:color="auto"/>
              <w:bottom w:val="single" w:sz="4" w:space="0" w:color="auto"/>
            </w:tcBorders>
            <w:vAlign w:val="center"/>
          </w:tcPr>
          <w:p w14:paraId="772BAC3E" w14:textId="77777777" w:rsidR="00AE259B" w:rsidRPr="00D03FAB" w:rsidRDefault="00AE259B" w:rsidP="00561CBB">
            <w:pPr>
              <w:jc w:val="center"/>
              <w:rPr>
                <w:rFonts w:ascii="Times New Roman" w:eastAsia="ＭＳ 明朝" w:hAnsi="Times New Roman" w:cs="Times New Roman"/>
                <w:sz w:val="16"/>
                <w:szCs w:val="16"/>
                <w:lang w:val="en-US"/>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e>
                </m:d>
              </m:oMath>
            </m:oMathPara>
          </w:p>
        </w:tc>
        <w:tc>
          <w:tcPr>
            <w:tcW w:w="0" w:type="auto"/>
            <w:tcBorders>
              <w:top w:val="single" w:sz="4" w:space="0" w:color="auto"/>
              <w:bottom w:val="single" w:sz="4" w:space="0" w:color="auto"/>
            </w:tcBorders>
            <w:vAlign w:val="center"/>
          </w:tcPr>
          <w:p w14:paraId="617BC30D" w14:textId="77777777" w:rsidR="00AE259B" w:rsidRPr="00D03FAB" w:rsidRDefault="009E233B" w:rsidP="00561CBB">
            <w:pPr>
              <w:jc w:val="center"/>
              <w:rPr>
                <w:rFonts w:ascii="Times New Roman"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0" w:type="auto"/>
            <w:tcBorders>
              <w:top w:val="single" w:sz="4" w:space="0" w:color="auto"/>
              <w:bottom w:val="single" w:sz="4" w:space="0" w:color="auto"/>
            </w:tcBorders>
            <w:vAlign w:val="center"/>
          </w:tcPr>
          <w:p w14:paraId="63F6C5BA" w14:textId="77777777" w:rsidR="00AE259B" w:rsidRPr="00D03FAB" w:rsidRDefault="009E233B" w:rsidP="00561CBB">
            <w:pPr>
              <w:jc w:val="center"/>
              <w:rPr>
                <w:rFonts w:ascii="Times New Roman" w:hAnsi="Times New Roman" w:cs="Times New Roman"/>
                <w:sz w:val="16"/>
                <w:szCs w:val="16"/>
              </w:rPr>
            </w:pPr>
            <m:oMathPara>
              <m:oMath>
                <m:sSub>
                  <m:sSubPr>
                    <m:ctrlPr>
                      <w:rPr>
                        <w:rFonts w:ascii="Cambria Math" w:hAnsi="Cambria Math" w:cs="Times New Roman"/>
                        <w:i/>
                        <w:sz w:val="16"/>
                        <w:szCs w:val="16"/>
                        <w:lang w:val="en-US"/>
                      </w:rPr>
                    </m:ctrlPr>
                  </m:sSubPr>
                  <m:e>
                    <m:r>
                      <w:rPr>
                        <w:rFonts w:ascii="Cambria Math" w:hAnsi="Cambria Math" w:cs="Times New Roman"/>
                        <w:sz w:val="16"/>
                        <w:szCs w:val="16"/>
                        <w:lang w:val="en-US"/>
                      </w:rPr>
                      <m:t>s</m:t>
                    </m:r>
                  </m:e>
                  <m:sub>
                    <m:r>
                      <w:rPr>
                        <w:rFonts w:ascii="Cambria Math" w:hAnsi="Cambria Math" w:cs="Times New Roman"/>
                        <w:sz w:val="16"/>
                        <w:szCs w:val="16"/>
                        <w:lang w:val="en-US"/>
                      </w:rPr>
                      <m:t>j,k</m:t>
                    </m:r>
                  </m:sub>
                </m:sSub>
              </m:oMath>
            </m:oMathPara>
          </w:p>
        </w:tc>
        <w:tc>
          <w:tcPr>
            <w:tcW w:w="0" w:type="auto"/>
            <w:tcBorders>
              <w:top w:val="single" w:sz="4" w:space="0" w:color="auto"/>
              <w:bottom w:val="single" w:sz="4" w:space="0" w:color="auto"/>
            </w:tcBorders>
            <w:vAlign w:val="center"/>
          </w:tcPr>
          <w:p w14:paraId="0D0C6204" w14:textId="77777777" w:rsidR="00AE259B" w:rsidRPr="00D03FAB" w:rsidRDefault="00AE259B" w:rsidP="00561CBB">
            <w:pPr>
              <w:jc w:val="center"/>
              <w:rPr>
                <w:rFonts w:ascii="Times New Roman" w:hAnsi="Times New Roman" w:cs="Times New Roman"/>
                <w:sz w:val="16"/>
                <w:szCs w:val="16"/>
              </w:rPr>
            </w:pPr>
            <m:oMathPara>
              <m:oMath>
                <m:r>
                  <w:rPr>
                    <w:rFonts w:ascii="Cambria Math" w:hAnsi="Cambria Math" w:cs="Times New Roman"/>
                    <w:sz w:val="16"/>
                    <w:szCs w:val="16"/>
                  </w:rPr>
                  <m:t>E(</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j</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r>
                  <w:rPr>
                    <w:rFonts w:ascii="Cambria Math" w:hAnsi="Cambria Math" w:cs="Times New Roman"/>
                    <w:sz w:val="16"/>
                    <w:szCs w:val="16"/>
                  </w:rPr>
                  <m:t>)</m:t>
                </m:r>
              </m:oMath>
            </m:oMathPara>
          </w:p>
        </w:tc>
        <w:tc>
          <w:tcPr>
            <w:tcW w:w="0" w:type="auto"/>
            <w:tcBorders>
              <w:top w:val="nil"/>
              <w:bottom w:val="nil"/>
            </w:tcBorders>
            <w:vAlign w:val="center"/>
          </w:tcPr>
          <w:p w14:paraId="2F18E715" w14:textId="77777777" w:rsidR="00AE259B" w:rsidRPr="00D03FAB" w:rsidRDefault="00AE259B" w:rsidP="00561CBB">
            <w:pPr>
              <w:jc w:val="center"/>
              <w:rPr>
                <w:rFonts w:ascii="Times New Roman" w:hAnsi="Times New Roman" w:cs="Times New Roman"/>
                <w:sz w:val="16"/>
                <w:szCs w:val="16"/>
              </w:rPr>
            </w:pPr>
          </w:p>
        </w:tc>
        <w:tc>
          <w:tcPr>
            <w:tcW w:w="1819" w:type="dxa"/>
            <w:tcBorders>
              <w:top w:val="single" w:sz="4" w:space="0" w:color="auto"/>
              <w:bottom w:val="single" w:sz="4" w:space="0" w:color="auto"/>
            </w:tcBorders>
            <w:vAlign w:val="center"/>
          </w:tcPr>
          <w:p w14:paraId="6965C9DF" w14:textId="77777777" w:rsidR="00AE259B" w:rsidRPr="00D03FAB" w:rsidRDefault="00AE259B" w:rsidP="00561CBB">
            <w:pPr>
              <w:jc w:val="center"/>
              <w:rPr>
                <w:rFonts w:ascii="Times New Roman" w:eastAsia="ＭＳ 明朝" w:hAnsi="Times New Roman" w:cs="Times New Roman"/>
                <w:sz w:val="16"/>
                <w:szCs w:val="16"/>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e>
                </m:d>
                <m:r>
                  <w:rPr>
                    <w:rFonts w:ascii="Cambria Math" w:hAnsi="Cambria Math" w:cs="Times New Roman"/>
                    <w:sz w:val="16"/>
                    <w:szCs w:val="16"/>
                  </w:rPr>
                  <m:t>p(</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r>
                  <w:rPr>
                    <w:rFonts w:ascii="Cambria Math" w:hAnsi="Cambria Math" w:cs="Times New Roman"/>
                    <w:sz w:val="16"/>
                    <w:szCs w:val="16"/>
                  </w:rPr>
                  <m:t>)</m:t>
                </m:r>
              </m:oMath>
            </m:oMathPara>
          </w:p>
        </w:tc>
        <w:tc>
          <w:tcPr>
            <w:tcW w:w="1559" w:type="dxa"/>
            <w:tcBorders>
              <w:top w:val="single" w:sz="4" w:space="0" w:color="auto"/>
              <w:bottom w:val="single" w:sz="4" w:space="0" w:color="auto"/>
            </w:tcBorders>
            <w:vAlign w:val="center"/>
          </w:tcPr>
          <w:p w14:paraId="00FE6787" w14:textId="77777777" w:rsidR="00AE259B" w:rsidRPr="00D03FAB" w:rsidRDefault="009E233B" w:rsidP="00561CBB">
            <w:pPr>
              <w:jc w:val="center"/>
              <w:rPr>
                <w:rFonts w:ascii="Times New Roman" w:hAnsi="Times New Roman" w:cs="Times New Roman"/>
                <w:sz w:val="16"/>
                <w:szCs w:val="16"/>
              </w:rPr>
            </w:pPr>
            <m:oMathPara>
              <m:oMathParaPr>
                <m:jc m:val="center"/>
              </m:oMathParaPr>
              <m:oMath>
                <m:sSub>
                  <m:sSubPr>
                    <m:ctrlPr>
                      <w:rPr>
                        <w:rFonts w:ascii="Cambria Math" w:hAnsi="Cambria Math" w:cs="Times New Roman"/>
                        <w:i/>
                        <w:sz w:val="16"/>
                        <w:szCs w:val="16"/>
                      </w:rPr>
                    </m:ctrlPr>
                  </m:sSubPr>
                  <m:e>
                    <m:r>
                      <m:rPr>
                        <m:sty m:val="p"/>
                      </m:rPr>
                      <w:rPr>
                        <w:rFonts w:ascii="Cambria Math" w:hAnsi="Cambria Math" w:cs="Times New Roman"/>
                        <w:sz w:val="16"/>
                        <w:szCs w:val="16"/>
                      </w:rPr>
                      <m:t>Ω</m:t>
                    </m:r>
                  </m:e>
                  <m:sub>
                    <m:r>
                      <w:rPr>
                        <w:rFonts w:ascii="Cambria Math" w:hAnsi="Cambria Math" w:cs="Times New Roman"/>
                        <w:sz w:val="16"/>
                        <w:szCs w:val="16"/>
                      </w:rPr>
                      <m:t>ijk</m:t>
                    </m:r>
                  </m:sub>
                </m:sSub>
              </m:oMath>
            </m:oMathPara>
          </w:p>
        </w:tc>
      </w:tr>
      <w:tr w:rsidR="00AE259B" w:rsidRPr="009951E0" w14:paraId="6A116AD2" w14:textId="77777777" w:rsidTr="00857234">
        <w:tc>
          <w:tcPr>
            <w:tcW w:w="0" w:type="auto"/>
            <w:tcBorders>
              <w:top w:val="single" w:sz="4" w:space="0" w:color="auto"/>
            </w:tcBorders>
            <w:vAlign w:val="center"/>
          </w:tcPr>
          <w:p w14:paraId="4A9447BE" w14:textId="77777777" w:rsidR="00AE259B" w:rsidRPr="00D03FAB" w:rsidRDefault="009E233B" w:rsidP="00561CBB">
            <w:pPr>
              <w:jc w:val="center"/>
              <w:rPr>
                <w:rFonts w:ascii="Times New Roman"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tcBorders>
              <w:top w:val="single" w:sz="4" w:space="0" w:color="auto"/>
            </w:tcBorders>
            <w:vAlign w:val="center"/>
          </w:tcPr>
          <w:p w14:paraId="3591189E" w14:textId="77777777" w:rsidR="00AE259B" w:rsidRPr="00D03FAB" w:rsidRDefault="009E233B"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tcBorders>
              <w:top w:val="single" w:sz="4" w:space="0" w:color="auto"/>
            </w:tcBorders>
            <w:vAlign w:val="center"/>
          </w:tcPr>
          <w:p w14:paraId="1A6A4203" w14:textId="77777777" w:rsidR="00AE259B" w:rsidRPr="00D03FAB" w:rsidRDefault="00AE259B" w:rsidP="00561CBB">
            <w:pPr>
              <w:jc w:val="center"/>
              <w:rPr>
                <w:rFonts w:ascii="Times New Roman" w:eastAsia="ＭＳ 明朝" w:hAnsi="Times New Roman" w:cs="Times New Roman"/>
                <w:sz w:val="16"/>
                <w:szCs w:val="16"/>
              </w:rPr>
            </w:pPr>
            <m:oMathPara>
              <m:oMath>
                <m:r>
                  <w:rPr>
                    <w:rFonts w:ascii="Cambria Math" w:eastAsia="ＭＳ 明朝" w:hAnsi="Cambria Math" w:cs="Times New Roman"/>
                    <w:sz w:val="16"/>
                    <w:szCs w:val="16"/>
                  </w:rPr>
                  <m:t>0</m:t>
                </m:r>
              </m:oMath>
            </m:oMathPara>
          </w:p>
        </w:tc>
        <w:tc>
          <w:tcPr>
            <w:tcW w:w="0" w:type="auto"/>
            <w:tcBorders>
              <w:top w:val="single" w:sz="4" w:space="0" w:color="auto"/>
            </w:tcBorders>
            <w:vAlign w:val="center"/>
          </w:tcPr>
          <w:p w14:paraId="7973340B" w14:textId="77777777" w:rsidR="00AE259B" w:rsidRPr="00D03FAB" w:rsidRDefault="009E233B"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tcBorders>
              <w:top w:val="single" w:sz="4" w:space="0" w:color="auto"/>
            </w:tcBorders>
            <w:vAlign w:val="center"/>
          </w:tcPr>
          <w:p w14:paraId="53A08AB9" w14:textId="77777777" w:rsidR="00AE259B" w:rsidRPr="00D03FAB" w:rsidRDefault="009E233B"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1-2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tcBorders>
              <w:top w:val="nil"/>
            </w:tcBorders>
            <w:vAlign w:val="center"/>
          </w:tcPr>
          <w:p w14:paraId="50F6B771" w14:textId="77777777" w:rsidR="00AE259B" w:rsidRPr="00D03FAB" w:rsidRDefault="00AE259B" w:rsidP="00561CBB">
            <w:pPr>
              <w:jc w:val="center"/>
              <w:rPr>
                <w:rFonts w:ascii="Times New Roman" w:hAnsi="Times New Roman" w:cs="Times New Roman"/>
                <w:sz w:val="16"/>
                <w:szCs w:val="16"/>
              </w:rPr>
            </w:pPr>
          </w:p>
        </w:tc>
        <w:tc>
          <w:tcPr>
            <w:tcW w:w="0" w:type="auto"/>
            <w:tcBorders>
              <w:top w:val="nil"/>
            </w:tcBorders>
            <w:vAlign w:val="center"/>
          </w:tcPr>
          <w:p w14:paraId="23E85AE5" w14:textId="77777777" w:rsidR="00AE259B" w:rsidRPr="00D03FAB" w:rsidRDefault="009E233B" w:rsidP="00561CBB">
            <w:pPr>
              <w:jc w:val="center"/>
              <w:rPr>
                <w:rFonts w:ascii="Times New Roman"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tcBorders>
              <w:top w:val="nil"/>
            </w:tcBorders>
            <w:vAlign w:val="center"/>
          </w:tcPr>
          <w:p w14:paraId="23F3CBCD" w14:textId="77777777" w:rsidR="00AE259B" w:rsidRPr="00D03FAB" w:rsidRDefault="009E233B"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tcBorders>
              <w:top w:val="nil"/>
            </w:tcBorders>
            <w:vAlign w:val="center"/>
          </w:tcPr>
          <w:p w14:paraId="5ADE2B52" w14:textId="77777777" w:rsidR="00AE259B" w:rsidRPr="00D03FAB" w:rsidRDefault="00AE259B" w:rsidP="00561CBB">
            <w:pPr>
              <w:jc w:val="center"/>
              <w:rPr>
                <w:rFonts w:ascii="Times New Roman" w:hAnsi="Times New Roman" w:cs="Times New Roman"/>
                <w:sz w:val="16"/>
                <w:szCs w:val="16"/>
              </w:rPr>
            </w:pPr>
            <m:oMathPara>
              <m:oMath>
                <m:r>
                  <w:rPr>
                    <w:rFonts w:ascii="Cambria Math" w:eastAsia="ＭＳ 明朝" w:hAnsi="Cambria Math" w:cs="Times New Roman"/>
                    <w:sz w:val="16"/>
                    <w:szCs w:val="16"/>
                  </w:rPr>
                  <m:t>0</m:t>
                </m:r>
              </m:oMath>
            </m:oMathPara>
          </w:p>
        </w:tc>
        <w:tc>
          <w:tcPr>
            <w:tcW w:w="0" w:type="auto"/>
            <w:tcBorders>
              <w:top w:val="nil"/>
            </w:tcBorders>
            <w:vAlign w:val="center"/>
          </w:tcPr>
          <w:p w14:paraId="1830DD4E" w14:textId="77777777" w:rsidR="00AE259B" w:rsidRPr="00D03FAB" w:rsidRDefault="009E233B"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tcBorders>
              <w:top w:val="single" w:sz="4" w:space="0" w:color="auto"/>
              <w:bottom w:val="nil"/>
            </w:tcBorders>
            <w:vAlign w:val="center"/>
          </w:tcPr>
          <w:p w14:paraId="25A6BE1F" w14:textId="77777777" w:rsidR="00AE259B" w:rsidRPr="00D03FAB" w:rsidRDefault="009E233B"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1-2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tcBorders>
              <w:top w:val="nil"/>
            </w:tcBorders>
            <w:vAlign w:val="center"/>
          </w:tcPr>
          <w:p w14:paraId="08D87B5D" w14:textId="77777777" w:rsidR="00AE259B" w:rsidRPr="00D03FAB" w:rsidRDefault="00AE259B" w:rsidP="00561CBB">
            <w:pPr>
              <w:jc w:val="center"/>
              <w:rPr>
                <w:rFonts w:ascii="Times New Roman" w:hAnsi="Times New Roman" w:cs="Times New Roman"/>
                <w:sz w:val="16"/>
                <w:szCs w:val="16"/>
              </w:rPr>
            </w:pPr>
          </w:p>
        </w:tc>
        <w:tc>
          <w:tcPr>
            <w:tcW w:w="1819" w:type="dxa"/>
            <w:tcBorders>
              <w:top w:val="single" w:sz="4" w:space="0" w:color="auto"/>
            </w:tcBorders>
            <w:vAlign w:val="center"/>
          </w:tcPr>
          <w:p w14:paraId="740158ED" w14:textId="77777777" w:rsidR="00AE259B" w:rsidRPr="00D03FAB" w:rsidRDefault="009E233B"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4</m:t>
                    </m:r>
                  </m:sup>
                </m:sSubSup>
              </m:oMath>
            </m:oMathPara>
          </w:p>
        </w:tc>
        <w:tc>
          <w:tcPr>
            <w:tcW w:w="1559" w:type="dxa"/>
            <w:tcBorders>
              <w:top w:val="single" w:sz="4" w:space="0" w:color="auto"/>
            </w:tcBorders>
            <w:vAlign w:val="center"/>
          </w:tcPr>
          <w:p w14:paraId="72BD7A80" w14:textId="77777777" w:rsidR="00AE259B" w:rsidRPr="00D03FAB" w:rsidRDefault="009E233B" w:rsidP="00561CBB">
            <w:pPr>
              <w:jc w:val="center"/>
              <w:rPr>
                <w:rFonts w:ascii="Times New Roman" w:eastAsia="ＭＳ 明朝"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r>
                      <w:rPr>
                        <w:rFonts w:ascii="Cambria Math" w:hAnsi="Cambria Math" w:cs="Times New Roman"/>
                        <w:sz w:val="16"/>
                        <w:szCs w:val="16"/>
                      </w:rPr>
                      <m:t>4</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4</m:t>
                        </m:r>
                      </m:sup>
                    </m:sSubSup>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r w:rsidR="00AE259B" w:rsidRPr="009951E0" w14:paraId="79BCF12F" w14:textId="77777777" w:rsidTr="00857234">
        <w:tc>
          <w:tcPr>
            <w:tcW w:w="0" w:type="auto"/>
            <w:vAlign w:val="center"/>
          </w:tcPr>
          <w:p w14:paraId="393BF0E7"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4B959600"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44A84DCC"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07BD761C"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0A68D256"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7259EFA0"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7F4ACAC7" w14:textId="77777777" w:rsidR="00AE259B" w:rsidRPr="00D03FAB" w:rsidRDefault="009E233B" w:rsidP="00561CBB">
            <w:pPr>
              <w:jc w:val="center"/>
              <w:rPr>
                <w:rFonts w:ascii="Times New Roman" w:eastAsia="ＭＳ 明朝"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735225A8" w14:textId="77777777" w:rsidR="00AE259B" w:rsidRPr="00D03FAB" w:rsidRDefault="00AE259B" w:rsidP="00561CBB">
            <w:pPr>
              <w:jc w:val="center"/>
              <w:rPr>
                <w:rFonts w:ascii="Times New Roman" w:eastAsia="ＭＳ 明朝" w:hAnsi="Times New Roman"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0" w:type="auto"/>
            <w:vAlign w:val="center"/>
          </w:tcPr>
          <w:p w14:paraId="317B977E" w14:textId="77777777" w:rsidR="00AE259B" w:rsidRPr="00D03FAB" w:rsidRDefault="00AE259B" w:rsidP="00561CBB">
            <w:pPr>
              <w:jc w:val="center"/>
              <w:rPr>
                <w:rFonts w:ascii="Cambria Math" w:hAnsi="Cambria Math" w:cs="Times New Roman"/>
                <w:sz w:val="16"/>
                <w:szCs w:val="16"/>
                <w:oMath/>
              </w:rPr>
            </w:pPr>
            <m:oMathPara>
              <m:oMath>
                <m:r>
                  <w:rPr>
                    <w:rFonts w:ascii="Cambria Math" w:eastAsia="ＭＳ 明朝" w:hAnsi="Cambria Math" w:cs="Times New Roman"/>
                    <w:sz w:val="16"/>
                    <w:szCs w:val="16"/>
                  </w:rPr>
                  <m:t>1</m:t>
                </m:r>
              </m:oMath>
            </m:oMathPara>
          </w:p>
        </w:tc>
        <w:tc>
          <w:tcPr>
            <w:tcW w:w="0" w:type="auto"/>
            <w:vAlign w:val="center"/>
          </w:tcPr>
          <w:p w14:paraId="6D6F812E" w14:textId="77777777" w:rsidR="00AE259B" w:rsidRPr="00D03FAB" w:rsidRDefault="009E233B"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tcBorders>
              <w:top w:val="nil"/>
            </w:tcBorders>
            <w:vAlign w:val="center"/>
          </w:tcPr>
          <w:p w14:paraId="69BBBBB1" w14:textId="77777777" w:rsidR="00AE259B" w:rsidRPr="00D03FAB" w:rsidRDefault="009E233B"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621C6A69" w14:textId="77777777" w:rsidR="00AE259B" w:rsidRPr="00D03FAB" w:rsidRDefault="00AE259B" w:rsidP="00561CBB">
            <w:pPr>
              <w:jc w:val="center"/>
              <w:rPr>
                <w:rFonts w:ascii="Times New Roman" w:hAnsi="Times New Roman" w:cs="Times New Roman"/>
                <w:sz w:val="16"/>
                <w:szCs w:val="16"/>
              </w:rPr>
            </w:pPr>
          </w:p>
        </w:tc>
        <w:tc>
          <w:tcPr>
            <w:tcW w:w="1819" w:type="dxa"/>
            <w:vAlign w:val="center"/>
          </w:tcPr>
          <w:p w14:paraId="772B3AAC" w14:textId="77777777" w:rsidR="00AE259B" w:rsidRPr="00D03FAB" w:rsidRDefault="009E233B"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4</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3</m:t>
                    </m:r>
                  </m:sup>
                </m:sSubSup>
              </m:oMath>
            </m:oMathPara>
          </w:p>
        </w:tc>
        <w:tc>
          <w:tcPr>
            <w:tcW w:w="1559" w:type="dxa"/>
            <w:vAlign w:val="center"/>
          </w:tcPr>
          <w:p w14:paraId="5076D457" w14:textId="77777777" w:rsidR="00AE259B" w:rsidRPr="00D03FAB" w:rsidRDefault="009E233B" w:rsidP="00561CBB">
            <w:pPr>
              <w:jc w:val="center"/>
              <w:rPr>
                <w:rFonts w:ascii="Times New Roman" w:eastAsia="ＭＳ 明朝"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r>
                      <w:rPr>
                        <w:rFonts w:ascii="Cambria Math" w:hAnsi="Cambria Math" w:cs="Times New Roman"/>
                        <w:sz w:val="16"/>
                        <w:szCs w:val="16"/>
                      </w:rPr>
                      <m:t>-4</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3</m:t>
                        </m:r>
                      </m:sup>
                    </m:sSubSup>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r w:rsidR="00AE259B" w:rsidRPr="009951E0" w14:paraId="37F7DA29" w14:textId="77777777" w:rsidTr="00857234">
        <w:tc>
          <w:tcPr>
            <w:tcW w:w="0" w:type="auto"/>
            <w:vAlign w:val="center"/>
          </w:tcPr>
          <w:p w14:paraId="607D8146"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49D5352B"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13658B30"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39997EBD"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509FEB61"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2215D676"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3AD127C3" w14:textId="77777777" w:rsidR="00AE259B" w:rsidRPr="00D03FAB" w:rsidRDefault="009E233B" w:rsidP="00561CBB">
            <w:pPr>
              <w:jc w:val="center"/>
              <w:rPr>
                <w:rFonts w:ascii="Times New Roman" w:eastAsia="ＭＳ 明朝"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04EF34D7" w14:textId="77777777" w:rsidR="00AE259B" w:rsidRPr="00D03FAB" w:rsidRDefault="009E233B"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vAlign w:val="center"/>
          </w:tcPr>
          <w:p w14:paraId="67CADD24" w14:textId="77777777" w:rsidR="00AE259B" w:rsidRPr="00D03FAB" w:rsidRDefault="00AE259B" w:rsidP="00561CBB">
            <w:pPr>
              <w:jc w:val="center"/>
              <w:rPr>
                <w:rFonts w:ascii="Cambria Math" w:hAnsi="Cambria Math" w:cs="Times New Roman"/>
                <w:sz w:val="16"/>
                <w:szCs w:val="16"/>
                <w:oMath/>
              </w:rPr>
            </w:pPr>
            <m:oMathPara>
              <m:oMath>
                <m:r>
                  <w:rPr>
                    <w:rFonts w:ascii="Cambria Math" w:eastAsia="ＭＳ 明朝" w:hAnsi="Cambria Math" w:cs="Times New Roman"/>
                    <w:sz w:val="16"/>
                    <w:szCs w:val="16"/>
                  </w:rPr>
                  <m:t>2</m:t>
                </m:r>
              </m:oMath>
            </m:oMathPara>
          </w:p>
        </w:tc>
        <w:tc>
          <w:tcPr>
            <w:tcW w:w="0" w:type="auto"/>
            <w:vAlign w:val="center"/>
          </w:tcPr>
          <w:p w14:paraId="6C92A164" w14:textId="77777777" w:rsidR="00AE259B" w:rsidRPr="00D03FAB" w:rsidRDefault="009E233B"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50466812" w14:textId="77777777" w:rsidR="00AE259B" w:rsidRPr="00D03FAB" w:rsidRDefault="009E233B"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3813665D" w14:textId="77777777" w:rsidR="00AE259B" w:rsidRPr="00D03FAB" w:rsidRDefault="00AE259B" w:rsidP="00561CBB">
            <w:pPr>
              <w:jc w:val="center"/>
              <w:rPr>
                <w:rFonts w:ascii="Times New Roman" w:hAnsi="Times New Roman" w:cs="Times New Roman"/>
                <w:sz w:val="16"/>
                <w:szCs w:val="16"/>
              </w:rPr>
            </w:pPr>
          </w:p>
        </w:tc>
        <w:tc>
          <w:tcPr>
            <w:tcW w:w="1819" w:type="dxa"/>
            <w:vAlign w:val="center"/>
          </w:tcPr>
          <w:p w14:paraId="5B4ABFDF" w14:textId="77777777" w:rsidR="00AE259B" w:rsidRPr="00D03FAB" w:rsidRDefault="009E233B"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2p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1559" w:type="dxa"/>
            <w:vAlign w:val="center"/>
          </w:tcPr>
          <w:p w14:paraId="5DAFAFCB" w14:textId="77777777" w:rsidR="00AE259B" w:rsidRPr="00D03FAB" w:rsidRDefault="009E233B" w:rsidP="00561CBB">
            <w:pPr>
              <w:jc w:val="center"/>
              <w:rPr>
                <w:rFonts w:ascii="Times New Roman" w:eastAsia="ＭＳ 明朝"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r>
                      <w:rPr>
                        <w:rFonts w:ascii="Cambria Math" w:hAnsi="Cambria Math" w:cs="Times New Roman"/>
                        <w:sz w:val="16"/>
                        <w:szCs w:val="16"/>
                      </w:rPr>
                      <m:t>4</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r w:rsidR="00AE259B" w:rsidRPr="00D03FAB" w14:paraId="5405085A" w14:textId="77777777" w:rsidTr="00857234">
        <w:trPr>
          <w:gridAfter w:val="1"/>
          <w:wAfter w:w="1559" w:type="dxa"/>
        </w:trPr>
        <w:tc>
          <w:tcPr>
            <w:tcW w:w="13859" w:type="dxa"/>
            <w:gridSpan w:val="13"/>
            <w:vAlign w:val="center"/>
          </w:tcPr>
          <w:p w14:paraId="3A792173" w14:textId="77777777" w:rsidR="00AE259B" w:rsidRPr="00D03FAB" w:rsidRDefault="00AE259B" w:rsidP="00561CBB">
            <w:pPr>
              <w:jc w:val="center"/>
              <w:rPr>
                <w:rFonts w:ascii="Times New Roman" w:eastAsia="ＭＳ 明朝" w:hAnsi="Times New Roman" w:cs="Times New Roman"/>
                <w:sz w:val="16"/>
                <w:szCs w:val="16"/>
                <w:highlight w:val="yellow"/>
              </w:rPr>
            </w:pPr>
          </w:p>
        </w:tc>
      </w:tr>
      <w:tr w:rsidR="00AE259B" w:rsidRPr="009951E0" w14:paraId="4DBC7FB8" w14:textId="77777777" w:rsidTr="00857234">
        <w:tc>
          <w:tcPr>
            <w:tcW w:w="0" w:type="auto"/>
            <w:vAlign w:val="center"/>
          </w:tcPr>
          <w:p w14:paraId="601E3AC9" w14:textId="77777777" w:rsidR="00AE259B" w:rsidRPr="00D03FAB" w:rsidRDefault="009E233B" w:rsidP="00561CBB">
            <w:pPr>
              <w:jc w:val="center"/>
              <w:rPr>
                <w:rFonts w:ascii="Times New Roman"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02C225E9" w14:textId="77777777" w:rsidR="00AE259B" w:rsidRPr="00D03FAB" w:rsidRDefault="00AE259B" w:rsidP="00561CBB">
            <w:pPr>
              <w:jc w:val="center"/>
              <w:rPr>
                <w:rFonts w:ascii="Times New Roman" w:eastAsia="ＭＳ 明朝" w:hAnsi="Times New Roman"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0" w:type="auto"/>
            <w:vAlign w:val="center"/>
          </w:tcPr>
          <w:p w14:paraId="6D351CE8" w14:textId="77777777" w:rsidR="00AE259B" w:rsidRPr="00D03FAB" w:rsidRDefault="00AE259B" w:rsidP="00561CBB">
            <w:pPr>
              <w:jc w:val="center"/>
              <w:rPr>
                <w:rFonts w:ascii="Times New Roman" w:eastAsia="ＭＳ 明朝" w:hAnsi="Times New Roman" w:cs="Times New Roman"/>
                <w:sz w:val="16"/>
                <w:szCs w:val="16"/>
              </w:rPr>
            </w:pPr>
            <m:oMathPara>
              <m:oMath>
                <m:r>
                  <w:rPr>
                    <w:rFonts w:ascii="Cambria Math" w:eastAsia="ＭＳ 明朝" w:hAnsi="Cambria Math" w:cs="Times New Roman"/>
                    <w:sz w:val="16"/>
                    <w:szCs w:val="16"/>
                  </w:rPr>
                  <m:t>1</m:t>
                </m:r>
              </m:oMath>
            </m:oMathPara>
          </w:p>
        </w:tc>
        <w:tc>
          <w:tcPr>
            <w:tcW w:w="0" w:type="auto"/>
            <w:vAlign w:val="center"/>
          </w:tcPr>
          <w:p w14:paraId="29A2D224" w14:textId="77777777" w:rsidR="00AE259B" w:rsidRPr="00D03FAB" w:rsidRDefault="009E233B"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6664822C" w14:textId="77777777" w:rsidR="00AE259B" w:rsidRPr="00D03FAB" w:rsidRDefault="009E233B"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38E2BCAF"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6D6D5239" w14:textId="77777777" w:rsidR="00AE259B" w:rsidRPr="00D03FAB" w:rsidRDefault="009E233B" w:rsidP="00561CBB">
            <w:pPr>
              <w:jc w:val="center"/>
              <w:rPr>
                <w:rFonts w:ascii="Times New Roman" w:eastAsia="ＭＳ 明朝"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15F84DF2" w14:textId="77777777" w:rsidR="00AE259B" w:rsidRPr="00D03FAB" w:rsidRDefault="00AE259B" w:rsidP="00561CBB">
            <w:pPr>
              <w:jc w:val="center"/>
              <w:rPr>
                <w:rFonts w:ascii="Times New Roman" w:eastAsia="ＭＳ 明朝" w:hAnsi="Times New Roman"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0" w:type="auto"/>
            <w:vAlign w:val="center"/>
          </w:tcPr>
          <w:p w14:paraId="71D2EC7E" w14:textId="77777777" w:rsidR="00AE259B" w:rsidRPr="00D03FAB" w:rsidRDefault="00AE259B" w:rsidP="00561CBB">
            <w:pPr>
              <w:jc w:val="center"/>
              <w:rPr>
                <w:rFonts w:ascii="Cambria Math" w:hAnsi="Cambria Math" w:cs="Times New Roman"/>
                <w:sz w:val="16"/>
                <w:szCs w:val="16"/>
                <w:oMath/>
              </w:rPr>
            </w:pPr>
            <m:oMathPara>
              <m:oMath>
                <m:r>
                  <w:rPr>
                    <w:rFonts w:ascii="Cambria Math" w:eastAsia="ＭＳ 明朝" w:hAnsi="Cambria Math" w:cs="Times New Roman"/>
                    <w:sz w:val="16"/>
                    <w:szCs w:val="16"/>
                  </w:rPr>
                  <m:t>1</m:t>
                </m:r>
              </m:oMath>
            </m:oMathPara>
          </w:p>
        </w:tc>
        <w:tc>
          <w:tcPr>
            <w:tcW w:w="0" w:type="auto"/>
            <w:vAlign w:val="center"/>
          </w:tcPr>
          <w:p w14:paraId="43C784BA" w14:textId="77777777" w:rsidR="00AE259B" w:rsidRPr="00D03FAB" w:rsidRDefault="009E233B"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583B9D39" w14:textId="77777777" w:rsidR="00AE259B" w:rsidRPr="00D03FAB" w:rsidRDefault="009E233B"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020B82C1" w14:textId="77777777" w:rsidR="00AE259B" w:rsidRPr="00D03FAB" w:rsidRDefault="00AE259B" w:rsidP="00561CBB">
            <w:pPr>
              <w:jc w:val="center"/>
              <w:rPr>
                <w:rFonts w:ascii="Times New Roman" w:hAnsi="Times New Roman" w:cs="Times New Roman"/>
                <w:sz w:val="16"/>
                <w:szCs w:val="16"/>
              </w:rPr>
            </w:pPr>
          </w:p>
        </w:tc>
        <w:tc>
          <w:tcPr>
            <w:tcW w:w="1819" w:type="dxa"/>
            <w:vAlign w:val="center"/>
          </w:tcPr>
          <w:p w14:paraId="0EA3E0EF" w14:textId="77777777" w:rsidR="00AE259B" w:rsidRPr="00D03FAB" w:rsidRDefault="009E233B"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4p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1559" w:type="dxa"/>
            <w:vAlign w:val="center"/>
          </w:tcPr>
          <w:p w14:paraId="3FF8FADB" w14:textId="77777777" w:rsidR="00AE259B" w:rsidRPr="00D03FAB" w:rsidRDefault="009E233B" w:rsidP="00561CBB">
            <w:pPr>
              <w:jc w:val="center"/>
              <w:rPr>
                <w:rFonts w:ascii="Times New Roman" w:eastAsia="ＭＳ 明朝"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r>
                      <w:rPr>
                        <w:rFonts w:ascii="Cambria Math" w:hAnsi="Cambria Math" w:cs="Times New Roman"/>
                        <w:sz w:val="16"/>
                        <w:szCs w:val="16"/>
                      </w:rPr>
                      <m:t>4</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r w:rsidR="00AE259B" w:rsidRPr="009951E0" w14:paraId="2C7D1F7A" w14:textId="77777777" w:rsidTr="00857234">
        <w:tc>
          <w:tcPr>
            <w:tcW w:w="0" w:type="auto"/>
            <w:vAlign w:val="center"/>
          </w:tcPr>
          <w:p w14:paraId="537C9FB7"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6F082291"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262314E1"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2AE4CD7D"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26ABEE68"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2CE5D5E3"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084B3199" w14:textId="77777777" w:rsidR="00AE259B" w:rsidRPr="00D03FAB" w:rsidRDefault="009E233B" w:rsidP="00561CBB">
            <w:pPr>
              <w:jc w:val="center"/>
              <w:rPr>
                <w:rFonts w:ascii="Times New Roman" w:eastAsia="ＭＳ 明朝"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47BA5CAD" w14:textId="77777777" w:rsidR="00AE259B" w:rsidRPr="00D03FAB" w:rsidRDefault="009E233B"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vAlign w:val="center"/>
          </w:tcPr>
          <w:p w14:paraId="53822520" w14:textId="77777777" w:rsidR="00AE259B" w:rsidRPr="00D03FAB" w:rsidRDefault="00AE259B" w:rsidP="00561CBB">
            <w:pPr>
              <w:jc w:val="center"/>
              <w:rPr>
                <w:rFonts w:ascii="Cambria Math" w:hAnsi="Cambria Math" w:cs="Times New Roman"/>
                <w:sz w:val="16"/>
                <w:szCs w:val="16"/>
                <w:oMath/>
              </w:rPr>
            </w:pPr>
            <m:oMathPara>
              <m:oMath>
                <m:r>
                  <w:rPr>
                    <w:rFonts w:ascii="Cambria Math" w:eastAsia="ＭＳ 明朝" w:hAnsi="Cambria Math" w:cs="Times New Roman"/>
                    <w:sz w:val="16"/>
                    <w:szCs w:val="16"/>
                  </w:rPr>
                  <m:t>2</m:t>
                </m:r>
              </m:oMath>
            </m:oMathPara>
          </w:p>
        </w:tc>
        <w:tc>
          <w:tcPr>
            <w:tcW w:w="0" w:type="auto"/>
            <w:vAlign w:val="center"/>
          </w:tcPr>
          <w:p w14:paraId="42D71304" w14:textId="77777777" w:rsidR="00AE259B" w:rsidRPr="00D03FAB" w:rsidRDefault="009E233B"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50016ADA" w14:textId="77777777" w:rsidR="00AE259B" w:rsidRPr="00D03FAB" w:rsidRDefault="009E233B"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m:t>
                    </m:r>
                    <m:r>
                      <w:rPr>
                        <w:rFonts w:ascii="Cambria Math" w:hAnsi="Cambria Math" w:cs="Times New Roman"/>
                        <w:sz w:val="16"/>
                        <w:szCs w:val="16"/>
                        <w:lang w:val="en-US"/>
                      </w:rPr>
                      <m:t>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616D0456" w14:textId="77777777" w:rsidR="00AE259B" w:rsidRPr="00D03FAB" w:rsidRDefault="00AE259B" w:rsidP="00561CBB">
            <w:pPr>
              <w:jc w:val="center"/>
              <w:rPr>
                <w:rFonts w:ascii="Times New Roman" w:hAnsi="Times New Roman" w:cs="Times New Roman"/>
                <w:sz w:val="16"/>
                <w:szCs w:val="16"/>
              </w:rPr>
            </w:pPr>
          </w:p>
        </w:tc>
        <w:tc>
          <w:tcPr>
            <w:tcW w:w="1819" w:type="dxa"/>
            <w:vAlign w:val="center"/>
          </w:tcPr>
          <w:p w14:paraId="2E4C3A99" w14:textId="77777777" w:rsidR="00AE259B" w:rsidRPr="00D03FAB" w:rsidRDefault="00AE259B" w:rsidP="00561CBB">
            <w:pPr>
              <w:jc w:val="center"/>
              <w:rPr>
                <w:rFonts w:ascii="Times New Roman" w:eastAsia="ＭＳ 明朝" w:hAnsi="Times New Roman" w:cs="Times New Roman"/>
                <w:sz w:val="16"/>
                <w:szCs w:val="16"/>
              </w:rPr>
            </w:pPr>
            <m:oMathPara>
              <m:oMath>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3</m:t>
                    </m:r>
                  </m:sup>
                </m:sSubSup>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1559" w:type="dxa"/>
            <w:vAlign w:val="center"/>
          </w:tcPr>
          <w:p w14:paraId="3D70D3E0" w14:textId="77777777" w:rsidR="00AE259B" w:rsidRPr="00D03FAB" w:rsidRDefault="009E233B" w:rsidP="00561CBB">
            <w:pPr>
              <w:jc w:val="center"/>
              <w:rPr>
                <w:rFonts w:ascii="Times New Roman" w:eastAsia="ＭＳ 明朝"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r>
                      <w:rPr>
                        <w:rFonts w:ascii="Cambria Math" w:hAnsi="Cambria Math" w:cs="Times New Roman"/>
                        <w:sz w:val="16"/>
                        <w:szCs w:val="16"/>
                      </w:rPr>
                      <m:t>-4</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3</m:t>
                        </m:r>
                      </m:sup>
                    </m:sSubSup>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r w:rsidR="00AE259B" w:rsidRPr="00D03FAB" w14:paraId="0332ABB5" w14:textId="77777777" w:rsidTr="00857234">
        <w:trPr>
          <w:gridAfter w:val="1"/>
          <w:wAfter w:w="1559" w:type="dxa"/>
        </w:trPr>
        <w:tc>
          <w:tcPr>
            <w:tcW w:w="13859" w:type="dxa"/>
            <w:gridSpan w:val="13"/>
            <w:vAlign w:val="center"/>
          </w:tcPr>
          <w:p w14:paraId="572D62C3" w14:textId="77777777" w:rsidR="00AE259B" w:rsidRPr="00D03FAB" w:rsidRDefault="00AE259B" w:rsidP="00561CBB">
            <w:pPr>
              <w:jc w:val="center"/>
              <w:rPr>
                <w:rFonts w:ascii="Times New Roman" w:eastAsia="ＭＳ 明朝" w:hAnsi="Times New Roman" w:cs="Times New Roman"/>
                <w:sz w:val="16"/>
                <w:szCs w:val="16"/>
                <w:highlight w:val="magenta"/>
              </w:rPr>
            </w:pPr>
          </w:p>
        </w:tc>
      </w:tr>
      <w:tr w:rsidR="00AE259B" w:rsidRPr="009951E0" w14:paraId="7A37CE2E" w14:textId="77777777" w:rsidTr="00857234">
        <w:tc>
          <w:tcPr>
            <w:tcW w:w="0" w:type="auto"/>
            <w:vAlign w:val="center"/>
          </w:tcPr>
          <w:p w14:paraId="49F20290" w14:textId="77777777" w:rsidR="00AE259B" w:rsidRPr="00D03FAB" w:rsidRDefault="009E233B" w:rsidP="00561CBB">
            <w:pPr>
              <w:jc w:val="center"/>
              <w:rPr>
                <w:rFonts w:ascii="Times New Roman"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645936EA" w14:textId="77777777" w:rsidR="00AE259B" w:rsidRPr="00D03FAB" w:rsidRDefault="009E233B"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vAlign w:val="center"/>
          </w:tcPr>
          <w:p w14:paraId="4D9C8F5D" w14:textId="77777777" w:rsidR="00AE259B" w:rsidRPr="00D03FAB" w:rsidRDefault="00AE259B" w:rsidP="00561CBB">
            <w:pPr>
              <w:jc w:val="center"/>
              <w:rPr>
                <w:rFonts w:ascii="Times New Roman" w:eastAsia="ＭＳ 明朝" w:hAnsi="Times New Roman" w:cs="Times New Roman"/>
                <w:sz w:val="16"/>
                <w:szCs w:val="16"/>
              </w:rPr>
            </w:pPr>
            <m:oMathPara>
              <m:oMath>
                <m:r>
                  <w:rPr>
                    <w:rFonts w:ascii="Cambria Math" w:eastAsia="ＭＳ 明朝" w:hAnsi="Cambria Math" w:cs="Times New Roman"/>
                    <w:sz w:val="16"/>
                    <w:szCs w:val="16"/>
                  </w:rPr>
                  <m:t>2</m:t>
                </m:r>
              </m:oMath>
            </m:oMathPara>
          </w:p>
        </w:tc>
        <w:tc>
          <w:tcPr>
            <w:tcW w:w="0" w:type="auto"/>
            <w:vAlign w:val="center"/>
          </w:tcPr>
          <w:p w14:paraId="0A34D342" w14:textId="77777777" w:rsidR="00AE259B" w:rsidRPr="00D03FAB" w:rsidRDefault="009E233B"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279930BE" w14:textId="77777777" w:rsidR="00AE259B" w:rsidRPr="00D03FAB" w:rsidRDefault="009E233B"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3AEFB17B" w14:textId="77777777" w:rsidR="00AE259B" w:rsidRPr="00D03FAB" w:rsidRDefault="00AE259B" w:rsidP="00561CBB">
            <w:pPr>
              <w:jc w:val="center"/>
              <w:rPr>
                <w:rFonts w:ascii="Times New Roman" w:hAnsi="Times New Roman" w:cs="Times New Roman"/>
                <w:sz w:val="16"/>
                <w:szCs w:val="16"/>
              </w:rPr>
            </w:pPr>
          </w:p>
        </w:tc>
        <w:tc>
          <w:tcPr>
            <w:tcW w:w="0" w:type="auto"/>
            <w:vAlign w:val="center"/>
          </w:tcPr>
          <w:p w14:paraId="187887F7" w14:textId="77777777" w:rsidR="00AE259B" w:rsidRPr="00D03FAB" w:rsidRDefault="009E233B" w:rsidP="00561CBB">
            <w:pPr>
              <w:jc w:val="center"/>
              <w:rPr>
                <w:rFonts w:ascii="Times New Roman" w:eastAsia="ＭＳ 明朝"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6304BEC2" w14:textId="77777777" w:rsidR="00AE259B" w:rsidRPr="00D03FAB" w:rsidRDefault="009E233B"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vAlign w:val="center"/>
          </w:tcPr>
          <w:p w14:paraId="481702E0" w14:textId="77777777" w:rsidR="00AE259B" w:rsidRPr="00D03FAB" w:rsidRDefault="00AE259B" w:rsidP="00561CBB">
            <w:pPr>
              <w:jc w:val="center"/>
              <w:rPr>
                <w:rFonts w:ascii="Cambria Math" w:hAnsi="Cambria Math" w:cs="Times New Roman"/>
                <w:sz w:val="16"/>
                <w:szCs w:val="16"/>
                <w:oMath/>
              </w:rPr>
            </w:pPr>
            <m:oMathPara>
              <m:oMath>
                <m:r>
                  <w:rPr>
                    <w:rFonts w:ascii="Cambria Math" w:eastAsia="ＭＳ 明朝" w:hAnsi="Cambria Math" w:cs="Times New Roman"/>
                    <w:sz w:val="16"/>
                    <w:szCs w:val="16"/>
                  </w:rPr>
                  <m:t>2</m:t>
                </m:r>
              </m:oMath>
            </m:oMathPara>
          </w:p>
        </w:tc>
        <w:tc>
          <w:tcPr>
            <w:tcW w:w="0" w:type="auto"/>
            <w:vAlign w:val="center"/>
          </w:tcPr>
          <w:p w14:paraId="35D62284" w14:textId="77777777" w:rsidR="00AE259B" w:rsidRPr="00D03FAB" w:rsidRDefault="009E233B" w:rsidP="00561CBB">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72F7054E" w14:textId="77777777" w:rsidR="00AE259B" w:rsidRPr="00D03FAB" w:rsidRDefault="009E233B" w:rsidP="00561CBB">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09937BFF" w14:textId="77777777" w:rsidR="00AE259B" w:rsidRPr="00D03FAB" w:rsidRDefault="00AE259B" w:rsidP="00561CBB">
            <w:pPr>
              <w:jc w:val="center"/>
              <w:rPr>
                <w:rFonts w:ascii="Times New Roman" w:hAnsi="Times New Roman" w:cs="Times New Roman"/>
                <w:sz w:val="16"/>
                <w:szCs w:val="16"/>
              </w:rPr>
            </w:pPr>
          </w:p>
        </w:tc>
        <w:tc>
          <w:tcPr>
            <w:tcW w:w="1819" w:type="dxa"/>
            <w:vAlign w:val="center"/>
          </w:tcPr>
          <w:p w14:paraId="7A08A672" w14:textId="77777777" w:rsidR="00AE259B" w:rsidRPr="00D03FAB" w:rsidRDefault="009E233B" w:rsidP="00561CBB">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4</m:t>
                    </m:r>
                  </m:sup>
                </m:sSubSup>
              </m:oMath>
            </m:oMathPara>
          </w:p>
        </w:tc>
        <w:tc>
          <w:tcPr>
            <w:tcW w:w="1559" w:type="dxa"/>
            <w:vAlign w:val="center"/>
          </w:tcPr>
          <w:p w14:paraId="38E66830" w14:textId="77777777" w:rsidR="00AE259B" w:rsidRPr="00D03FAB" w:rsidRDefault="009E233B" w:rsidP="00561CBB">
            <w:pPr>
              <w:jc w:val="center"/>
              <w:rPr>
                <w:rFonts w:ascii="Times New Roman" w:eastAsia="ＭＳ 明朝"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sSubSup>
                      <m:sSubSupPr>
                        <m:ctrlPr>
                          <w:rPr>
                            <w:rFonts w:ascii="Cambria Math" w:hAnsi="Cambria Math" w:cs="Times New Roman"/>
                            <w:i/>
                            <w:sz w:val="16"/>
                            <w:szCs w:val="16"/>
                          </w:rPr>
                        </m:ctrlPr>
                      </m:sSubSupPr>
                      <m:e>
                        <m:r>
                          <w:rPr>
                            <w:rFonts w:ascii="Cambria Math" w:hAnsi="Cambria Math" w:cs="Times New Roman"/>
                            <w:sz w:val="16"/>
                            <w:szCs w:val="16"/>
                          </w:rPr>
                          <m:t>4q</m:t>
                        </m:r>
                      </m:e>
                      <m:sub>
                        <m:r>
                          <w:rPr>
                            <w:rFonts w:ascii="Cambria Math" w:hAnsi="Cambria Math" w:cs="Times New Roman"/>
                            <w:sz w:val="16"/>
                            <w:szCs w:val="16"/>
                          </w:rPr>
                          <m:t>k</m:t>
                        </m:r>
                      </m:sub>
                      <m:sup>
                        <m:r>
                          <w:rPr>
                            <w:rFonts w:ascii="Cambria Math" w:hAnsi="Cambria Math" w:cs="Times New Roman"/>
                            <w:sz w:val="16"/>
                            <w:szCs w:val="16"/>
                          </w:rPr>
                          <m:t>4</m:t>
                        </m:r>
                      </m:sup>
                    </m:sSubSup>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bl>
    <w:p w14:paraId="0AF0196C" w14:textId="7950D49B" w:rsidR="00AE259B" w:rsidRPr="00857234" w:rsidRDefault="00857234" w:rsidP="001C3FA4">
      <w:pPr>
        <w:rPr>
          <w:rFonts w:ascii="Times New Roman" w:hAnsi="Times New Roman" w:cs="Times New Roman"/>
        </w:rPr>
      </w:pPr>
      <w:r w:rsidRPr="00A764BA">
        <w:rPr>
          <w:rFonts w:ascii="Times New Roman" w:hAnsi="Times New Roman" w:cs="Times New Roman"/>
          <w:b/>
        </w:rPr>
        <w:t>Notes:</w:t>
      </w:r>
      <w:r w:rsidRPr="009951E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ik</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jk</m:t>
            </m:r>
          </m:sub>
        </m:sSub>
      </m:oMath>
      <w:r>
        <w:rPr>
          <w:rFonts w:ascii="Times New Roman" w:hAnsi="Times New Roman" w:cs="Times New Roman"/>
        </w:rPr>
        <w:t xml:space="preserve"> have subscript “D”, for dominance, dropped off here.</w:t>
      </w:r>
    </w:p>
    <w:p w14:paraId="73D1AC9A" w14:textId="636B88A3" w:rsidR="00AE259B" w:rsidRDefault="00AE259B">
      <w:pPr>
        <w:rPr>
          <w:rFonts w:ascii="Times New Roman" w:eastAsia="Times New Roman" w:hAnsi="Times New Roman" w:cs="Times New Roman"/>
          <w:b/>
          <w:color w:val="000000"/>
          <w:lang w:val="en-US" w:eastAsia="zh-CN"/>
        </w:rPr>
      </w:pPr>
      <w:r>
        <w:rPr>
          <w:rFonts w:ascii="Times New Roman" w:eastAsia="Times New Roman" w:hAnsi="Times New Roman" w:cs="Times New Roman"/>
          <w:b/>
          <w:color w:val="000000"/>
          <w:lang w:val="en-US" w:eastAsia="zh-CN"/>
        </w:rPr>
        <w:br w:type="page"/>
      </w:r>
    </w:p>
    <w:p w14:paraId="1D02C52F" w14:textId="25B200CF" w:rsidR="006B2C60" w:rsidRDefault="00EF02AD" w:rsidP="001C3FA4">
      <w:pPr>
        <w:rPr>
          <w:rFonts w:ascii="Times New Roman" w:eastAsia="Times New Roman" w:hAnsi="Times New Roman" w:cs="Times New Roman"/>
          <w:b/>
          <w:color w:val="000000"/>
          <w:lang w:val="en-US" w:eastAsia="zh-CN"/>
        </w:rPr>
      </w:pPr>
      <w:r>
        <w:rPr>
          <w:rFonts w:ascii="Times New Roman" w:eastAsia="Times New Roman" w:hAnsi="Times New Roman" w:cs="Times New Roman"/>
          <w:b/>
          <w:color w:val="000000"/>
          <w:lang w:val="en-US" w:eastAsia="zh-CN"/>
        </w:rPr>
        <w:lastRenderedPageBreak/>
        <w:t>Table 1</w:t>
      </w:r>
      <w:r w:rsidR="00F7304B">
        <w:rPr>
          <w:rFonts w:ascii="Times New Roman" w:eastAsia="Times New Roman" w:hAnsi="Times New Roman" w:cs="Times New Roman"/>
          <w:b/>
          <w:color w:val="000000"/>
          <w:lang w:val="en-US" w:eastAsia="zh-CN"/>
        </w:rPr>
        <w:t xml:space="preserve"> Symbols </w:t>
      </w:r>
      <w:r w:rsidR="00FD15C0">
        <w:rPr>
          <w:rFonts w:ascii="Times New Roman" w:eastAsia="Times New Roman" w:hAnsi="Times New Roman" w:cs="Times New Roman"/>
          <w:b/>
          <w:color w:val="000000"/>
          <w:lang w:val="en-US" w:eastAsia="zh-CN"/>
        </w:rPr>
        <w:t>for</w:t>
      </w:r>
      <w:r w:rsidR="008737B3">
        <w:rPr>
          <w:rFonts w:ascii="Times New Roman" w:eastAsia="Times New Roman" w:hAnsi="Times New Roman" w:cs="Times New Roman"/>
          <w:b/>
          <w:color w:val="000000"/>
          <w:lang w:val="en-US" w:eastAsia="zh-CN"/>
        </w:rPr>
        <w:t xml:space="preserve"> the structure of various SNP-based heritabilities</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631"/>
        <w:gridCol w:w="7094"/>
        <w:gridCol w:w="5891"/>
      </w:tblGrid>
      <w:tr w:rsidR="00FB432B" w14:paraId="50A383A3" w14:textId="77777777" w:rsidTr="00FB2CF9">
        <w:tc>
          <w:tcPr>
            <w:tcW w:w="2631" w:type="dxa"/>
          </w:tcPr>
          <w:p w14:paraId="34BE551F" w14:textId="0073186E" w:rsidR="006B2C60" w:rsidRPr="00FB432B" w:rsidRDefault="00FB432B" w:rsidP="00FB432B">
            <w:pPr>
              <w:ind w:right="1641"/>
              <w:jc w:val="center"/>
              <w:rPr>
                <w:rFonts w:ascii="Times New Roman" w:hAnsi="Times New Roman" w:cs="Times New Roman"/>
                <w:b/>
                <w:lang w:val="en-US" w:eastAsia="zh-CN"/>
              </w:rPr>
            </w:pPr>
            <w:r w:rsidRPr="00FB432B">
              <w:rPr>
                <w:rFonts w:ascii="Times New Roman" w:hAnsi="Times New Roman" w:cs="Times New Roman"/>
                <w:b/>
                <w:lang w:val="en-US" w:eastAsia="zh-CN"/>
              </w:rPr>
              <w:t>Symbol</w:t>
            </w:r>
          </w:p>
        </w:tc>
        <w:tc>
          <w:tcPr>
            <w:tcW w:w="7094" w:type="dxa"/>
          </w:tcPr>
          <w:p w14:paraId="04D44E0C" w14:textId="5D3BAE0F" w:rsidR="006B2C60" w:rsidRPr="00FB2CF9" w:rsidRDefault="006B2C60" w:rsidP="006B2C60">
            <w:pPr>
              <w:jc w:val="center"/>
              <w:rPr>
                <w:rFonts w:ascii="Times New Roman" w:hAnsi="Times New Roman" w:cs="Times New Roman"/>
                <w:b/>
                <w:lang w:val="en-US" w:eastAsia="zh-CN"/>
              </w:rPr>
            </w:pPr>
            <w:r w:rsidRPr="00FB2CF9">
              <w:rPr>
                <w:rFonts w:ascii="Times New Roman" w:hAnsi="Times New Roman" w:cs="Times New Roman"/>
                <w:b/>
                <w:lang w:val="en-US" w:eastAsia="zh-CN"/>
              </w:rPr>
              <w:t>Additive</w:t>
            </w:r>
            <w:r w:rsidR="00FB432B" w:rsidRPr="00FB2CF9">
              <w:rPr>
                <w:rFonts w:ascii="Times New Roman" w:hAnsi="Times New Roman" w:cs="Times New Roman"/>
                <w:b/>
                <w:lang w:val="en-US" w:eastAsia="zh-CN"/>
              </w:rPr>
              <w:t>-related</w:t>
            </w:r>
          </w:p>
        </w:tc>
        <w:tc>
          <w:tcPr>
            <w:tcW w:w="5891" w:type="dxa"/>
          </w:tcPr>
          <w:p w14:paraId="5FC2D648" w14:textId="5BC8ACBE" w:rsidR="006B2C60" w:rsidRPr="00FB2CF9" w:rsidRDefault="006B2C60" w:rsidP="006B2C60">
            <w:pPr>
              <w:jc w:val="center"/>
              <w:rPr>
                <w:rFonts w:ascii="Times New Roman" w:hAnsi="Times New Roman" w:cs="Times New Roman"/>
                <w:b/>
                <w:lang w:val="en-US" w:eastAsia="zh-CN"/>
              </w:rPr>
            </w:pPr>
            <w:r w:rsidRPr="00FB2CF9">
              <w:rPr>
                <w:rFonts w:ascii="Times New Roman" w:hAnsi="Times New Roman" w:cs="Times New Roman"/>
                <w:b/>
                <w:lang w:val="en-US" w:eastAsia="zh-CN"/>
              </w:rPr>
              <w:t>Dominance</w:t>
            </w:r>
            <w:r w:rsidR="00FB432B" w:rsidRPr="00FB2CF9">
              <w:rPr>
                <w:rFonts w:ascii="Times New Roman" w:hAnsi="Times New Roman" w:cs="Times New Roman"/>
                <w:b/>
                <w:lang w:val="en-US" w:eastAsia="zh-CN"/>
              </w:rPr>
              <w:t>-related</w:t>
            </w:r>
          </w:p>
        </w:tc>
      </w:tr>
      <w:tr w:rsidR="00FB432B" w14:paraId="799EA58F" w14:textId="77777777" w:rsidTr="00FB2CF9">
        <w:tc>
          <w:tcPr>
            <w:tcW w:w="2631" w:type="dxa"/>
          </w:tcPr>
          <w:p w14:paraId="2BFDEB3E" w14:textId="213F2BFD" w:rsidR="006B2C60" w:rsidRDefault="00EC4B63" w:rsidP="006B2C60">
            <w:pPr>
              <w:rPr>
                <w:rFonts w:ascii="Times New Roman" w:hAnsi="Times New Roman" w:cs="Times New Roman"/>
                <w:lang w:val="en-US" w:eastAsia="zh-CN"/>
              </w:rPr>
            </w:pPr>
            <w:r>
              <w:rPr>
                <w:rFonts w:ascii="Times New Roman" w:hAnsi="Times New Roman" w:cs="Times New Roman"/>
                <w:lang w:val="en-US" w:eastAsia="zh-CN"/>
              </w:rPr>
              <w:t>Effect</w:t>
            </w:r>
          </w:p>
        </w:tc>
        <w:tc>
          <w:tcPr>
            <w:tcW w:w="7094" w:type="dxa"/>
          </w:tcPr>
          <w:p w14:paraId="473679FF" w14:textId="5DC570DB" w:rsidR="006B2C60" w:rsidRDefault="006B2C60" w:rsidP="00F7304B">
            <w:pPr>
              <w:rPr>
                <w:rFonts w:ascii="Times New Roman" w:hAnsi="Times New Roman" w:cs="Times New Roman"/>
                <w:lang w:val="en-US" w:eastAsia="zh-CN"/>
              </w:rPr>
            </w:pPr>
            <m:oMath>
              <m:r>
                <m:rPr>
                  <m:sty m:val="bi"/>
                </m:rPr>
                <w:rPr>
                  <w:rFonts w:ascii="Cambria Math" w:hAnsi="Cambria Math" w:cs="Times New Roman"/>
                </w:rPr>
                <m:t>β</m:t>
              </m:r>
            </m:oMath>
            <w:r w:rsidRPr="00C94641">
              <w:rPr>
                <w:rFonts w:ascii="Times New Roman" w:hAnsi="Times New Roman" w:cs="Times New Roman"/>
                <w:b/>
              </w:rPr>
              <w:t xml:space="preserve"> </w:t>
            </w:r>
            <w:r w:rsidRPr="00C94641">
              <w:rPr>
                <w:rFonts w:ascii="Times New Roman" w:hAnsi="Times New Roman" w:cs="Times New Roman"/>
              </w:rPr>
              <w:t xml:space="preserve">is the vector of </w:t>
            </w:r>
            <m:oMath>
              <m:r>
                <m:rPr>
                  <m:scr m:val="script"/>
                </m:rPr>
                <w:rPr>
                  <w:rFonts w:ascii="Cambria Math" w:hAnsi="Cambria Math" w:cs="Times New Roman"/>
                </w:rPr>
                <m:t>l</m:t>
              </m:r>
            </m:oMath>
            <w:r w:rsidRPr="00C94641">
              <w:rPr>
                <w:rFonts w:ascii="Times New Roman" w:hAnsi="Times New Roman" w:cs="Times New Roman"/>
              </w:rPr>
              <w:t xml:space="preserve"> elements</w:t>
            </w:r>
            <w:r>
              <w:rPr>
                <w:rFonts w:ascii="Times New Roman" w:hAnsi="Times New Roman" w:cs="Times New Roman"/>
              </w:rPr>
              <w:t xml:space="preserve"> </w:t>
            </w:r>
            <w:r w:rsidRPr="00C94641">
              <w:rPr>
                <w:rFonts w:ascii="Times New Roman" w:hAnsi="Times New Roman" w:cs="Times New Roman"/>
              </w:rPr>
              <w:t xml:space="preserve"> and</w:t>
            </w:r>
            <w:r w:rsidRPr="00C94641">
              <w:rPr>
                <w:rFonts w:ascii="Times New Roman" w:hAnsi="Times New Roman" w:cs="Times New Roman" w:hint="eastAsia"/>
                <w:lang w:eastAsia="zh-CN"/>
              </w:rPr>
              <w:t xml:space="preserve"> </w:t>
            </w:r>
            <m:oMath>
              <m:sSub>
                <m:sSubPr>
                  <m:ctrlPr>
                    <w:rPr>
                      <w:rFonts w:ascii="Cambria Math" w:hAnsi="Cambria Math" w:cs="Times New Roman"/>
                      <w:b/>
                      <w:i/>
                    </w:rPr>
                  </m:ctrlPr>
                </m:sSubPr>
                <m:e>
                  <m:r>
                    <m:rPr>
                      <m:sty m:val="bi"/>
                    </m:rPr>
                    <w:rPr>
                      <w:rFonts w:ascii="Cambria Math" w:hAnsi="Cambria Math" w:cs="Times New Roman"/>
                    </w:rPr>
                    <m:t>β</m:t>
                  </m:r>
                </m:e>
                <m:sub>
                  <m:r>
                    <w:rPr>
                      <w:rFonts w:ascii="Cambria Math" w:hAnsi="Cambria Math" w:cs="Times New Roman"/>
                    </w:rPr>
                    <m:t>l</m:t>
                  </m:r>
                </m:sub>
              </m:sSub>
              <m:r>
                <m:rPr>
                  <m:sty m:val="bi"/>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l</m:t>
                  </m:r>
                </m:sub>
              </m:sSub>
            </m:oMath>
            <w:r w:rsidRPr="00000369">
              <w:rPr>
                <w:rFonts w:ascii="Times New Roman" w:hAnsi="Times New Roman" w:cs="Times New Roman"/>
              </w:rPr>
              <w:t>.</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l</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l</m:t>
                  </m:r>
                </m:sub>
              </m:sSub>
            </m:oMath>
            <w:r>
              <w:rPr>
                <w:rFonts w:ascii="Times New Roman" w:hAnsi="Times New Roman" w:cs="Times New Roman"/>
              </w:rPr>
              <w:t xml:space="preserve"> are additive and dominance effects, respectively, of the </w:t>
            </w:r>
            <m:oMath>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th</m:t>
                  </m:r>
                </m:sup>
              </m:sSup>
            </m:oMath>
            <w:r>
              <w:rPr>
                <w:rFonts w:ascii="Times New Roman" w:hAnsi="Times New Roman" w:cs="Times New Roman"/>
              </w:rPr>
              <w:t xml:space="preserve"> locus.</w:t>
            </w:r>
          </w:p>
        </w:tc>
        <w:tc>
          <w:tcPr>
            <w:tcW w:w="5891" w:type="dxa"/>
          </w:tcPr>
          <w:p w14:paraId="0FF308A0" w14:textId="68E021A4" w:rsidR="006B2C60" w:rsidRDefault="006B2C60" w:rsidP="00F7304B">
            <w:pPr>
              <w:rPr>
                <w:rFonts w:ascii="Times New Roman" w:hAnsi="Times New Roman" w:cs="Times New Roman"/>
                <w:lang w:val="en-US" w:eastAsia="zh-CN"/>
              </w:rPr>
            </w:pPr>
            <m:oMath>
              <m:r>
                <m:rPr>
                  <m:sty m:val="bi"/>
                </m:rPr>
                <w:rPr>
                  <w:rFonts w:ascii="Cambria Math" w:hAnsi="Cambria Math" w:cs="Times New Roman"/>
                </w:rPr>
                <m:t>d</m:t>
              </m:r>
            </m:oMath>
            <w:r w:rsidRPr="00C94641">
              <w:rPr>
                <w:rFonts w:ascii="Times New Roman" w:hAnsi="Times New Roman" w:cs="Times New Roman"/>
                <w:b/>
              </w:rPr>
              <w:t xml:space="preserve"> </w:t>
            </w:r>
            <w:r w:rsidRPr="00C94641">
              <w:rPr>
                <w:rFonts w:ascii="Times New Roman" w:hAnsi="Times New Roman" w:cs="Times New Roman"/>
              </w:rPr>
              <w:t xml:space="preserve">is the vector of </w:t>
            </w:r>
            <m:oMath>
              <m:r>
                <m:rPr>
                  <m:scr m:val="script"/>
                </m:rPr>
                <w:rPr>
                  <w:rFonts w:ascii="Cambria Math" w:hAnsi="Cambria Math" w:cs="Times New Roman"/>
                </w:rPr>
                <m:t>l</m:t>
              </m:r>
            </m:oMath>
            <w:r w:rsidRPr="00C94641">
              <w:rPr>
                <w:rFonts w:ascii="Times New Roman" w:hAnsi="Times New Roman" w:cs="Times New Roman"/>
              </w:rPr>
              <w:t xml:space="preserve"> elements</w:t>
            </w:r>
            <w:r>
              <w:rPr>
                <w:rFonts w:ascii="Times New Roman" w:hAnsi="Times New Roman" w:cs="Times New Roman"/>
              </w:rPr>
              <w:t xml:space="preserve"> </w:t>
            </w:r>
            <w:r w:rsidRPr="00C94641">
              <w:rPr>
                <w:rFonts w:ascii="Times New Roman" w:hAnsi="Times New Roman" w:cs="Times New Roman"/>
              </w:rPr>
              <w:t xml:space="preserve"> and</w:t>
            </w:r>
            <w:r>
              <w:rPr>
                <w:rFonts w:ascii="Times New Roman" w:hAnsi="Times New Roman" w:cs="Times New Roman"/>
              </w:rPr>
              <w:t xml:space="preserve"> its </w:t>
            </w:r>
            <m:oMath>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th</m:t>
                  </m:r>
                </m:sup>
              </m:sSup>
            </m:oMath>
            <w:r>
              <w:rPr>
                <w:rFonts w:ascii="Times New Roman" w:hAnsi="Times New Roman" w:cs="Times New Roman"/>
              </w:rPr>
              <w:t xml:space="preserve"> element is</w:t>
            </w:r>
            <w:r w:rsidRPr="00C94641">
              <w:rPr>
                <w:rFonts w:ascii="Times New Roman" w:hAnsi="Times New Roman" w:cs="Times New Roman" w:hint="eastAsia"/>
                <w:lang w:eastAsia="zh-CN"/>
              </w:rPr>
              <w:t xml:space="preserve">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l</m:t>
                  </m:r>
                </m:sub>
              </m:sSub>
            </m:oMath>
            <w:r w:rsidRPr="00C94641">
              <w:rPr>
                <w:rFonts w:ascii="Times New Roman" w:hAnsi="Times New Roman" w:cs="Times New Roman"/>
              </w:rPr>
              <w:t>.</w:t>
            </w:r>
          </w:p>
        </w:tc>
      </w:tr>
      <w:tr w:rsidR="00FB432B" w14:paraId="186D0820" w14:textId="77777777" w:rsidTr="00FB2CF9">
        <w:tc>
          <w:tcPr>
            <w:tcW w:w="2631" w:type="dxa"/>
          </w:tcPr>
          <w:p w14:paraId="3553BD60" w14:textId="7A1EF054" w:rsidR="00FB432B" w:rsidRDefault="00FB432B" w:rsidP="006B2C60">
            <w:pPr>
              <w:rPr>
                <w:rFonts w:ascii="Times New Roman" w:hAnsi="Times New Roman" w:cs="Times New Roman"/>
                <w:lang w:val="en-US" w:eastAsia="zh-CN"/>
              </w:rPr>
            </w:pPr>
            <w:r>
              <w:rPr>
                <w:rFonts w:ascii="Times New Roman" w:hAnsi="Times New Roman" w:cs="Times New Roman"/>
                <w:lang w:val="en-US" w:eastAsia="zh-CN"/>
              </w:rPr>
              <w:t>Allele frequency</w:t>
            </w:r>
          </w:p>
        </w:tc>
        <w:tc>
          <w:tcPr>
            <w:tcW w:w="7094" w:type="dxa"/>
          </w:tcPr>
          <w:p w14:paraId="6894CEB5" w14:textId="0FF6D123" w:rsidR="00FB432B" w:rsidRDefault="009E233B" w:rsidP="006B2C60">
            <w:pPr>
              <w:rPr>
                <w:rFonts w:ascii="Times New Roman" w:eastAsia="ＭＳ 明朝" w:hAnsi="Times New Roman" w:cs="Times New Roman"/>
                <w:b/>
              </w:rPr>
            </w:pPr>
            <m:oMath>
              <m:sSub>
                <m:sSubPr>
                  <m:ctrlPr>
                    <w:rPr>
                      <w:rFonts w:ascii="Cambria Math" w:eastAsia="ＭＳ 明朝" w:hAnsi="Cambria Math" w:cs="Times New Roman"/>
                      <w:i/>
                    </w:rPr>
                  </m:ctrlPr>
                </m:sSubPr>
                <m:e>
                  <m:r>
                    <m:rPr>
                      <m:sty m:val="bi"/>
                    </m:rPr>
                    <w:rPr>
                      <w:rFonts w:ascii="Cambria Math" w:eastAsia="ＭＳ 明朝" w:hAnsi="Cambria Math" w:cs="Times New Roman"/>
                    </w:rPr>
                    <m:t>H</m:t>
                  </m:r>
                </m:e>
                <m:sub>
                  <m:r>
                    <w:rPr>
                      <w:rFonts w:ascii="Cambria Math" w:eastAsia="ＭＳ 明朝" w:hAnsi="Cambria Math" w:cs="Times New Roman"/>
                    </w:rPr>
                    <m:t>A</m:t>
                  </m:r>
                </m:sub>
              </m:sSub>
            </m:oMath>
            <w:r w:rsidR="00FB432B">
              <w:rPr>
                <w:rFonts w:ascii="Times New Roman" w:eastAsia="ＭＳ 明朝" w:hAnsi="Times New Roman" w:cs="Times New Roman"/>
              </w:rPr>
              <w:t xml:space="preserve"> a diagonal </w:t>
            </w:r>
            <m:oMath>
              <m:r>
                <m:rPr>
                  <m:scr m:val="script"/>
                </m:rPr>
                <w:rPr>
                  <w:rFonts w:ascii="Cambria Math" w:hAnsi="Cambria Math" w:cs="Times New Roman"/>
                </w:rPr>
                <m:t>l×l</m:t>
              </m:r>
            </m:oMath>
            <w:r w:rsidR="00FB432B">
              <w:rPr>
                <w:rFonts w:ascii="Times New Roman" w:eastAsia="ＭＳ 明朝" w:hAnsi="Times New Roman" w:cs="Times New Roman"/>
              </w:rPr>
              <w:t xml:space="preserve"> matrix, and </w:t>
            </w:r>
            <m:oMath>
              <m:sSub>
                <m:sSubPr>
                  <m:ctrlPr>
                    <w:rPr>
                      <w:rFonts w:ascii="Cambria Math" w:eastAsia="ＭＳ 明朝" w:hAnsi="Cambria Math" w:cs="Times New Roman"/>
                      <w:i/>
                    </w:rPr>
                  </m:ctrlPr>
                </m:sSubPr>
                <m:e>
                  <m:r>
                    <w:rPr>
                      <w:rFonts w:ascii="Cambria Math" w:eastAsia="ＭＳ 明朝" w:hAnsi="Cambria Math" w:cs="Times New Roman"/>
                    </w:rPr>
                    <m:t>H</m:t>
                  </m:r>
                </m:e>
                <m:sub>
                  <m:r>
                    <w:rPr>
                      <w:rFonts w:ascii="Cambria Math" w:eastAsia="ＭＳ 明朝" w:hAnsi="Cambria Math" w:cs="Times New Roman"/>
                    </w:rPr>
                    <m:t>A,l</m:t>
                  </m:r>
                </m:sub>
              </m:sSub>
              <m:r>
                <w:rPr>
                  <w:rFonts w:ascii="Cambria Math" w:eastAsia="ＭＳ 明朝" w:hAnsi="Cambria Math" w:cs="Times New Roman"/>
                </w:rPr>
                <m:t>=</m:t>
              </m:r>
              <m:rad>
                <m:radPr>
                  <m:degHide m:val="1"/>
                  <m:ctrlPr>
                    <w:rPr>
                      <w:rFonts w:ascii="Cambria Math" w:eastAsia="ＭＳ 明朝" w:hAnsi="Cambria Math" w:cs="Times New Roman"/>
                      <w:i/>
                    </w:rPr>
                  </m:ctrlPr>
                </m:radPr>
                <m:deg/>
                <m:e>
                  <m:r>
                    <w:rPr>
                      <w:rFonts w:ascii="Cambria Math" w:eastAsia="ＭＳ 明朝" w:hAnsi="Cambria Math" w:cs="Times New Roman"/>
                    </w:rPr>
                    <m:t>2</m:t>
                  </m:r>
                  <m:sSub>
                    <m:sSubPr>
                      <m:ctrlPr>
                        <w:rPr>
                          <w:rFonts w:ascii="Cambria Math" w:eastAsia="ＭＳ 明朝" w:hAnsi="Cambria Math" w:cs="Times New Roman"/>
                          <w:i/>
                        </w:rPr>
                      </m:ctrlPr>
                    </m:sSubPr>
                    <m:e>
                      <m:r>
                        <w:rPr>
                          <w:rFonts w:ascii="Cambria Math" w:eastAsia="ＭＳ 明朝" w:hAnsi="Cambria Math" w:cs="Times New Roman"/>
                        </w:rPr>
                        <m:t>p</m:t>
                      </m:r>
                    </m:e>
                    <m:sub>
                      <m:r>
                        <w:rPr>
                          <w:rFonts w:ascii="Cambria Math" w:eastAsia="ＭＳ 明朝" w:hAnsi="Cambria Math" w:cs="Times New Roman"/>
                        </w:rPr>
                        <m:t>l</m:t>
                      </m:r>
                    </m:sub>
                  </m:sSub>
                  <m:sSub>
                    <m:sSubPr>
                      <m:ctrlPr>
                        <w:rPr>
                          <w:rFonts w:ascii="Cambria Math" w:eastAsia="ＭＳ 明朝" w:hAnsi="Cambria Math" w:cs="Times New Roman"/>
                          <w:i/>
                        </w:rPr>
                      </m:ctrlPr>
                    </m:sSubPr>
                    <m:e>
                      <m:r>
                        <w:rPr>
                          <w:rFonts w:ascii="Cambria Math" w:eastAsia="ＭＳ 明朝" w:hAnsi="Cambria Math" w:cs="Times New Roman"/>
                        </w:rPr>
                        <m:t>q</m:t>
                      </m:r>
                    </m:e>
                    <m:sub>
                      <m:r>
                        <w:rPr>
                          <w:rFonts w:ascii="Cambria Math" w:eastAsia="ＭＳ 明朝" w:hAnsi="Cambria Math" w:cs="Times New Roman"/>
                        </w:rPr>
                        <m:t>l</m:t>
                      </m:r>
                    </m:sub>
                  </m:sSub>
                </m:e>
              </m:rad>
            </m:oMath>
            <w:r w:rsidR="00FB432B">
              <w:rPr>
                <w:rFonts w:ascii="Times New Roman" w:eastAsia="ＭＳ 明朝" w:hAnsi="Times New Roman" w:cs="Times New Roman"/>
              </w:rPr>
              <w:t>.</w:t>
            </w:r>
          </w:p>
        </w:tc>
        <w:tc>
          <w:tcPr>
            <w:tcW w:w="5891" w:type="dxa"/>
          </w:tcPr>
          <w:p w14:paraId="2FCAF6DB" w14:textId="0AC1E0B1" w:rsidR="00FB432B" w:rsidRDefault="009E233B" w:rsidP="006B2C60">
            <w:pPr>
              <w:rPr>
                <w:rFonts w:ascii="Times New Roman" w:eastAsia="ＭＳ 明朝" w:hAnsi="Times New Roman" w:cs="Times New Roman"/>
                <w:b/>
              </w:rPr>
            </w:pPr>
            <m:oMath>
              <m:sSub>
                <m:sSubPr>
                  <m:ctrlPr>
                    <w:rPr>
                      <w:rFonts w:ascii="Cambria Math" w:eastAsia="ＭＳ 明朝" w:hAnsi="Cambria Math" w:cs="Times New Roman"/>
                      <w:i/>
                    </w:rPr>
                  </m:ctrlPr>
                </m:sSubPr>
                <m:e>
                  <m:r>
                    <m:rPr>
                      <m:sty m:val="bi"/>
                    </m:rPr>
                    <w:rPr>
                      <w:rFonts w:ascii="Cambria Math" w:eastAsia="ＭＳ 明朝" w:hAnsi="Cambria Math" w:cs="Times New Roman"/>
                    </w:rPr>
                    <m:t>H</m:t>
                  </m:r>
                </m:e>
                <m:sub>
                  <m:r>
                    <w:rPr>
                      <w:rFonts w:ascii="Cambria Math" w:eastAsia="ＭＳ 明朝" w:hAnsi="Cambria Math" w:cs="Times New Roman"/>
                    </w:rPr>
                    <m:t>D</m:t>
                  </m:r>
                </m:sub>
              </m:sSub>
            </m:oMath>
            <w:r w:rsidR="00FB432B">
              <w:rPr>
                <w:rFonts w:ascii="Times New Roman" w:eastAsia="ＭＳ 明朝" w:hAnsi="Times New Roman" w:cs="Times New Roman"/>
              </w:rPr>
              <w:t xml:space="preserve"> a diagonal </w:t>
            </w:r>
            <m:oMath>
              <m:r>
                <m:rPr>
                  <m:scr m:val="script"/>
                </m:rPr>
                <w:rPr>
                  <w:rFonts w:ascii="Cambria Math" w:hAnsi="Cambria Math" w:cs="Times New Roman"/>
                </w:rPr>
                <m:t>l×l</m:t>
              </m:r>
            </m:oMath>
            <w:r w:rsidR="00FB432B">
              <w:rPr>
                <w:rFonts w:ascii="Times New Roman" w:eastAsia="ＭＳ 明朝" w:hAnsi="Times New Roman" w:cs="Times New Roman"/>
              </w:rPr>
              <w:t xml:space="preserve"> matrix, and </w:t>
            </w:r>
            <m:oMath>
              <m:sSub>
                <m:sSubPr>
                  <m:ctrlPr>
                    <w:rPr>
                      <w:rFonts w:ascii="Cambria Math" w:eastAsia="ＭＳ 明朝" w:hAnsi="Cambria Math" w:cs="Times New Roman"/>
                      <w:i/>
                    </w:rPr>
                  </m:ctrlPr>
                </m:sSubPr>
                <m:e>
                  <m:r>
                    <w:rPr>
                      <w:rFonts w:ascii="Cambria Math" w:eastAsia="ＭＳ 明朝" w:hAnsi="Cambria Math" w:cs="Times New Roman"/>
                    </w:rPr>
                    <m:t>H</m:t>
                  </m:r>
                </m:e>
                <m:sub>
                  <m:r>
                    <w:rPr>
                      <w:rFonts w:ascii="Cambria Math" w:eastAsia="ＭＳ 明朝" w:hAnsi="Cambria Math" w:cs="Times New Roman"/>
                    </w:rPr>
                    <m:t>D,l</m:t>
                  </m:r>
                </m:sub>
              </m:sSub>
              <m:r>
                <w:rPr>
                  <w:rFonts w:ascii="Cambria Math" w:eastAsia="ＭＳ 明朝" w:hAnsi="Cambria Math" w:cs="Times New Roman"/>
                </w:rPr>
                <m:t>=2</m:t>
              </m:r>
              <m:sSub>
                <m:sSubPr>
                  <m:ctrlPr>
                    <w:rPr>
                      <w:rFonts w:ascii="Cambria Math" w:eastAsia="ＭＳ 明朝" w:hAnsi="Cambria Math" w:cs="Times New Roman"/>
                      <w:i/>
                    </w:rPr>
                  </m:ctrlPr>
                </m:sSubPr>
                <m:e>
                  <m:r>
                    <w:rPr>
                      <w:rFonts w:ascii="Cambria Math" w:eastAsia="ＭＳ 明朝" w:hAnsi="Cambria Math" w:cs="Times New Roman"/>
                    </w:rPr>
                    <m:t>p</m:t>
                  </m:r>
                </m:e>
                <m:sub>
                  <m:r>
                    <w:rPr>
                      <w:rFonts w:ascii="Cambria Math" w:eastAsia="ＭＳ 明朝" w:hAnsi="Cambria Math" w:cs="Times New Roman"/>
                    </w:rPr>
                    <m:t>l</m:t>
                  </m:r>
                </m:sub>
              </m:sSub>
              <m:sSub>
                <m:sSubPr>
                  <m:ctrlPr>
                    <w:rPr>
                      <w:rFonts w:ascii="Cambria Math" w:eastAsia="ＭＳ 明朝" w:hAnsi="Cambria Math" w:cs="Times New Roman"/>
                      <w:i/>
                    </w:rPr>
                  </m:ctrlPr>
                </m:sSubPr>
                <m:e>
                  <m:r>
                    <w:rPr>
                      <w:rFonts w:ascii="Cambria Math" w:eastAsia="ＭＳ 明朝" w:hAnsi="Cambria Math" w:cs="Times New Roman"/>
                    </w:rPr>
                    <m:t>q</m:t>
                  </m:r>
                </m:e>
                <m:sub>
                  <m:r>
                    <w:rPr>
                      <w:rFonts w:ascii="Cambria Math" w:eastAsia="ＭＳ 明朝" w:hAnsi="Cambria Math" w:cs="Times New Roman"/>
                    </w:rPr>
                    <m:t>l</m:t>
                  </m:r>
                </m:sub>
              </m:sSub>
            </m:oMath>
            <w:r w:rsidR="00FB432B">
              <w:rPr>
                <w:rFonts w:ascii="Times New Roman" w:eastAsia="ＭＳ 明朝" w:hAnsi="Times New Roman" w:cs="Times New Roman"/>
              </w:rPr>
              <w:t>.</w:t>
            </w:r>
          </w:p>
        </w:tc>
      </w:tr>
      <w:tr w:rsidR="00FB432B" w14:paraId="1B5702EA" w14:textId="77777777" w:rsidTr="00FB2CF9">
        <w:tc>
          <w:tcPr>
            <w:tcW w:w="2631" w:type="dxa"/>
            <w:vMerge w:val="restart"/>
          </w:tcPr>
          <w:p w14:paraId="56424B12" w14:textId="05B44BC7" w:rsidR="00FB432B" w:rsidRDefault="00FB432B" w:rsidP="006B2C60">
            <w:pPr>
              <w:rPr>
                <w:rFonts w:ascii="Times New Roman" w:hAnsi="Times New Roman" w:cs="Times New Roman"/>
                <w:lang w:val="en-US" w:eastAsia="zh-CN"/>
              </w:rPr>
            </w:pPr>
            <w:r>
              <w:rPr>
                <w:rFonts w:ascii="Times New Roman" w:hAnsi="Times New Roman" w:cs="Times New Roman"/>
                <w:lang w:val="en-US" w:eastAsia="zh-CN"/>
              </w:rPr>
              <w:t>Linkage disequilibrium</w:t>
            </w:r>
          </w:p>
        </w:tc>
        <w:tc>
          <w:tcPr>
            <w:tcW w:w="7094" w:type="dxa"/>
          </w:tcPr>
          <w:p w14:paraId="4846CF93" w14:textId="77777777" w:rsidR="00FB432B" w:rsidRDefault="009E233B" w:rsidP="006B2C60">
            <w:pPr>
              <w:rPr>
                <w:rFonts w:ascii="Times New Roman" w:hAnsi="Times New Roman" w:cs="Times New Roman"/>
                <w:lang w:val="en-US" w:eastAsia="zh-CN"/>
              </w:rPr>
            </w:pPr>
            <m:oMath>
              <m:sSubSup>
                <m:sSubSupPr>
                  <m:ctrlPr>
                    <w:rPr>
                      <w:rFonts w:ascii="Cambria Math" w:hAnsi="Cambria Math" w:cs="Times New Roman"/>
                      <w:i/>
                    </w:rPr>
                  </m:ctrlPr>
                </m:sSubSupPr>
                <m:e>
                  <m:r>
                    <m:rPr>
                      <m:sty m:val="bi"/>
                    </m:rPr>
                    <w:rPr>
                      <w:rFonts w:ascii="Cambria Math" w:hAnsi="Cambria Math" w:cs="Times New Roman"/>
                    </w:rPr>
                    <m:t>v</m:t>
                  </m:r>
                </m:e>
                <m:sub>
                  <m:r>
                    <w:rPr>
                      <w:rFonts w:ascii="Cambria Math" w:hAnsi="Cambria Math" w:cs="Times New Roman"/>
                    </w:rPr>
                    <m:t>A,k</m:t>
                  </m:r>
                </m:sub>
                <m:sup>
                  <m:r>
                    <w:rPr>
                      <w:rFonts w:ascii="Cambria Math" w:hAnsi="Cambria Math" w:cs="Times New Roman"/>
                    </w:rPr>
                    <m:t>T</m:t>
                  </m:r>
                </m:sup>
              </m:sSubSup>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m:t>
                      </m:r>
                      <m:r>
                        <m:rPr>
                          <m:scr m:val="script"/>
                        </m:rPr>
                        <w:rPr>
                          <w:rFonts w:ascii="Cambria Math" w:hAnsi="Cambria Math" w:cs="Times New Roman"/>
                        </w:rPr>
                        <m:t>,l</m:t>
                      </m:r>
                    </m:sub>
                  </m:sSub>
                </m:e>
              </m:d>
            </m:oMath>
            <w:r w:rsidR="00FB432B" w:rsidRPr="00C94641">
              <w:rPr>
                <w:rFonts w:ascii="Times New Roman" w:hAnsi="Times New Roman" w:cs="Times New Roman"/>
              </w:rPr>
              <w:t xml:space="preserve"> represent</w:t>
            </w:r>
            <w:r w:rsidR="00FB432B">
              <w:rPr>
                <w:rFonts w:ascii="Times New Roman" w:hAnsi="Times New Roman" w:cs="Times New Roman"/>
              </w:rPr>
              <w:t>s</w:t>
            </w:r>
            <w:r w:rsidR="00FB432B" w:rsidRPr="00C94641">
              <w:rPr>
                <w:rFonts w:ascii="Times New Roman" w:hAnsi="Times New Roman" w:cs="Times New Roman"/>
              </w:rPr>
              <w:t xml:space="preserve"> the </w:t>
            </w:r>
            <w:r w:rsidR="00FB432B">
              <w:rPr>
                <w:rFonts w:ascii="Times New Roman" w:hAnsi="Times New Roman" w:cs="Times New Roman"/>
              </w:rPr>
              <w:t>linkage disequilibrium</w:t>
            </w:r>
            <w:r w:rsidR="00FB432B" w:rsidRPr="00C94641">
              <w:rPr>
                <w:rFonts w:ascii="Times New Roman" w:hAnsi="Times New Roman" w:cs="Times New Roman"/>
              </w:rPr>
              <w:t xml:space="preserve"> between the </w:t>
            </w:r>
            <m:oMath>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th</m:t>
                  </m:r>
                </m:sup>
              </m:sSup>
            </m:oMath>
            <w:r w:rsidR="00FB432B" w:rsidRPr="00C94641">
              <w:rPr>
                <w:rFonts w:ascii="Times New Roman" w:hAnsi="Times New Roman" w:cs="Times New Roman"/>
              </w:rPr>
              <w:t xml:space="preserve"> marker and each</w:t>
            </w:r>
            <w:r w:rsidR="00FB432B">
              <w:rPr>
                <w:rFonts w:ascii="Times New Roman" w:hAnsi="Times New Roman" w:cs="Times New Roman"/>
              </w:rPr>
              <w:t xml:space="preserve"> of the</w:t>
            </w:r>
            <w:r w:rsidR="00FB432B" w:rsidRPr="00C94641">
              <w:rPr>
                <w:rFonts w:ascii="Times New Roman" w:hAnsi="Times New Roman" w:cs="Times New Roman"/>
              </w:rPr>
              <w:t xml:space="preserve"> causal variant</w:t>
            </w:r>
            <w:r w:rsidR="00FB432B">
              <w:rPr>
                <w:rFonts w:ascii="Times New Roman" w:hAnsi="Times New Roman" w:cs="Times New Roman"/>
              </w:rPr>
              <w:t>s</w:t>
            </w:r>
            <w:r w:rsidR="00FB432B" w:rsidRPr="00C94641">
              <w:rPr>
                <w:rFonts w:ascii="Times New Roman" w:hAnsi="Times New Roman" w:cs="Times New Roman"/>
              </w:rPr>
              <w:t>.</w:t>
            </w:r>
          </w:p>
        </w:tc>
        <w:tc>
          <w:tcPr>
            <w:tcW w:w="5891" w:type="dxa"/>
          </w:tcPr>
          <w:p w14:paraId="5F9612AB" w14:textId="77777777" w:rsidR="00FB432B" w:rsidRDefault="009E233B" w:rsidP="006B2C60">
            <w:pPr>
              <w:rPr>
                <w:rFonts w:ascii="Times New Roman" w:hAnsi="Times New Roman" w:cs="Times New Roman"/>
                <w:lang w:val="en-US" w:eastAsia="zh-CN"/>
              </w:rPr>
            </w:pPr>
            <m:oMath>
              <m:sSubSup>
                <m:sSubSupPr>
                  <m:ctrlPr>
                    <w:rPr>
                      <w:rFonts w:ascii="Cambria Math" w:hAnsi="Cambria Math" w:cs="Times New Roman"/>
                      <w:i/>
                    </w:rPr>
                  </m:ctrlPr>
                </m:sSubSupPr>
                <m:e>
                  <m:r>
                    <m:rPr>
                      <m:sty m:val="bi"/>
                    </m:rPr>
                    <w:rPr>
                      <w:rFonts w:ascii="Cambria Math" w:hAnsi="Cambria Math" w:cs="Times New Roman"/>
                    </w:rPr>
                    <m:t>v</m:t>
                  </m:r>
                </m:e>
                <m:sub>
                  <m:r>
                    <w:rPr>
                      <w:rFonts w:ascii="Cambria Math" w:hAnsi="Cambria Math" w:cs="Times New Roman"/>
                    </w:rPr>
                    <m:t>D,k</m:t>
                  </m:r>
                </m:sub>
                <m:sup>
                  <m:r>
                    <w:rPr>
                      <w:rFonts w:ascii="Cambria Math" w:hAnsi="Cambria Math" w:cs="Times New Roman"/>
                    </w:rPr>
                    <m:t>T</m:t>
                  </m:r>
                </m:sup>
              </m:sSubSup>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k,1</m:t>
                            </m:r>
                          </m:sub>
                          <m:sup>
                            <m:r>
                              <w:rPr>
                                <w:rFonts w:ascii="Cambria Math" w:hAnsi="Cambria Math" w:cs="Times New Roman"/>
                              </w:rPr>
                              <m:t>2</m:t>
                            </m:r>
                          </m:sup>
                        </m:sSubSup>
                        <m:r>
                          <w:rPr>
                            <w:rFonts w:ascii="Cambria Math" w:hAnsi="Cambria Math" w:cs="Times New Roman"/>
                          </w:rPr>
                          <m:t>,</m:t>
                        </m:r>
                      </m:e>
                      <m:e>
                        <m:m>
                          <m:mPr>
                            <m:mcs>
                              <m:mc>
                                <m:mcPr>
                                  <m:count m:val="3"/>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k,2</m:t>
                                  </m:r>
                                </m:sub>
                                <m:sup>
                                  <m:r>
                                    <w:rPr>
                                      <w:rFonts w:ascii="Cambria Math" w:hAnsi="Cambria Math" w:cs="Times New Roman"/>
                                    </w:rPr>
                                    <m:t>2</m:t>
                                  </m:r>
                                </m:sup>
                              </m:sSubSup>
                              <m:r>
                                <w:rPr>
                                  <w:rFonts w:ascii="Cambria Math" w:hAnsi="Cambria Math" w:cs="Times New Roman"/>
                                </w:rPr>
                                <m:t>,</m:t>
                              </m:r>
                            </m:e>
                            <m:e>
                              <m:r>
                                <w:rPr>
                                  <w:rFonts w:ascii="Cambria Math" w:hAnsi="Cambria Math" w:cs="Times New Roman"/>
                                </w:rPr>
                                <m:t>⋯,</m:t>
                              </m:r>
                            </m:e>
                            <m:e>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m:t>
                                  </m:r>
                                  <m:r>
                                    <m:rPr>
                                      <m:scr m:val="script"/>
                                    </m:rPr>
                                    <w:rPr>
                                      <w:rFonts w:ascii="Cambria Math" w:hAnsi="Cambria Math" w:cs="Times New Roman"/>
                                    </w:rPr>
                                    <m:t>,l</m:t>
                                  </m:r>
                                </m:sub>
                                <m:sup>
                                  <m:r>
                                    <w:rPr>
                                      <w:rFonts w:ascii="Cambria Math" w:hAnsi="Cambria Math" w:cs="Times New Roman"/>
                                    </w:rPr>
                                    <m:t>2</m:t>
                                  </m:r>
                                </m:sup>
                              </m:sSubSup>
                            </m:e>
                          </m:mr>
                        </m:m>
                      </m:e>
                    </m:mr>
                  </m:m>
                </m:e>
              </m:d>
            </m:oMath>
            <w:r w:rsidR="00FB432B">
              <w:rPr>
                <w:rFonts w:ascii="Times New Roman" w:hAnsi="Times New Roman" w:cs="Times New Roman"/>
              </w:rPr>
              <w:t xml:space="preserve"> represents the</w:t>
            </w:r>
            <w:r w:rsidR="00FB432B" w:rsidRPr="00C94641">
              <w:rPr>
                <w:rFonts w:ascii="Times New Roman" w:hAnsi="Times New Roman" w:cs="Times New Roman"/>
              </w:rPr>
              <w:t xml:space="preserve"> squared correlation between the </w:t>
            </w:r>
            <m:oMath>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th</m:t>
                  </m:r>
                </m:sup>
              </m:sSup>
            </m:oMath>
            <w:r w:rsidR="00FB432B" w:rsidRPr="00C94641">
              <w:rPr>
                <w:rFonts w:ascii="Times New Roman" w:hAnsi="Times New Roman" w:cs="Times New Roman"/>
              </w:rPr>
              <w:t xml:space="preserve"> marker and each </w:t>
            </w:r>
            <w:r w:rsidR="00FB432B">
              <w:rPr>
                <w:rFonts w:ascii="Times New Roman" w:hAnsi="Times New Roman" w:cs="Times New Roman"/>
              </w:rPr>
              <w:t xml:space="preserve">of the </w:t>
            </w:r>
            <w:r w:rsidR="00FB432B" w:rsidRPr="00C94641">
              <w:rPr>
                <w:rFonts w:ascii="Times New Roman" w:hAnsi="Times New Roman" w:cs="Times New Roman"/>
              </w:rPr>
              <w:t>causal variant</w:t>
            </w:r>
            <w:r w:rsidR="00FB432B">
              <w:rPr>
                <w:rFonts w:ascii="Times New Roman" w:hAnsi="Times New Roman" w:cs="Times New Roman"/>
              </w:rPr>
              <w:t>s</w:t>
            </w:r>
            <w:r w:rsidR="00FB432B" w:rsidRPr="00C94641">
              <w:rPr>
                <w:rFonts w:ascii="Times New Roman" w:hAnsi="Times New Roman" w:cs="Times New Roman"/>
              </w:rPr>
              <w:t>.</w:t>
            </w:r>
          </w:p>
        </w:tc>
      </w:tr>
      <w:tr w:rsidR="00FB432B" w14:paraId="1B48316B" w14:textId="77777777" w:rsidTr="00FB2CF9">
        <w:tc>
          <w:tcPr>
            <w:tcW w:w="2631" w:type="dxa"/>
            <w:vMerge/>
          </w:tcPr>
          <w:p w14:paraId="0E973BBC" w14:textId="77777777" w:rsidR="00FB432B" w:rsidRDefault="00FB432B" w:rsidP="006B2C60">
            <w:pPr>
              <w:rPr>
                <w:rFonts w:ascii="Times New Roman" w:hAnsi="Times New Roman" w:cs="Times New Roman"/>
                <w:lang w:val="en-US" w:eastAsia="zh-CN"/>
              </w:rPr>
            </w:pPr>
          </w:p>
        </w:tc>
        <w:tc>
          <w:tcPr>
            <w:tcW w:w="7094" w:type="dxa"/>
          </w:tcPr>
          <w:p w14:paraId="5ADB5225" w14:textId="6C44E9C8" w:rsidR="00FB432B" w:rsidRDefault="009E233B" w:rsidP="006B2C60">
            <w:pPr>
              <w:rPr>
                <w:rFonts w:ascii="Times New Roman" w:eastAsia="ＭＳ 明朝" w:hAnsi="Times New Roman" w:cs="Times New Roman"/>
              </w:rPr>
            </w:pPr>
            <m:oMath>
              <m:sSub>
                <m:sSubPr>
                  <m:ctrlPr>
                    <w:rPr>
                      <w:rFonts w:ascii="Cambria Math" w:hAnsi="Cambria Math" w:cs="Times New Roman"/>
                      <w:i/>
                    </w:rPr>
                  </m:ctrlPr>
                </m:sSubPr>
                <m:e>
                  <m:r>
                    <m:rPr>
                      <m:sty m:val="bi"/>
                    </m:rPr>
                    <w:rPr>
                      <w:rFonts w:ascii="Cambria Math" w:hAnsi="Cambria Math" w:cs="Times New Roman"/>
                    </w:rPr>
                    <m:t>P</m:t>
                  </m:r>
                </m:e>
                <m:sub>
                  <m:r>
                    <w:rPr>
                      <w:rFonts w:ascii="Cambria Math" w:hAnsi="Cambria Math" w:cs="Times New Roman"/>
                    </w:rPr>
                    <m:t>A</m:t>
                  </m:r>
                </m:sub>
              </m:sSub>
            </m:oMath>
            <w:r w:rsidR="00FB432B">
              <w:rPr>
                <w:rFonts w:ascii="Times New Roman" w:hAnsi="Times New Roman" w:cs="Times New Roman"/>
              </w:rPr>
              <w:t xml:space="preserve"> is an </w:t>
            </w:r>
            <m:oMath>
              <m:r>
                <m:rPr>
                  <m:scr m:val="script"/>
                </m:rPr>
                <w:rPr>
                  <w:rFonts w:ascii="Cambria Math" w:hAnsi="Cambria Math" w:cs="Times New Roman"/>
                </w:rPr>
                <m:t>m×m</m:t>
              </m:r>
            </m:oMath>
            <w:r w:rsidR="00FB432B">
              <w:rPr>
                <w:rFonts w:ascii="Times New Roman" w:hAnsi="Times New Roman" w:cs="Times New Roman"/>
              </w:rPr>
              <w:t xml:space="preserve"> matrix, and </w:t>
            </w:r>
            <m:oMath>
              <m:sSub>
                <m:sSubPr>
                  <m:ctrlPr>
                    <w:rPr>
                      <w:rFonts w:ascii="Cambria Math" w:hAnsi="Cambria Math" w:cs="Times New Roman"/>
                      <w:i/>
                    </w:rPr>
                  </m:ctrlPr>
                </m:sSubPr>
                <m:e>
                  <m:r>
                    <m:rPr>
                      <m:sty m:val="bi"/>
                    </m:rPr>
                    <w:rPr>
                      <w:rFonts w:ascii="Cambria Math" w:hAnsi="Cambria Math" w:cs="Times New Roman"/>
                    </w:rPr>
                    <m:t>P</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sub>
              </m:sSub>
              <m:r>
                <w:rPr>
                  <w:rFonts w:ascii="Cambria Math" w:hAnsi="Cambria Math" w:cs="Times New Roman"/>
                </w:rPr>
                <m:t>=</m:t>
              </m:r>
              <m:sSubSup>
                <m:sSubSupPr>
                  <m:ctrlPr>
                    <w:rPr>
                      <w:rFonts w:ascii="Cambria Math" w:hAnsi="Cambria Math" w:cs="Times New Roman"/>
                      <w:i/>
                      <w:lang w:val="en-US"/>
                    </w:rPr>
                  </m:ctrlPr>
                </m:sSubSupPr>
                <m:e>
                  <m:r>
                    <w:rPr>
                      <w:rFonts w:ascii="Cambria Math" w:hAnsi="Cambria Math" w:cs="Times New Roman"/>
                      <w:lang w:val="en-US"/>
                    </w:rPr>
                    <m:t>ρ</m:t>
                  </m:r>
                </m:e>
                <m: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2</m:t>
                      </m:r>
                    </m:sub>
                  </m:sSub>
                </m:sub>
                <m:sup>
                  <m:r>
                    <w:rPr>
                      <w:rFonts w:ascii="Cambria Math" w:hAnsi="Cambria Math" w:cs="Times New Roman"/>
                      <w:lang w:val="en-US"/>
                    </w:rPr>
                    <m:t>2</m:t>
                  </m:r>
                </m:sup>
              </m:sSubSup>
            </m:oMath>
            <w:r w:rsidR="00FB432B">
              <w:rPr>
                <w:rFonts w:ascii="Times New Roman" w:hAnsi="Times New Roman" w:cs="Times New Roman"/>
                <w:lang w:val="en-US"/>
              </w:rPr>
              <w:t>.</w:t>
            </w:r>
          </w:p>
        </w:tc>
        <w:tc>
          <w:tcPr>
            <w:tcW w:w="5891" w:type="dxa"/>
          </w:tcPr>
          <w:p w14:paraId="2AEB2DC9" w14:textId="771E889D" w:rsidR="00FB432B" w:rsidRDefault="009E233B" w:rsidP="006B2C60">
            <w:pPr>
              <w:rPr>
                <w:rFonts w:ascii="Times New Roman" w:eastAsia="ＭＳ 明朝" w:hAnsi="Times New Roman" w:cs="Times New Roman"/>
              </w:rPr>
            </w:pPr>
            <m:oMath>
              <m:sSub>
                <m:sSubPr>
                  <m:ctrlPr>
                    <w:rPr>
                      <w:rFonts w:ascii="Cambria Math" w:hAnsi="Cambria Math" w:cs="Times New Roman"/>
                      <w:i/>
                    </w:rPr>
                  </m:ctrlPr>
                </m:sSubPr>
                <m:e>
                  <m:r>
                    <m:rPr>
                      <m:sty m:val="bi"/>
                    </m:rPr>
                    <w:rPr>
                      <w:rFonts w:ascii="Cambria Math" w:hAnsi="Cambria Math" w:cs="Times New Roman"/>
                    </w:rPr>
                    <m:t>P</m:t>
                  </m:r>
                </m:e>
                <m:sub>
                  <m:r>
                    <w:rPr>
                      <w:rFonts w:ascii="Cambria Math" w:hAnsi="Cambria Math" w:cs="Times New Roman"/>
                    </w:rPr>
                    <m:t>D</m:t>
                  </m:r>
                </m:sub>
              </m:sSub>
            </m:oMath>
            <w:r w:rsidR="00FB432B">
              <w:rPr>
                <w:rFonts w:ascii="Times New Roman" w:hAnsi="Times New Roman" w:cs="Times New Roman"/>
              </w:rPr>
              <w:t xml:space="preserve"> is an </w:t>
            </w:r>
            <m:oMath>
              <m:r>
                <m:rPr>
                  <m:scr m:val="script"/>
                </m:rPr>
                <w:rPr>
                  <w:rFonts w:ascii="Cambria Math" w:hAnsi="Cambria Math" w:cs="Times New Roman"/>
                </w:rPr>
                <m:t>m×m</m:t>
              </m:r>
            </m:oMath>
            <w:r w:rsidR="00FB432B">
              <w:rPr>
                <w:rFonts w:ascii="Times New Roman" w:hAnsi="Times New Roman" w:cs="Times New Roman"/>
              </w:rPr>
              <w:t xml:space="preserve"> matrix, and </w:t>
            </w:r>
            <m:oMath>
              <m:sSub>
                <m:sSubPr>
                  <m:ctrlPr>
                    <w:rPr>
                      <w:rFonts w:ascii="Cambria Math" w:hAnsi="Cambria Math" w:cs="Times New Roman"/>
                      <w:i/>
                    </w:rPr>
                  </m:ctrlPr>
                </m:sSubPr>
                <m:e>
                  <m:r>
                    <m:rPr>
                      <m:sty m:val="bi"/>
                    </m:rPr>
                    <w:rPr>
                      <w:rFonts w:ascii="Cambria Math" w:hAnsi="Cambria Math" w:cs="Times New Roman"/>
                    </w:rPr>
                    <m:t>P</m:t>
                  </m:r>
                </m:e>
                <m:sub>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sub>
              </m:sSub>
              <m:r>
                <w:rPr>
                  <w:rFonts w:ascii="Cambria Math" w:hAnsi="Cambria Math" w:cs="Times New Roman"/>
                </w:rPr>
                <m:t>=</m:t>
              </m:r>
              <m:sSubSup>
                <m:sSubSupPr>
                  <m:ctrlPr>
                    <w:rPr>
                      <w:rFonts w:ascii="Cambria Math" w:hAnsi="Cambria Math" w:cs="Times New Roman"/>
                      <w:i/>
                      <w:lang w:val="en-US"/>
                    </w:rPr>
                  </m:ctrlPr>
                </m:sSubSupPr>
                <m:e>
                  <m:r>
                    <w:rPr>
                      <w:rFonts w:ascii="Cambria Math" w:hAnsi="Cambria Math" w:cs="Times New Roman"/>
                      <w:lang w:val="en-US"/>
                    </w:rPr>
                    <m:t>ρ</m:t>
                  </m:r>
                </m:e>
                <m: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2</m:t>
                      </m:r>
                    </m:sub>
                  </m:sSub>
                </m:sub>
                <m:sup>
                  <m:r>
                    <w:rPr>
                      <w:rFonts w:ascii="Cambria Math" w:hAnsi="Cambria Math" w:cs="Times New Roman"/>
                      <w:lang w:val="en-US"/>
                    </w:rPr>
                    <m:t>4</m:t>
                  </m:r>
                </m:sup>
              </m:sSubSup>
            </m:oMath>
            <w:r w:rsidR="00FB432B">
              <w:rPr>
                <w:rFonts w:ascii="Times New Roman" w:hAnsi="Times New Roman" w:cs="Times New Roman"/>
                <w:lang w:val="en-US"/>
              </w:rPr>
              <w:t>.</w:t>
            </w:r>
          </w:p>
        </w:tc>
      </w:tr>
      <w:tr w:rsidR="00FB432B" w14:paraId="21ED9D3E" w14:textId="77777777" w:rsidTr="00FB2CF9">
        <w:tc>
          <w:tcPr>
            <w:tcW w:w="2631" w:type="dxa"/>
            <w:vMerge w:val="restart"/>
          </w:tcPr>
          <w:p w14:paraId="741787D9" w14:textId="3EA0E68D" w:rsidR="00FB432B" w:rsidRDefault="00FB432B" w:rsidP="006B2C60">
            <w:pPr>
              <w:rPr>
                <w:rFonts w:ascii="Times New Roman" w:hAnsi="Times New Roman" w:cs="Times New Roman"/>
                <w:lang w:val="en-US" w:eastAsia="zh-CN"/>
              </w:rPr>
            </w:pPr>
            <w:r>
              <w:rPr>
                <w:rFonts w:ascii="Times New Roman" w:hAnsi="Times New Roman" w:cs="Times New Roman"/>
                <w:lang w:val="en-US" w:eastAsia="zh-CN"/>
              </w:rPr>
              <w:t>Weighting</w:t>
            </w:r>
          </w:p>
        </w:tc>
        <w:tc>
          <w:tcPr>
            <w:tcW w:w="7094" w:type="dxa"/>
          </w:tcPr>
          <w:p w14:paraId="45C37C8E" w14:textId="77777777" w:rsidR="00FB432B" w:rsidRDefault="009E233B" w:rsidP="006B2C60">
            <w:pPr>
              <w:rPr>
                <w:rFonts w:ascii="Times New Roman" w:hAnsi="Times New Roman" w:cs="Times New Roman"/>
                <w:lang w:val="en-US" w:eastAsia="zh-CN"/>
              </w:rPr>
            </w:pPr>
            <m:oMath>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A</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1</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p</m:t>
                  </m:r>
                </m:e>
                <m:sub>
                  <m:r>
                    <m:rPr>
                      <m:scr m:val="script"/>
                    </m:rPr>
                    <w:rPr>
                      <w:rFonts w:ascii="Cambria Math" w:hAnsi="Cambria Math" w:cs="Times New Roman"/>
                    </w:rPr>
                    <m:t>m</m:t>
                  </m:r>
                </m:sub>
              </m:sSub>
              <m:sSub>
                <m:sSubPr>
                  <m:ctrlPr>
                    <w:rPr>
                      <w:rFonts w:ascii="Cambria Math" w:hAnsi="Cambria Math" w:cs="Times New Roman"/>
                      <w:i/>
                    </w:rPr>
                  </m:ctrlPr>
                </m:sSubPr>
                <m:e>
                  <m:r>
                    <w:rPr>
                      <w:rFonts w:ascii="Cambria Math" w:hAnsi="Cambria Math" w:cs="Times New Roman"/>
                    </w:rPr>
                    <m:t>q</m:t>
                  </m:r>
                </m:e>
                <m:sub>
                  <m:r>
                    <m:rPr>
                      <m:scr m:val="script"/>
                    </m:rPr>
                    <w:rPr>
                      <w:rFonts w:ascii="Cambria Math" w:hAnsi="Cambria Math" w:cs="Times New Roman"/>
                    </w:rPr>
                    <m:t>m</m:t>
                  </m:r>
                </m:sub>
              </m:sSub>
              <m:r>
                <w:rPr>
                  <w:rFonts w:ascii="Cambria Math" w:hAnsi="Cambria Math" w:cs="Times New Roman"/>
                </w:rPr>
                <m:t>]</m:t>
              </m:r>
            </m:oMath>
            <w:r w:rsidR="00FB432B">
              <w:rPr>
                <w:rFonts w:ascii="Times New Roman" w:hAnsi="Times New Roman" w:cs="Times New Roman"/>
              </w:rPr>
              <w:t xml:space="preserve">, an </w:t>
            </w:r>
            <m:oMath>
              <m:r>
                <w:rPr>
                  <w:rFonts w:ascii="Cambria Math" w:hAnsi="Cambria Math" w:cs="Times New Roman"/>
                </w:rPr>
                <m:t>1×</m:t>
              </m:r>
              <m:r>
                <m:rPr>
                  <m:scr m:val="script"/>
                </m:rPr>
                <w:rPr>
                  <w:rFonts w:ascii="Cambria Math" w:hAnsi="Cambria Math" w:cs="Times New Roman"/>
                </w:rPr>
                <m:t>m</m:t>
              </m:r>
            </m:oMath>
            <w:r w:rsidR="00FB432B">
              <w:rPr>
                <w:rFonts w:ascii="Times New Roman" w:hAnsi="Times New Roman" w:cs="Times New Roman"/>
              </w:rPr>
              <w:t xml:space="preserve"> vector.</w:t>
            </w:r>
          </w:p>
        </w:tc>
        <w:tc>
          <w:tcPr>
            <w:tcW w:w="5891" w:type="dxa"/>
          </w:tcPr>
          <w:p w14:paraId="778E1CA3" w14:textId="77777777" w:rsidR="00FB432B" w:rsidRDefault="009E233B" w:rsidP="006B2C60">
            <w:pPr>
              <w:rPr>
                <w:rFonts w:ascii="Times New Roman" w:hAnsi="Times New Roman" w:cs="Times New Roman"/>
                <w:lang w:val="en-US" w:eastAsia="zh-CN"/>
              </w:rPr>
            </w:pPr>
            <m:oMath>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D</m:t>
                  </m:r>
                </m:sub>
              </m:sSub>
              <m:r>
                <w:rPr>
                  <w:rFonts w:ascii="Cambria Math" w:hAnsi="Cambria Math" w:cs="Times New Roman"/>
                </w:rPr>
                <m:t>=[4</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r>
                    <w:rPr>
                      <w:rFonts w:ascii="Cambria Math" w:hAnsi="Cambria Math" w:cs="Times New Roman"/>
                    </w:rPr>
                    <m:t>2</m:t>
                  </m:r>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,4</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r>
                    <w:rPr>
                      <w:rFonts w:ascii="Cambria Math" w:hAnsi="Cambria Math" w:cs="Times New Roman"/>
                    </w:rPr>
                    <m:t>2</m:t>
                  </m:r>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,…,4</m:t>
              </m:r>
              <m:sSubSup>
                <m:sSubSupPr>
                  <m:ctrlPr>
                    <w:rPr>
                      <w:rFonts w:ascii="Cambria Math" w:hAnsi="Cambria Math" w:cs="Times New Roman"/>
                      <w:i/>
                    </w:rPr>
                  </m:ctrlPr>
                </m:sSubSupPr>
                <m:e>
                  <m:r>
                    <w:rPr>
                      <w:rFonts w:ascii="Cambria Math" w:hAnsi="Cambria Math" w:cs="Times New Roman"/>
                    </w:rPr>
                    <m:t>p</m:t>
                  </m:r>
                </m:e>
                <m:sub>
                  <m:r>
                    <m:rPr>
                      <m:scr m:val="script"/>
                    </m:rPr>
                    <w:rPr>
                      <w:rFonts w:ascii="Cambria Math" w:hAnsi="Cambria Math" w:cs="Times New Roman"/>
                    </w:rPr>
                    <m:t>m</m:t>
                  </m:r>
                </m:sub>
                <m:sup>
                  <m:r>
                    <w:rPr>
                      <w:rFonts w:ascii="Cambria Math" w:hAnsi="Cambria Math" w:cs="Times New Roman"/>
                    </w:rPr>
                    <m:t>2</m:t>
                  </m:r>
                </m:sup>
              </m:sSubSup>
              <m:sSubSup>
                <m:sSubSupPr>
                  <m:ctrlPr>
                    <w:rPr>
                      <w:rFonts w:ascii="Cambria Math" w:hAnsi="Cambria Math" w:cs="Times New Roman"/>
                      <w:i/>
                    </w:rPr>
                  </m:ctrlPr>
                </m:sSubSupPr>
                <m:e>
                  <m:r>
                    <w:rPr>
                      <w:rFonts w:ascii="Cambria Math" w:hAnsi="Cambria Math" w:cs="Times New Roman"/>
                    </w:rPr>
                    <m:t>q</m:t>
                  </m:r>
                </m:e>
                <m:sub>
                  <m:r>
                    <m:rPr>
                      <m:scr m:val="script"/>
                    </m:rPr>
                    <w:rPr>
                      <w:rFonts w:ascii="Cambria Math" w:hAnsi="Cambria Math" w:cs="Times New Roman"/>
                    </w:rPr>
                    <m:t>m</m:t>
                  </m:r>
                </m:sub>
                <m:sup>
                  <m:r>
                    <w:rPr>
                      <w:rFonts w:ascii="Cambria Math" w:hAnsi="Cambria Math" w:cs="Times New Roman"/>
                    </w:rPr>
                    <m:t>2</m:t>
                  </m:r>
                </m:sup>
              </m:sSubSup>
              <m:r>
                <w:rPr>
                  <w:rFonts w:ascii="Cambria Math" w:hAnsi="Cambria Math" w:cs="Times New Roman"/>
                </w:rPr>
                <m:t>]</m:t>
              </m:r>
            </m:oMath>
            <w:r w:rsidR="00FB432B">
              <w:rPr>
                <w:rFonts w:ascii="Times New Roman" w:hAnsi="Times New Roman" w:cs="Times New Roman"/>
              </w:rPr>
              <w:t xml:space="preserve">, an </w:t>
            </w:r>
            <m:oMath>
              <m:r>
                <w:rPr>
                  <w:rFonts w:ascii="Cambria Math" w:hAnsi="Cambria Math" w:cs="Times New Roman"/>
                </w:rPr>
                <m:t>1×</m:t>
              </m:r>
              <m:r>
                <m:rPr>
                  <m:scr m:val="script"/>
                </m:rPr>
                <w:rPr>
                  <w:rFonts w:ascii="Cambria Math" w:hAnsi="Cambria Math" w:cs="Times New Roman"/>
                </w:rPr>
                <m:t>m</m:t>
              </m:r>
            </m:oMath>
            <w:r w:rsidR="00FB432B">
              <w:rPr>
                <w:rFonts w:ascii="Times New Roman" w:hAnsi="Times New Roman" w:cs="Times New Roman"/>
              </w:rPr>
              <w:t xml:space="preserve"> vector.</w:t>
            </w:r>
          </w:p>
        </w:tc>
      </w:tr>
      <w:tr w:rsidR="00FB432B" w14:paraId="2F8C2447" w14:textId="77777777" w:rsidTr="00FB2CF9">
        <w:tc>
          <w:tcPr>
            <w:tcW w:w="2631" w:type="dxa"/>
            <w:vMerge/>
          </w:tcPr>
          <w:p w14:paraId="33B60919" w14:textId="3DB97368" w:rsidR="00FB432B" w:rsidRDefault="00FB432B" w:rsidP="006B2C60">
            <w:pPr>
              <w:rPr>
                <w:rFonts w:ascii="Times New Roman" w:hAnsi="Times New Roman" w:cs="Times New Roman"/>
                <w:lang w:val="en-US" w:eastAsia="zh-CN"/>
              </w:rPr>
            </w:pPr>
          </w:p>
        </w:tc>
        <w:tc>
          <w:tcPr>
            <w:tcW w:w="7094" w:type="dxa"/>
          </w:tcPr>
          <w:p w14:paraId="6987D90C" w14:textId="77777777" w:rsidR="00FB432B" w:rsidRDefault="009E233B" w:rsidP="006B2C60">
            <w:pPr>
              <w:rPr>
                <w:rFonts w:ascii="Times New Roman" w:hAnsi="Times New Roman" w:cs="Times New Roman"/>
                <w:lang w:val="en-US" w:eastAsia="zh-CN"/>
              </w:rPr>
            </w:pPr>
            <m:oMath>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A</m:t>
                  </m:r>
                </m:sub>
              </m:sSub>
            </m:oMath>
            <w:r w:rsidR="00FB432B">
              <w:rPr>
                <w:rFonts w:ascii="Times New Roman" w:hAnsi="Times New Roman" w:cs="Times New Roman"/>
              </w:rPr>
              <w:t xml:space="preserve"> a diagonal </w:t>
            </w:r>
            <m:oMath>
              <m:r>
                <m:rPr>
                  <m:scr m:val="script"/>
                </m:rPr>
                <w:rPr>
                  <w:rFonts w:ascii="Cambria Math" w:hAnsi="Cambria Math" w:cs="Times New Roman"/>
                </w:rPr>
                <m:t>m×m</m:t>
              </m:r>
            </m:oMath>
            <w:r w:rsidR="00FB432B">
              <w:rPr>
                <w:rFonts w:ascii="Times New Roman" w:hAnsi="Times New Roman" w:cs="Times New Roman"/>
              </w:rPr>
              <w:t xml:space="preserve"> matrix, and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A,k</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oMath>
            <w:r w:rsidR="00FB432B">
              <w:rPr>
                <w:rFonts w:ascii="Times New Roman" w:hAnsi="Times New Roman" w:cs="Times New Roman"/>
              </w:rPr>
              <w:t>.</w:t>
            </w:r>
          </w:p>
        </w:tc>
        <w:tc>
          <w:tcPr>
            <w:tcW w:w="5891" w:type="dxa"/>
          </w:tcPr>
          <w:p w14:paraId="1B9EA0D1" w14:textId="77777777" w:rsidR="00FB432B" w:rsidRDefault="009E233B" w:rsidP="006B2C60">
            <w:pPr>
              <w:rPr>
                <w:rFonts w:ascii="Times New Roman" w:hAnsi="Times New Roman" w:cs="Times New Roman"/>
                <w:lang w:val="en-US" w:eastAsia="zh-CN"/>
              </w:rPr>
            </w:pPr>
            <m:oMath>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D</m:t>
                  </m:r>
                </m:sub>
              </m:sSub>
            </m:oMath>
            <w:r w:rsidR="00FB432B">
              <w:rPr>
                <w:rFonts w:ascii="Times New Roman" w:hAnsi="Times New Roman" w:cs="Times New Roman"/>
              </w:rPr>
              <w:t xml:space="preserve"> a diagonal </w:t>
            </w:r>
            <m:oMath>
              <m:r>
                <m:rPr>
                  <m:scr m:val="script"/>
                </m:rPr>
                <w:rPr>
                  <w:rFonts w:ascii="Cambria Math" w:hAnsi="Cambria Math" w:cs="Times New Roman"/>
                </w:rPr>
                <m:t>m×m</m:t>
              </m:r>
            </m:oMath>
            <w:r w:rsidR="00FB432B">
              <w:rPr>
                <w:rFonts w:ascii="Times New Roman" w:hAnsi="Times New Roman" w:cs="Times New Roman"/>
              </w:rPr>
              <w:t xml:space="preserve"> matrix, and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D,k</m:t>
                  </m:r>
                </m:sub>
              </m:sSub>
              <m:r>
                <w:rPr>
                  <w:rFonts w:ascii="Cambria Math" w:hAnsi="Cambria Math" w:cs="Times New Roman"/>
                </w:rPr>
                <m:t>=4</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k</m:t>
                  </m:r>
                </m:sub>
                <m:sup>
                  <m:r>
                    <w:rPr>
                      <w:rFonts w:ascii="Cambria Math" w:hAnsi="Cambria Math" w:cs="Times New Roman"/>
                    </w:rPr>
                    <m:t>2</m:t>
                  </m:r>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k</m:t>
                  </m:r>
                </m:sub>
                <m:sup>
                  <m:r>
                    <w:rPr>
                      <w:rFonts w:ascii="Cambria Math" w:hAnsi="Cambria Math" w:cs="Times New Roman"/>
                    </w:rPr>
                    <m:t>2</m:t>
                  </m:r>
                </m:sup>
              </m:sSubSup>
            </m:oMath>
            <w:r w:rsidR="00FB432B">
              <w:rPr>
                <w:rFonts w:ascii="Times New Roman" w:hAnsi="Times New Roman" w:cs="Times New Roman"/>
              </w:rPr>
              <w:t>.</w:t>
            </w:r>
          </w:p>
        </w:tc>
      </w:tr>
      <w:tr w:rsidR="00FB432B" w14:paraId="79BEAA40" w14:textId="77777777" w:rsidTr="00FB2CF9">
        <w:tc>
          <w:tcPr>
            <w:tcW w:w="2631" w:type="dxa"/>
          </w:tcPr>
          <w:p w14:paraId="2E589408" w14:textId="70E4BC20" w:rsidR="006B2C60" w:rsidRDefault="00FB432B" w:rsidP="006B2C60">
            <w:pPr>
              <w:rPr>
                <w:rFonts w:ascii="Times New Roman" w:hAnsi="Times New Roman" w:cs="Times New Roman"/>
                <w:lang w:val="en-US" w:eastAsia="zh-CN"/>
              </w:rPr>
            </w:pPr>
            <w:r>
              <w:rPr>
                <w:rFonts w:ascii="Times New Roman" w:hAnsi="Times New Roman" w:cs="Times New Roman"/>
                <w:lang w:val="en-US" w:eastAsia="zh-CN"/>
              </w:rPr>
              <w:t>Allele frequency</w:t>
            </w:r>
          </w:p>
        </w:tc>
        <w:tc>
          <w:tcPr>
            <w:tcW w:w="7094" w:type="dxa"/>
          </w:tcPr>
          <w:p w14:paraId="1733C163" w14:textId="77777777" w:rsidR="006B2C60" w:rsidRDefault="009E233B" w:rsidP="006B2C60">
            <w:pPr>
              <w:rPr>
                <w:rFonts w:ascii="Times New Roman" w:eastAsia="ＭＳ 明朝" w:hAnsi="Times New Roman" w:cs="Times New Roman"/>
              </w:rPr>
            </w:pPr>
            <m:oMath>
              <m:sSub>
                <m:sSubPr>
                  <m:ctrlPr>
                    <w:rPr>
                      <w:rFonts w:ascii="Cambria Math" w:eastAsia="ＭＳ 明朝" w:hAnsi="Cambria Math" w:cs="Times New Roman"/>
                      <w:i/>
                    </w:rPr>
                  </m:ctrlPr>
                </m:sSubPr>
                <m:e>
                  <m:r>
                    <m:rPr>
                      <m:sty m:val="bi"/>
                    </m:rPr>
                    <w:rPr>
                      <w:rFonts w:ascii="Cambria Math" w:eastAsia="ＭＳ 明朝" w:hAnsi="Cambria Math" w:cs="Times New Roman"/>
                    </w:rPr>
                    <m:t>H</m:t>
                  </m:r>
                </m:e>
                <m:sub>
                  <m:r>
                    <w:rPr>
                      <w:rFonts w:ascii="Cambria Math" w:eastAsia="ＭＳ 明朝" w:hAnsi="Cambria Math" w:cs="Times New Roman"/>
                    </w:rPr>
                    <m:t>A</m:t>
                  </m:r>
                </m:sub>
              </m:sSub>
            </m:oMath>
            <w:r w:rsidR="006B2C60">
              <w:rPr>
                <w:rFonts w:ascii="Times New Roman" w:eastAsia="ＭＳ 明朝" w:hAnsi="Times New Roman" w:cs="Times New Roman"/>
              </w:rPr>
              <w:t xml:space="preserve"> a diagonal </w:t>
            </w:r>
            <m:oMath>
              <m:r>
                <m:rPr>
                  <m:scr m:val="script"/>
                </m:rPr>
                <w:rPr>
                  <w:rFonts w:ascii="Cambria Math" w:hAnsi="Cambria Math" w:cs="Times New Roman"/>
                </w:rPr>
                <m:t>l×l</m:t>
              </m:r>
            </m:oMath>
            <w:r w:rsidR="006B2C60">
              <w:rPr>
                <w:rFonts w:ascii="Times New Roman" w:eastAsia="ＭＳ 明朝" w:hAnsi="Times New Roman" w:cs="Times New Roman"/>
              </w:rPr>
              <w:t xml:space="preserve"> matrix, and </w:t>
            </w:r>
            <m:oMath>
              <m:sSub>
                <m:sSubPr>
                  <m:ctrlPr>
                    <w:rPr>
                      <w:rFonts w:ascii="Cambria Math" w:eastAsia="ＭＳ 明朝" w:hAnsi="Cambria Math" w:cs="Times New Roman"/>
                      <w:i/>
                    </w:rPr>
                  </m:ctrlPr>
                </m:sSubPr>
                <m:e>
                  <m:r>
                    <w:rPr>
                      <w:rFonts w:ascii="Cambria Math" w:eastAsia="ＭＳ 明朝" w:hAnsi="Cambria Math" w:cs="Times New Roman"/>
                    </w:rPr>
                    <m:t>H</m:t>
                  </m:r>
                </m:e>
                <m:sub>
                  <m:r>
                    <w:rPr>
                      <w:rFonts w:ascii="Cambria Math" w:eastAsia="ＭＳ 明朝" w:hAnsi="Cambria Math" w:cs="Times New Roman"/>
                    </w:rPr>
                    <m:t>A,l</m:t>
                  </m:r>
                </m:sub>
              </m:sSub>
              <m:r>
                <w:rPr>
                  <w:rFonts w:ascii="Cambria Math" w:eastAsia="ＭＳ 明朝" w:hAnsi="Cambria Math" w:cs="Times New Roman"/>
                </w:rPr>
                <m:t>=</m:t>
              </m:r>
              <m:rad>
                <m:radPr>
                  <m:degHide m:val="1"/>
                  <m:ctrlPr>
                    <w:rPr>
                      <w:rFonts w:ascii="Cambria Math" w:eastAsia="ＭＳ 明朝" w:hAnsi="Cambria Math" w:cs="Times New Roman"/>
                      <w:i/>
                    </w:rPr>
                  </m:ctrlPr>
                </m:radPr>
                <m:deg/>
                <m:e>
                  <m:r>
                    <w:rPr>
                      <w:rFonts w:ascii="Cambria Math" w:eastAsia="ＭＳ 明朝" w:hAnsi="Cambria Math" w:cs="Times New Roman"/>
                    </w:rPr>
                    <m:t>2</m:t>
                  </m:r>
                  <m:sSub>
                    <m:sSubPr>
                      <m:ctrlPr>
                        <w:rPr>
                          <w:rFonts w:ascii="Cambria Math" w:eastAsia="ＭＳ 明朝" w:hAnsi="Cambria Math" w:cs="Times New Roman"/>
                          <w:i/>
                        </w:rPr>
                      </m:ctrlPr>
                    </m:sSubPr>
                    <m:e>
                      <m:r>
                        <w:rPr>
                          <w:rFonts w:ascii="Cambria Math" w:eastAsia="ＭＳ 明朝" w:hAnsi="Cambria Math" w:cs="Times New Roman"/>
                        </w:rPr>
                        <m:t>p</m:t>
                      </m:r>
                    </m:e>
                    <m:sub>
                      <m:r>
                        <w:rPr>
                          <w:rFonts w:ascii="Cambria Math" w:eastAsia="ＭＳ 明朝" w:hAnsi="Cambria Math" w:cs="Times New Roman"/>
                        </w:rPr>
                        <m:t>l</m:t>
                      </m:r>
                    </m:sub>
                  </m:sSub>
                  <m:sSub>
                    <m:sSubPr>
                      <m:ctrlPr>
                        <w:rPr>
                          <w:rFonts w:ascii="Cambria Math" w:eastAsia="ＭＳ 明朝" w:hAnsi="Cambria Math" w:cs="Times New Roman"/>
                          <w:i/>
                        </w:rPr>
                      </m:ctrlPr>
                    </m:sSubPr>
                    <m:e>
                      <m:r>
                        <w:rPr>
                          <w:rFonts w:ascii="Cambria Math" w:eastAsia="ＭＳ 明朝" w:hAnsi="Cambria Math" w:cs="Times New Roman"/>
                        </w:rPr>
                        <m:t>q</m:t>
                      </m:r>
                    </m:e>
                    <m:sub>
                      <m:r>
                        <w:rPr>
                          <w:rFonts w:ascii="Cambria Math" w:eastAsia="ＭＳ 明朝" w:hAnsi="Cambria Math" w:cs="Times New Roman"/>
                        </w:rPr>
                        <m:t>l</m:t>
                      </m:r>
                    </m:sub>
                  </m:sSub>
                </m:e>
              </m:rad>
            </m:oMath>
            <w:r w:rsidR="006B2C60">
              <w:rPr>
                <w:rFonts w:ascii="Times New Roman" w:eastAsia="ＭＳ 明朝" w:hAnsi="Times New Roman" w:cs="Times New Roman"/>
              </w:rPr>
              <w:t>.</w:t>
            </w:r>
          </w:p>
        </w:tc>
        <w:tc>
          <w:tcPr>
            <w:tcW w:w="5891" w:type="dxa"/>
          </w:tcPr>
          <w:p w14:paraId="378EBB92" w14:textId="77777777" w:rsidR="006B2C60" w:rsidRDefault="009E233B" w:rsidP="006B2C60">
            <w:pPr>
              <w:rPr>
                <w:rFonts w:ascii="Times New Roman" w:eastAsia="ＭＳ 明朝" w:hAnsi="Times New Roman" w:cs="Times New Roman"/>
              </w:rPr>
            </w:pPr>
            <m:oMath>
              <m:sSub>
                <m:sSubPr>
                  <m:ctrlPr>
                    <w:rPr>
                      <w:rFonts w:ascii="Cambria Math" w:eastAsia="ＭＳ 明朝" w:hAnsi="Cambria Math" w:cs="Times New Roman"/>
                      <w:i/>
                    </w:rPr>
                  </m:ctrlPr>
                </m:sSubPr>
                <m:e>
                  <m:r>
                    <m:rPr>
                      <m:sty m:val="bi"/>
                    </m:rPr>
                    <w:rPr>
                      <w:rFonts w:ascii="Cambria Math" w:eastAsia="ＭＳ 明朝" w:hAnsi="Cambria Math" w:cs="Times New Roman"/>
                    </w:rPr>
                    <m:t>H</m:t>
                  </m:r>
                </m:e>
                <m:sub>
                  <m:r>
                    <w:rPr>
                      <w:rFonts w:ascii="Cambria Math" w:eastAsia="ＭＳ 明朝" w:hAnsi="Cambria Math" w:cs="Times New Roman"/>
                    </w:rPr>
                    <m:t>D</m:t>
                  </m:r>
                </m:sub>
              </m:sSub>
            </m:oMath>
            <w:r w:rsidR="006B2C60">
              <w:rPr>
                <w:rFonts w:ascii="Times New Roman" w:eastAsia="ＭＳ 明朝" w:hAnsi="Times New Roman" w:cs="Times New Roman"/>
              </w:rPr>
              <w:t xml:space="preserve"> a diagonal </w:t>
            </w:r>
            <m:oMath>
              <m:r>
                <m:rPr>
                  <m:scr m:val="script"/>
                </m:rPr>
                <w:rPr>
                  <w:rFonts w:ascii="Cambria Math" w:hAnsi="Cambria Math" w:cs="Times New Roman"/>
                </w:rPr>
                <m:t>l×l</m:t>
              </m:r>
            </m:oMath>
            <w:r w:rsidR="006B2C60">
              <w:rPr>
                <w:rFonts w:ascii="Times New Roman" w:eastAsia="ＭＳ 明朝" w:hAnsi="Times New Roman" w:cs="Times New Roman"/>
              </w:rPr>
              <w:t xml:space="preserve"> matrix, and </w:t>
            </w:r>
            <m:oMath>
              <m:sSub>
                <m:sSubPr>
                  <m:ctrlPr>
                    <w:rPr>
                      <w:rFonts w:ascii="Cambria Math" w:eastAsia="ＭＳ 明朝" w:hAnsi="Cambria Math" w:cs="Times New Roman"/>
                      <w:i/>
                    </w:rPr>
                  </m:ctrlPr>
                </m:sSubPr>
                <m:e>
                  <m:r>
                    <w:rPr>
                      <w:rFonts w:ascii="Cambria Math" w:eastAsia="ＭＳ 明朝" w:hAnsi="Cambria Math" w:cs="Times New Roman"/>
                    </w:rPr>
                    <m:t>H</m:t>
                  </m:r>
                </m:e>
                <m:sub>
                  <m:r>
                    <w:rPr>
                      <w:rFonts w:ascii="Cambria Math" w:eastAsia="ＭＳ 明朝" w:hAnsi="Cambria Math" w:cs="Times New Roman"/>
                    </w:rPr>
                    <m:t>D,l</m:t>
                  </m:r>
                </m:sub>
              </m:sSub>
              <m:r>
                <w:rPr>
                  <w:rFonts w:ascii="Cambria Math" w:eastAsia="ＭＳ 明朝" w:hAnsi="Cambria Math" w:cs="Times New Roman"/>
                </w:rPr>
                <m:t>=2</m:t>
              </m:r>
              <m:sSub>
                <m:sSubPr>
                  <m:ctrlPr>
                    <w:rPr>
                      <w:rFonts w:ascii="Cambria Math" w:eastAsia="ＭＳ 明朝" w:hAnsi="Cambria Math" w:cs="Times New Roman"/>
                      <w:i/>
                    </w:rPr>
                  </m:ctrlPr>
                </m:sSubPr>
                <m:e>
                  <m:r>
                    <w:rPr>
                      <w:rFonts w:ascii="Cambria Math" w:eastAsia="ＭＳ 明朝" w:hAnsi="Cambria Math" w:cs="Times New Roman"/>
                    </w:rPr>
                    <m:t>p</m:t>
                  </m:r>
                </m:e>
                <m:sub>
                  <m:r>
                    <w:rPr>
                      <w:rFonts w:ascii="Cambria Math" w:eastAsia="ＭＳ 明朝" w:hAnsi="Cambria Math" w:cs="Times New Roman"/>
                    </w:rPr>
                    <m:t>l</m:t>
                  </m:r>
                </m:sub>
              </m:sSub>
              <m:sSub>
                <m:sSubPr>
                  <m:ctrlPr>
                    <w:rPr>
                      <w:rFonts w:ascii="Cambria Math" w:eastAsia="ＭＳ 明朝" w:hAnsi="Cambria Math" w:cs="Times New Roman"/>
                      <w:i/>
                    </w:rPr>
                  </m:ctrlPr>
                </m:sSubPr>
                <m:e>
                  <m:r>
                    <w:rPr>
                      <w:rFonts w:ascii="Cambria Math" w:eastAsia="ＭＳ 明朝" w:hAnsi="Cambria Math" w:cs="Times New Roman"/>
                    </w:rPr>
                    <m:t>q</m:t>
                  </m:r>
                </m:e>
                <m:sub>
                  <m:r>
                    <w:rPr>
                      <w:rFonts w:ascii="Cambria Math" w:eastAsia="ＭＳ 明朝" w:hAnsi="Cambria Math" w:cs="Times New Roman"/>
                    </w:rPr>
                    <m:t>l</m:t>
                  </m:r>
                </m:sub>
              </m:sSub>
            </m:oMath>
            <w:r w:rsidR="006B2C60">
              <w:rPr>
                <w:rFonts w:ascii="Times New Roman" w:eastAsia="ＭＳ 明朝" w:hAnsi="Times New Roman" w:cs="Times New Roman"/>
              </w:rPr>
              <w:t>.</w:t>
            </w:r>
          </w:p>
        </w:tc>
      </w:tr>
    </w:tbl>
    <w:p w14:paraId="6CE22DA7" w14:textId="2C4C3AAB" w:rsidR="006B2C60" w:rsidRDefault="00C41BB8" w:rsidP="001C3FA4">
      <w:pPr>
        <w:rPr>
          <w:rFonts w:ascii="Times New Roman" w:hAnsi="Times New Roman" w:cs="Times New Roman"/>
          <w:lang w:eastAsia="zh-CN"/>
        </w:rPr>
      </w:pPr>
      <w:r>
        <w:rPr>
          <w:rFonts w:ascii="Times New Roman" w:hAnsi="Times New Roman" w:cs="Times New Roman"/>
        </w:rPr>
        <w:t xml:space="preserve">Of note, </w:t>
      </w:r>
      <m:oMath>
        <m:r>
          <m:rPr>
            <m:sty m:val="bi"/>
          </m:rPr>
          <w:rPr>
            <w:rFonts w:ascii="Cambria Math" w:hAnsi="Cambria Math" w:cs="Times New Roman"/>
          </w:rPr>
          <m:t>β</m:t>
        </m:r>
      </m:oMath>
      <w:r w:rsidRPr="000E245E">
        <w:rPr>
          <w:rFonts w:ascii="Times New Roman" w:hAnsi="Times New Roman" w:cs="Times New Roman"/>
        </w:rPr>
        <w:t>,</w:t>
      </w:r>
      <w:r>
        <w:rPr>
          <w:rFonts w:ascii="Times New Roman" w:hAnsi="Times New Roman" w:cs="Times New Roman"/>
          <w:b/>
        </w:rPr>
        <w:t xml:space="preserve"> </w:t>
      </w:r>
      <m:oMath>
        <m:sSubSup>
          <m:sSubSupPr>
            <m:ctrlPr>
              <w:rPr>
                <w:rFonts w:ascii="Cambria Math" w:hAnsi="Cambria Math" w:cs="Times New Roman"/>
                <w:i/>
              </w:rPr>
            </m:ctrlPr>
          </m:sSubSupPr>
          <m:e>
            <m:r>
              <m:rPr>
                <m:sty m:val="bi"/>
              </m:rPr>
              <w:rPr>
                <w:rFonts w:ascii="Cambria Math" w:hAnsi="Cambria Math" w:cs="Times New Roman"/>
              </w:rPr>
              <m:t>v</m:t>
            </m:r>
          </m:e>
          <m:sub>
            <m:r>
              <w:rPr>
                <w:rFonts w:ascii="Cambria Math" w:hAnsi="Cambria Math" w:cs="Times New Roman"/>
              </w:rPr>
              <m:t>A,k</m:t>
            </m:r>
          </m:sub>
          <m:sup>
            <m:r>
              <w:rPr>
                <w:rFonts w:ascii="Cambria Math" w:hAnsi="Cambria Math" w:cs="Times New Roman"/>
              </w:rPr>
              <m:t>T</m:t>
            </m:r>
          </m:sup>
        </m:sSubSup>
      </m:oMath>
      <w:r>
        <w:rPr>
          <w:rFonts w:ascii="Times New Roman" w:hAnsi="Times New Roman" w:cs="Times New Roman"/>
        </w:rPr>
        <w:t xml:space="preserve">, </w:t>
      </w:r>
      <m:oMath>
        <m:r>
          <m:rPr>
            <m:sty m:val="bi"/>
          </m:rPr>
          <w:rPr>
            <w:rFonts w:ascii="Cambria Math" w:hAnsi="Cambria Math" w:cs="Times New Roman"/>
          </w:rPr>
          <m:t>d</m:t>
        </m:r>
      </m:oMath>
      <w:r w:rsidRPr="000E245E">
        <w:rPr>
          <w:rFonts w:ascii="Times New Roman" w:hAnsi="Times New Roman" w:cs="Times New Roman"/>
        </w:rPr>
        <w:t>,</w:t>
      </w:r>
      <w:r>
        <w:rPr>
          <w:rFonts w:ascii="Times New Roman" w:hAnsi="Times New Roman" w:cs="Times New Roman"/>
          <w:b/>
        </w:rPr>
        <w:t xml:space="preserve"> </w:t>
      </w:r>
      <w:r w:rsidRPr="00CB454A">
        <w:rPr>
          <w:rFonts w:ascii="Times New Roman" w:hAnsi="Times New Roman" w:cs="Times New Roman"/>
        </w:rPr>
        <w:t>and</w:t>
      </w:r>
      <w:r>
        <w:rPr>
          <w:rFonts w:ascii="Times New Roman" w:hAnsi="Times New Roman" w:cs="Times New Roman"/>
          <w:b/>
        </w:rPr>
        <w:t xml:space="preserve"> </w:t>
      </w:r>
      <m:oMath>
        <m:sSubSup>
          <m:sSubSupPr>
            <m:ctrlPr>
              <w:rPr>
                <w:rFonts w:ascii="Cambria Math" w:hAnsi="Cambria Math" w:cs="Times New Roman"/>
                <w:i/>
              </w:rPr>
            </m:ctrlPr>
          </m:sSubSupPr>
          <m:e>
            <m:r>
              <m:rPr>
                <m:sty m:val="bi"/>
              </m:rPr>
              <w:rPr>
                <w:rFonts w:ascii="Cambria Math" w:hAnsi="Cambria Math" w:cs="Times New Roman"/>
              </w:rPr>
              <m:t>v</m:t>
            </m:r>
          </m:e>
          <m:sub>
            <m:r>
              <w:rPr>
                <w:rFonts w:ascii="Cambria Math" w:hAnsi="Cambria Math" w:cs="Times New Roman"/>
              </w:rPr>
              <m:t>D,k</m:t>
            </m:r>
          </m:sub>
          <m:sup>
            <m:r>
              <w:rPr>
                <w:rFonts w:ascii="Cambria Math" w:hAnsi="Cambria Math" w:cs="Times New Roman"/>
              </w:rPr>
              <m:t>T</m:t>
            </m:r>
          </m:sup>
        </m:sSubSup>
      </m:oMath>
      <w:r>
        <w:rPr>
          <w:rFonts w:ascii="Times New Roman" w:hAnsi="Times New Roman" w:cs="Times New Roman"/>
        </w:rPr>
        <w:t xml:space="preserve"> are all hidden variables</w:t>
      </w:r>
      <w:r w:rsidR="00FB432B">
        <w:rPr>
          <w:rFonts w:ascii="Times New Roman" w:hAnsi="Times New Roman" w:cs="Times New Roman"/>
        </w:rPr>
        <w:t xml:space="preserve">; </w:t>
      </w:r>
      <m:oMath>
        <m:r>
          <m:rPr>
            <m:scr m:val="script"/>
          </m:rPr>
          <w:rPr>
            <w:rFonts w:ascii="Cambria Math" w:hAnsi="Cambria Math" w:cs="Times New Roman"/>
          </w:rPr>
          <m:t>l</m:t>
        </m:r>
      </m:oMath>
      <w:r w:rsidR="00F7304B">
        <w:rPr>
          <w:rFonts w:ascii="Times New Roman" w:hAnsi="Times New Roman" w:cs="Times New Roman"/>
        </w:rPr>
        <w:t xml:space="preserve"> the number of causal loci, </w:t>
      </w:r>
      <m:oMath>
        <m:r>
          <m:rPr>
            <m:scr m:val="script"/>
          </m:rPr>
          <w:rPr>
            <w:rFonts w:ascii="Cambria Math" w:hAnsi="Cambria Math" w:cs="Times New Roman"/>
          </w:rPr>
          <m:t>m</m:t>
        </m:r>
      </m:oMath>
      <w:r w:rsidR="00FB432B">
        <w:rPr>
          <w:rFonts w:ascii="Times New Roman" w:hAnsi="Times New Roman" w:cs="Times New Roman"/>
        </w:rPr>
        <w:t xml:space="preserve"> the number of </w:t>
      </w:r>
      <w:r w:rsidR="00471B96">
        <w:rPr>
          <w:rFonts w:ascii="Times New Roman" w:hAnsi="Times New Roman" w:cs="Times New Roman"/>
        </w:rPr>
        <w:t xml:space="preserve">SNP </w:t>
      </w:r>
      <w:r w:rsidR="00FB432B">
        <w:rPr>
          <w:rFonts w:ascii="Times New Roman" w:hAnsi="Times New Roman" w:cs="Times New Roman"/>
        </w:rPr>
        <w:t>loci.</w:t>
      </w:r>
    </w:p>
    <w:p w14:paraId="05E5E460" w14:textId="77777777" w:rsidR="00985E23" w:rsidRDefault="00985E23" w:rsidP="001C3FA4">
      <w:pPr>
        <w:rPr>
          <w:rFonts w:ascii="Times New Roman" w:hAnsi="Times New Roman" w:cs="Times New Roman"/>
          <w:lang w:eastAsia="zh-CN"/>
        </w:rPr>
      </w:pPr>
    </w:p>
    <w:p w14:paraId="38F77856" w14:textId="77777777" w:rsidR="00471B96" w:rsidRDefault="00471B96">
      <w:pPr>
        <w:rPr>
          <w:rFonts w:ascii="Times New Roman" w:hAnsi="Times New Roman" w:cs="Times New Roman"/>
          <w:b/>
          <w:lang w:val="en-US" w:eastAsia="zh-CN"/>
        </w:rPr>
      </w:pPr>
      <w:r>
        <w:rPr>
          <w:rFonts w:ascii="Times New Roman" w:hAnsi="Times New Roman" w:cs="Times New Roman"/>
          <w:b/>
          <w:lang w:val="en-US" w:eastAsia="zh-CN"/>
        </w:rPr>
        <w:br w:type="page"/>
      </w:r>
    </w:p>
    <w:p w14:paraId="2531EB3D" w14:textId="55A1BDB4" w:rsidR="00985E23" w:rsidRPr="00985E23" w:rsidRDefault="00985E23" w:rsidP="00985E23">
      <w:pPr>
        <w:rPr>
          <w:rFonts w:ascii="Times New Roman" w:hAnsi="Times New Roman" w:cs="Times New Roman"/>
          <w:b/>
          <w:lang w:val="en-US" w:eastAsia="zh-CN"/>
        </w:rPr>
      </w:pPr>
      <w:r w:rsidRPr="00985E23">
        <w:rPr>
          <w:rFonts w:ascii="Times New Roman" w:hAnsi="Times New Roman" w:cs="Times New Roman" w:hint="eastAsia"/>
          <w:b/>
          <w:lang w:val="en-US" w:eastAsia="zh-CN"/>
        </w:rPr>
        <w:lastRenderedPageBreak/>
        <w:t>Table</w:t>
      </w:r>
      <w:r w:rsidR="00EF02AD">
        <w:rPr>
          <w:rFonts w:ascii="Times New Roman" w:hAnsi="Times New Roman" w:cs="Times New Roman"/>
          <w:b/>
          <w:lang w:val="en-US" w:eastAsia="zh-CN"/>
        </w:rPr>
        <w:t xml:space="preserve"> 2</w:t>
      </w:r>
      <w:r w:rsidR="00DE6040">
        <w:rPr>
          <w:rFonts w:ascii="Times New Roman" w:hAnsi="Times New Roman" w:cs="Times New Roman" w:hint="eastAsia"/>
          <w:b/>
          <w:lang w:val="en-US" w:eastAsia="zh-CN"/>
        </w:rPr>
        <w:t xml:space="preserve"> The matrix </w:t>
      </w:r>
      <w:r w:rsidR="00DE6040">
        <w:rPr>
          <w:rFonts w:ascii="Times New Roman" w:hAnsi="Times New Roman" w:cs="Times New Roman"/>
          <w:b/>
          <w:lang w:val="en-US" w:eastAsia="zh-CN"/>
        </w:rPr>
        <w:t>presentation</w:t>
      </w:r>
      <w:r w:rsidR="00DE6040">
        <w:rPr>
          <w:rFonts w:ascii="Times New Roman" w:hAnsi="Times New Roman" w:cs="Times New Roman" w:hint="eastAsia"/>
          <w:b/>
          <w:lang w:val="en-US" w:eastAsia="zh-CN"/>
        </w:rPr>
        <w:t xml:space="preserve"> of SNP-heritability for </w:t>
      </w:r>
      <w:r w:rsidR="00DE6040">
        <w:rPr>
          <w:rFonts w:ascii="Times New Roman" w:hAnsi="Times New Roman" w:cs="Times New Roman"/>
          <w:b/>
          <w:lang w:val="en-US" w:eastAsia="zh-CN"/>
        </w:rPr>
        <w:t>additive</w:t>
      </w:r>
      <w:r w:rsidR="00DE6040">
        <w:rPr>
          <w:rFonts w:ascii="Times New Roman" w:hAnsi="Times New Roman" w:cs="Times New Roman" w:hint="eastAsia"/>
          <w:b/>
          <w:lang w:val="en-US" w:eastAsia="zh-CN"/>
        </w:rPr>
        <w:t xml:space="preserve"> and dominance</w:t>
      </w:r>
      <w:r w:rsidR="00107598">
        <w:rPr>
          <w:rFonts w:ascii="Times New Roman" w:hAnsi="Times New Roman" w:cs="Times New Roman"/>
          <w:b/>
          <w:lang w:val="en-US" w:eastAsia="zh-CN"/>
        </w:rPr>
        <w:t xml:space="preserve"> genetic components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292"/>
        <w:gridCol w:w="6187"/>
        <w:gridCol w:w="5812"/>
      </w:tblGrid>
      <w:tr w:rsidR="00985E23" w:rsidRPr="000132E9" w14:paraId="2B8793E2" w14:textId="77777777" w:rsidTr="00D86B87">
        <w:tc>
          <w:tcPr>
            <w:tcW w:w="1292" w:type="dxa"/>
          </w:tcPr>
          <w:p w14:paraId="071A59C8" w14:textId="77777777" w:rsidR="00985E23" w:rsidRPr="000132E9" w:rsidRDefault="00985E23" w:rsidP="00985E23">
            <w:pPr>
              <w:jc w:val="center"/>
              <w:rPr>
                <w:rFonts w:eastAsia="ＭＳ 明朝" w:cs="Times New Roman"/>
              </w:rPr>
            </w:pPr>
          </w:p>
        </w:tc>
        <w:tc>
          <w:tcPr>
            <w:tcW w:w="6187" w:type="dxa"/>
          </w:tcPr>
          <w:p w14:paraId="18F3003C" w14:textId="77777777" w:rsidR="00985E23" w:rsidRPr="000132E9" w:rsidRDefault="00985E23" w:rsidP="00985E23">
            <w:pPr>
              <w:jc w:val="center"/>
              <w:rPr>
                <w:rFonts w:eastAsia="ＭＳ 明朝" w:cs="Times New Roman"/>
                <w:b/>
              </w:rPr>
            </w:pPr>
            <w:r w:rsidRPr="000132E9">
              <w:rPr>
                <w:rFonts w:eastAsia="ＭＳ 明朝" w:cs="Times New Roman"/>
                <w:b/>
              </w:rPr>
              <w:t>Additive</w:t>
            </w:r>
          </w:p>
        </w:tc>
        <w:tc>
          <w:tcPr>
            <w:tcW w:w="5812" w:type="dxa"/>
          </w:tcPr>
          <w:p w14:paraId="3D5CC893" w14:textId="77777777" w:rsidR="00985E23" w:rsidRPr="000132E9" w:rsidRDefault="00985E23" w:rsidP="00985E23">
            <w:pPr>
              <w:jc w:val="center"/>
              <w:rPr>
                <w:rFonts w:eastAsia="ＭＳ 明朝" w:cs="Times New Roman"/>
                <w:b/>
              </w:rPr>
            </w:pPr>
            <w:r w:rsidRPr="000132E9">
              <w:rPr>
                <w:rFonts w:eastAsia="ＭＳ 明朝" w:cs="Times New Roman"/>
                <w:b/>
              </w:rPr>
              <w:t>Dominance</w:t>
            </w:r>
          </w:p>
        </w:tc>
      </w:tr>
      <w:tr w:rsidR="00985E23" w:rsidRPr="000132E9" w14:paraId="59E2D107" w14:textId="77777777" w:rsidTr="00D86B87">
        <w:tc>
          <w:tcPr>
            <w:tcW w:w="13291" w:type="dxa"/>
            <w:gridSpan w:val="3"/>
          </w:tcPr>
          <w:p w14:paraId="0B410ED6" w14:textId="1AFDDF75" w:rsidR="00985E23" w:rsidRPr="000132E9" w:rsidRDefault="00B73CED" w:rsidP="00985E23">
            <w:pPr>
              <w:rPr>
                <w:rFonts w:eastAsia="ＭＳ 明朝" w:cs="Times New Roman"/>
                <w:b/>
                <w:lang w:eastAsia="zh-CN"/>
              </w:rPr>
            </w:pPr>
            <w:r w:rsidRPr="000132E9">
              <w:rPr>
                <w:rFonts w:eastAsia="ＭＳ 明朝" w:cs="Times New Roman" w:hint="eastAsia"/>
                <w:b/>
                <w:lang w:val="en-US" w:eastAsia="zh-CN"/>
              </w:rPr>
              <w:t>Single traits</w:t>
            </w:r>
          </w:p>
        </w:tc>
      </w:tr>
      <w:tr w:rsidR="00F1359E" w:rsidRPr="000132E9" w14:paraId="1D53ACA6" w14:textId="77777777" w:rsidTr="00D86B87">
        <w:tc>
          <w:tcPr>
            <w:tcW w:w="1292" w:type="dxa"/>
          </w:tcPr>
          <w:p w14:paraId="1B8F1100" w14:textId="77777777" w:rsidR="00F1359E" w:rsidRPr="000132E9" w:rsidRDefault="00F1359E" w:rsidP="00985E23">
            <w:pPr>
              <w:rPr>
                <w:rFonts w:eastAsia="ＭＳ 明朝" w:cs="Times New Roman"/>
              </w:rPr>
            </w:pPr>
          </w:p>
        </w:tc>
        <w:tc>
          <w:tcPr>
            <w:tcW w:w="6187" w:type="dxa"/>
          </w:tcPr>
          <w:p w14:paraId="5A8BDB01" w14:textId="3E634525" w:rsidR="00F1359E" w:rsidRPr="00F1359E" w:rsidRDefault="00F1359E" w:rsidP="00F1359E">
            <w:pPr>
              <w:rPr>
                <w:rFonts w:ascii="Cambria" w:eastAsia="ＭＳ 明朝" w:hAnsi="Cambria" w:cs="Times New Roman"/>
                <w:b/>
              </w:rPr>
            </w:pPr>
            <m:oMathPara>
              <m:oMath>
                <m:r>
                  <m:rPr>
                    <m:sty m:val="bi"/>
                  </m:rPr>
                  <w:rPr>
                    <w:rFonts w:ascii="Cambria Math" w:eastAsia="ＭＳ 明朝" w:hAnsi="Cambria Math" w:cs="Times New Roman"/>
                  </w:rPr>
                  <m:t>β</m:t>
                </m:r>
                <m:sSub>
                  <m:sSubPr>
                    <m:ctrlPr>
                      <w:rPr>
                        <w:rFonts w:ascii="Cambria Math" w:eastAsia="ＭＳ 明朝" w:hAnsi="Cambria Math" w:cs="Times New Roman"/>
                        <w:b/>
                        <w:i/>
                      </w:rPr>
                    </m:ctrlPr>
                  </m:sSubPr>
                  <m:e>
                    <m:r>
                      <m:rPr>
                        <m:sty m:val="bi"/>
                      </m:rPr>
                      <w:rPr>
                        <w:rFonts w:ascii="Cambria Math" w:eastAsia="ＭＳ 明朝" w:hAnsi="Cambria Math" w:cs="Times New Roman"/>
                      </w:rPr>
                      <m:t>H</m:t>
                    </m:r>
                  </m:e>
                  <m:sub>
                    <m:r>
                      <m:rPr>
                        <m:sty m:val="bi"/>
                      </m:rPr>
                      <w:rPr>
                        <w:rFonts w:ascii="Cambria Math" w:eastAsia="ＭＳ 明朝" w:hAnsi="Cambria Math" w:cs="Times New Roman"/>
                      </w:rPr>
                      <m:t>A</m:t>
                    </m:r>
                  </m:sub>
                </m:sSub>
                <m:sSub>
                  <m:sSubPr>
                    <m:ctrlPr>
                      <w:rPr>
                        <w:rFonts w:ascii="Cambria Math" w:eastAsia="ＭＳ 明朝" w:hAnsi="Cambria Math" w:cs="Times New Roman"/>
                        <w:b/>
                        <w:i/>
                      </w:rPr>
                    </m:ctrlPr>
                  </m:sSubPr>
                  <m:e>
                    <m:r>
                      <m:rPr>
                        <m:sty m:val="bi"/>
                      </m:rPr>
                      <w:rPr>
                        <w:rFonts w:ascii="Cambria Math" w:eastAsia="ＭＳ 明朝" w:hAnsi="Cambria Math" w:cs="Times New Roman"/>
                      </w:rPr>
                      <m:t>L</m:t>
                    </m:r>
                  </m:e>
                  <m:sub>
                    <m:r>
                      <m:rPr>
                        <m:sty m:val="bi"/>
                      </m:rPr>
                      <w:rPr>
                        <w:rFonts w:ascii="Cambria Math" w:eastAsia="ＭＳ 明朝" w:hAnsi="Cambria Math" w:cs="Times New Roman"/>
                      </w:rPr>
                      <m:t>A</m:t>
                    </m:r>
                  </m:sub>
                </m:sSub>
                <m:sSub>
                  <m:sSubPr>
                    <m:ctrlPr>
                      <w:rPr>
                        <w:rFonts w:ascii="Cambria Math" w:eastAsia="ＭＳ 明朝" w:hAnsi="Cambria Math" w:cs="Times New Roman"/>
                        <w:b/>
                        <w:i/>
                      </w:rPr>
                    </m:ctrlPr>
                  </m:sSubPr>
                  <m:e>
                    <m:r>
                      <m:rPr>
                        <m:sty m:val="bi"/>
                      </m:rPr>
                      <w:rPr>
                        <w:rFonts w:ascii="Cambria Math" w:eastAsia="ＭＳ 明朝" w:hAnsi="Cambria Math" w:cs="Times New Roman"/>
                      </w:rPr>
                      <m:t>H</m:t>
                    </m:r>
                  </m:e>
                  <m:sub>
                    <m:r>
                      <m:rPr>
                        <m:sty m:val="bi"/>
                      </m:rPr>
                      <w:rPr>
                        <w:rFonts w:ascii="Cambria Math" w:eastAsia="ＭＳ 明朝" w:hAnsi="Cambria Math" w:cs="Times New Roman"/>
                      </w:rPr>
                      <m:t>A</m:t>
                    </m:r>
                  </m:sub>
                </m:sSub>
                <m:r>
                  <m:rPr>
                    <m:sty m:val="bi"/>
                  </m:rPr>
                  <w:rPr>
                    <w:rFonts w:ascii="Cambria Math" w:eastAsia="ＭＳ 明朝" w:hAnsi="Cambria Math" w:cs="Times New Roman"/>
                  </w:rPr>
                  <m:t>β</m:t>
                </m:r>
              </m:oMath>
            </m:oMathPara>
          </w:p>
        </w:tc>
        <w:tc>
          <w:tcPr>
            <w:tcW w:w="5812" w:type="dxa"/>
          </w:tcPr>
          <w:p w14:paraId="425DA36F" w14:textId="7FF1FCD9" w:rsidR="00F1359E" w:rsidRDefault="00F1359E" w:rsidP="00F1359E">
            <w:pPr>
              <w:rPr>
                <w:rFonts w:ascii="Cambria" w:eastAsia="宋体" w:hAnsi="Cambria" w:cs="Times New Roman"/>
              </w:rPr>
            </w:pPr>
            <m:oMathPara>
              <m:oMath>
                <m:r>
                  <m:rPr>
                    <m:sty m:val="bi"/>
                  </m:rPr>
                  <w:rPr>
                    <w:rFonts w:ascii="Cambria Math" w:eastAsia="ＭＳ 明朝" w:hAnsi="Cambria Math" w:cs="Times New Roman"/>
                  </w:rPr>
                  <m:t>β</m:t>
                </m:r>
                <m:sSub>
                  <m:sSubPr>
                    <m:ctrlPr>
                      <w:rPr>
                        <w:rFonts w:ascii="Cambria Math" w:eastAsia="ＭＳ 明朝" w:hAnsi="Cambria Math" w:cs="Times New Roman"/>
                        <w:b/>
                        <w:i/>
                      </w:rPr>
                    </m:ctrlPr>
                  </m:sSubPr>
                  <m:e>
                    <m:r>
                      <m:rPr>
                        <m:sty m:val="bi"/>
                      </m:rPr>
                      <w:rPr>
                        <w:rFonts w:ascii="Cambria Math" w:eastAsia="ＭＳ 明朝" w:hAnsi="Cambria Math" w:cs="Times New Roman"/>
                      </w:rPr>
                      <m:t>H</m:t>
                    </m:r>
                  </m:e>
                  <m:sub>
                    <m:r>
                      <m:rPr>
                        <m:sty m:val="bi"/>
                      </m:rPr>
                      <w:rPr>
                        <w:rFonts w:ascii="Cambria Math" w:eastAsia="ＭＳ 明朝" w:hAnsi="Cambria Math" w:cs="Times New Roman"/>
                      </w:rPr>
                      <m:t>D</m:t>
                    </m:r>
                  </m:sub>
                </m:sSub>
                <m:sSub>
                  <m:sSubPr>
                    <m:ctrlPr>
                      <w:rPr>
                        <w:rFonts w:ascii="Cambria Math" w:eastAsia="ＭＳ 明朝" w:hAnsi="Cambria Math" w:cs="Times New Roman"/>
                        <w:b/>
                        <w:i/>
                      </w:rPr>
                    </m:ctrlPr>
                  </m:sSubPr>
                  <m:e>
                    <m:r>
                      <m:rPr>
                        <m:sty m:val="bi"/>
                      </m:rPr>
                      <w:rPr>
                        <w:rFonts w:ascii="Cambria Math" w:eastAsia="ＭＳ 明朝" w:hAnsi="Cambria Math" w:cs="Times New Roman"/>
                      </w:rPr>
                      <m:t>L</m:t>
                    </m:r>
                  </m:e>
                  <m:sub>
                    <m:r>
                      <m:rPr>
                        <m:sty m:val="bi"/>
                      </m:rPr>
                      <w:rPr>
                        <w:rFonts w:ascii="Cambria Math" w:eastAsia="ＭＳ 明朝" w:hAnsi="Cambria Math" w:cs="Times New Roman"/>
                      </w:rPr>
                      <m:t>D</m:t>
                    </m:r>
                  </m:sub>
                </m:sSub>
                <m:sSub>
                  <m:sSubPr>
                    <m:ctrlPr>
                      <w:rPr>
                        <w:rFonts w:ascii="Cambria Math" w:eastAsia="ＭＳ 明朝" w:hAnsi="Cambria Math" w:cs="Times New Roman"/>
                        <w:b/>
                        <w:i/>
                      </w:rPr>
                    </m:ctrlPr>
                  </m:sSubPr>
                  <m:e>
                    <m:r>
                      <m:rPr>
                        <m:sty m:val="bi"/>
                      </m:rPr>
                      <w:rPr>
                        <w:rFonts w:ascii="Cambria Math" w:eastAsia="ＭＳ 明朝" w:hAnsi="Cambria Math" w:cs="Times New Roman"/>
                      </w:rPr>
                      <m:t>H</m:t>
                    </m:r>
                  </m:e>
                  <m:sub>
                    <m:r>
                      <m:rPr>
                        <m:sty m:val="bi"/>
                      </m:rPr>
                      <w:rPr>
                        <w:rFonts w:ascii="Cambria Math" w:eastAsia="ＭＳ 明朝" w:hAnsi="Cambria Math" w:cs="Times New Roman"/>
                      </w:rPr>
                      <m:t>D</m:t>
                    </m:r>
                  </m:sub>
                </m:sSub>
                <m:r>
                  <m:rPr>
                    <m:sty m:val="bi"/>
                  </m:rPr>
                  <w:rPr>
                    <w:rFonts w:ascii="Cambria Math" w:eastAsia="ＭＳ 明朝" w:hAnsi="Cambria Math" w:cs="Times New Roman"/>
                  </w:rPr>
                  <m:t>β</m:t>
                </m:r>
              </m:oMath>
            </m:oMathPara>
          </w:p>
        </w:tc>
      </w:tr>
      <w:tr w:rsidR="00D86B87" w:rsidRPr="000132E9" w14:paraId="064D452F" w14:textId="77777777" w:rsidTr="00D86B87">
        <w:tc>
          <w:tcPr>
            <w:tcW w:w="1292" w:type="dxa"/>
          </w:tcPr>
          <w:p w14:paraId="6D79D69A" w14:textId="77777777" w:rsidR="00985E23" w:rsidRPr="000132E9" w:rsidRDefault="00985E23" w:rsidP="00985E23">
            <w:pPr>
              <w:rPr>
                <w:rFonts w:eastAsia="ＭＳ 明朝" w:cs="Times New Roman"/>
              </w:rPr>
            </w:pPr>
            <w:r w:rsidRPr="000132E9">
              <w:rPr>
                <w:rFonts w:eastAsia="ＭＳ 明朝" w:cs="Times New Roman"/>
              </w:rPr>
              <w:t>No weight</w:t>
            </w:r>
          </w:p>
        </w:tc>
        <w:tc>
          <w:tcPr>
            <w:tcW w:w="6187" w:type="dxa"/>
          </w:tcPr>
          <w:p w14:paraId="762AC2B6" w14:textId="77777777" w:rsidR="00985E23" w:rsidRPr="000132E9" w:rsidRDefault="009E233B" w:rsidP="00985E23">
            <m:oMathPara>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r>
                  <m:rPr>
                    <m:scr m:val="script"/>
                  </m:rPr>
                  <w:rPr>
                    <w:rFonts w:ascii="Cambria Math" w:hAnsi="Cambria Math" w:cs="Times New Roman"/>
                  </w:rPr>
                  <m:t>=m</m:t>
                </m:r>
                <m:sSup>
                  <m:sSupPr>
                    <m:ctrlPr>
                      <w:rPr>
                        <w:rFonts w:ascii="Cambria Math" w:hAnsi="Cambria Math" w:cs="Times New Roman"/>
                        <w:i/>
                      </w:rPr>
                    </m:ctrlPr>
                  </m:sSupPr>
                  <m:e>
                    <m:r>
                      <m:rPr>
                        <m:sty m:val="bi"/>
                      </m:rPr>
                      <w:rPr>
                        <w:rFonts w:ascii="Cambria Math" w:hAnsi="Cambria Math" w:cs="Times New Roman"/>
                      </w:rPr>
                      <m:t>β</m:t>
                    </m:r>
                  </m:e>
                  <m:sup>
                    <m:r>
                      <w:rPr>
                        <w:rFonts w:ascii="Cambria Math" w:hAnsi="Cambria Math" w:cs="Times New Roman"/>
                      </w:rPr>
                      <m:t>T</m:t>
                    </m:r>
                  </m:sup>
                </m:s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A,k</m:t>
                                </m:r>
                              </m:sub>
                            </m:sSub>
                          </m:e>
                        </m:nary>
                      </m:num>
                      <m:den>
                        <m:sSup>
                          <m:sSupPr>
                            <m:ctrlPr>
                              <w:rPr>
                                <w:rFonts w:ascii="Cambria Math" w:hAnsi="Cambria Math" w:cs="Times New Roman"/>
                                <w:b/>
                                <w:i/>
                              </w:rPr>
                            </m:ctrlPr>
                          </m:sSupPr>
                          <m:e>
                            <m:r>
                              <m:rPr>
                                <m:sty m:val="bi"/>
                              </m:rPr>
                              <w:rPr>
                                <w:rFonts w:ascii="Cambria Math" w:hAnsi="Cambria Math" w:cs="Times New Roman"/>
                              </w:rPr>
                              <m:t>1</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A</m:t>
                            </m:r>
                          </m:sub>
                        </m:sSub>
                        <m:r>
                          <m:rPr>
                            <m:sty m:val="bi"/>
                          </m:rPr>
                          <w:rPr>
                            <w:rFonts w:ascii="Cambria Math" w:hAnsi="Cambria Math" w:cs="Times New Roman"/>
                          </w:rPr>
                          <m:t>1</m:t>
                        </m:r>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m:t>
                    </m:r>
                  </m:sub>
                </m:sSub>
                <m:r>
                  <m:rPr>
                    <m:sty m:val="bi"/>
                  </m:rPr>
                  <w:rPr>
                    <w:rFonts w:ascii="Cambria Math" w:hAnsi="Cambria Math" w:cs="Times New Roman"/>
                  </w:rPr>
                  <m:t>β</m:t>
                </m:r>
              </m:oMath>
            </m:oMathPara>
          </w:p>
        </w:tc>
        <w:tc>
          <w:tcPr>
            <w:tcW w:w="5812" w:type="dxa"/>
          </w:tcPr>
          <w:p w14:paraId="617CA831" w14:textId="77777777" w:rsidR="00985E23" w:rsidRPr="000132E9" w:rsidRDefault="009E233B" w:rsidP="00985E23">
            <m:oMathPara>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SNP,D</m:t>
                    </m:r>
                  </m:sub>
                  <m:sup>
                    <m:r>
                      <w:rPr>
                        <w:rFonts w:ascii="Cambria Math" w:hAnsi="Cambria Math" w:cs="Times New Roman"/>
                      </w:rPr>
                      <m:t>2</m:t>
                    </m:r>
                  </m:sup>
                </m:sSubSup>
                <m:r>
                  <m:rPr>
                    <m:scr m:val="script"/>
                  </m:rPr>
                  <w:rPr>
                    <w:rFonts w:ascii="Cambria Math" w:hAnsi="Cambria Math" w:cs="Times New Roman"/>
                  </w:rPr>
                  <m:t>=m</m:t>
                </m:r>
                <m:sSup>
                  <m:sSupPr>
                    <m:ctrlPr>
                      <w:rPr>
                        <w:rFonts w:ascii="Cambria Math" w:hAnsi="Cambria Math" w:cs="Times New Roman"/>
                        <w:i/>
                      </w:rPr>
                    </m:ctrlPr>
                  </m:sSupPr>
                  <m:e>
                    <m:r>
                      <m:rPr>
                        <m:sty m:val="bi"/>
                      </m:rPr>
                      <w:rPr>
                        <w:rFonts w:ascii="Cambria Math" w:hAnsi="Cambria Math" w:cs="Times New Roman"/>
                      </w:rPr>
                      <m:t>d</m:t>
                    </m:r>
                  </m:e>
                  <m:sup>
                    <m:r>
                      <w:rPr>
                        <w:rFonts w:ascii="Cambria Math" w:hAnsi="Cambria Math" w:cs="Times New Roman"/>
                      </w:rPr>
                      <m:t>T</m:t>
                    </m:r>
                  </m:sup>
                </m:s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D,k</m:t>
                                </m:r>
                              </m:sub>
                            </m:sSub>
                          </m:e>
                        </m:nary>
                      </m:num>
                      <m:den>
                        <m:sSup>
                          <m:sSupPr>
                            <m:ctrlPr>
                              <w:rPr>
                                <w:rFonts w:ascii="Cambria Math" w:hAnsi="Cambria Math" w:cs="Times New Roman"/>
                                <w:b/>
                                <w:i/>
                              </w:rPr>
                            </m:ctrlPr>
                          </m:sSupPr>
                          <m:e>
                            <m:r>
                              <m:rPr>
                                <m:sty m:val="bi"/>
                              </m:rPr>
                              <w:rPr>
                                <w:rFonts w:ascii="Cambria Math" w:hAnsi="Cambria Math" w:cs="Times New Roman"/>
                              </w:rPr>
                              <m:t>1</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D</m:t>
                            </m:r>
                          </m:sub>
                        </m:sSub>
                        <m:r>
                          <m:rPr>
                            <m:sty m:val="bi"/>
                          </m:rPr>
                          <w:rPr>
                            <w:rFonts w:ascii="Cambria Math" w:hAnsi="Cambria Math" w:cs="Times New Roman"/>
                          </w:rPr>
                          <m:t>1</m:t>
                        </m:r>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m:t>
                    </m:r>
                  </m:sub>
                </m:sSub>
                <m:r>
                  <m:rPr>
                    <m:sty m:val="bi"/>
                  </m:rPr>
                  <w:rPr>
                    <w:rFonts w:ascii="Cambria Math" w:hAnsi="Cambria Math" w:cs="Times New Roman"/>
                  </w:rPr>
                  <m:t>d</m:t>
                </m:r>
              </m:oMath>
            </m:oMathPara>
          </w:p>
        </w:tc>
      </w:tr>
      <w:tr w:rsidR="00D86B87" w:rsidRPr="000132E9" w14:paraId="3AD2E86A" w14:textId="77777777" w:rsidTr="00D86B87">
        <w:tc>
          <w:tcPr>
            <w:tcW w:w="1292" w:type="dxa"/>
          </w:tcPr>
          <w:p w14:paraId="5D63C655" w14:textId="77777777" w:rsidR="00985E23" w:rsidRPr="000132E9" w:rsidRDefault="00985E23" w:rsidP="00985E23">
            <w:pPr>
              <w:rPr>
                <w:rFonts w:eastAsia="ＭＳ 明朝" w:cs="Times New Roman"/>
              </w:rPr>
            </w:pPr>
            <w:r w:rsidRPr="000132E9">
              <w:rPr>
                <w:rFonts w:eastAsia="ＭＳ 明朝" w:cs="Times New Roman"/>
              </w:rPr>
              <w:t>Weighted</w:t>
            </w:r>
          </w:p>
        </w:tc>
        <w:tc>
          <w:tcPr>
            <w:tcW w:w="6187" w:type="dxa"/>
          </w:tcPr>
          <w:p w14:paraId="57BC95CD" w14:textId="77777777" w:rsidR="00985E23" w:rsidRPr="000132E9" w:rsidRDefault="009E233B" w:rsidP="00985E23">
            <m:oMathPara>
              <m:oMath>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SNP,A</m:t>
                    </m:r>
                  </m:sub>
                  <m:sup>
                    <m:r>
                      <w:rPr>
                        <w:rFonts w:ascii="Cambria Math" w:hAnsi="Cambria Math" w:cs="Times New Roman"/>
                      </w:rPr>
                      <m:t>2</m:t>
                    </m:r>
                  </m:sup>
                </m:sSubSup>
                <m:r>
                  <w:rPr>
                    <w:rFonts w:ascii="Cambria Math" w:hAnsi="Cambria Math" w:cs="Times New Roman"/>
                  </w:rPr>
                  <m:t>=</m:t>
                </m:r>
                <m:r>
                  <m:rPr>
                    <m:sty m:val="p"/>
                  </m:rPr>
                  <w:rPr>
                    <w:rFonts w:ascii="Cambria Math" w:hAnsi="Cambria Math" w:cs="Times New Roman"/>
                  </w:rPr>
                  <m:t>tr</m:t>
                </m:r>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A</m:t>
                    </m:r>
                  </m:sub>
                </m:sSub>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β</m:t>
                    </m:r>
                  </m:e>
                  <m:sup>
                    <m:r>
                      <w:rPr>
                        <w:rFonts w:ascii="Cambria Math" w:hAnsi="Cambria Math" w:cs="Times New Roman"/>
                      </w:rPr>
                      <m:t>T</m:t>
                    </m:r>
                  </m:sup>
                </m:s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A,k</m:t>
                                </m:r>
                              </m:sub>
                            </m:sSub>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A,k</m:t>
                                </m:r>
                              </m:sub>
                            </m:sSub>
                          </m:e>
                        </m:nary>
                      </m:num>
                      <m:den>
                        <m:sSubSup>
                          <m:sSubSupPr>
                            <m:ctrlPr>
                              <w:rPr>
                                <w:rFonts w:ascii="Cambria Math" w:hAnsi="Cambria Math" w:cs="Times New Roman"/>
                                <w:b/>
                                <w:i/>
                              </w:rPr>
                            </m:ctrlPr>
                          </m:sSubSupPr>
                          <m:e>
                            <m:r>
                              <m:rPr>
                                <m:sty m:val="bi"/>
                              </m:rPr>
                              <w:rPr>
                                <w:rFonts w:ascii="Cambria Math" w:hAnsi="Cambria Math" w:cs="Times New Roman"/>
                              </w:rPr>
                              <m:t>w</m:t>
                            </m:r>
                          </m:e>
                          <m:sub>
                            <m:r>
                              <w:rPr>
                                <w:rFonts w:ascii="Cambria Math" w:hAnsi="Cambria Math" w:cs="Times New Roman"/>
                              </w:rPr>
                              <m:t>A</m:t>
                            </m:r>
                          </m:sub>
                          <m:sup>
                            <m:r>
                              <w:rPr>
                                <w:rFonts w:ascii="Cambria Math" w:hAnsi="Cambria Math" w:cs="Times New Roman"/>
                              </w:rPr>
                              <m:t>T</m:t>
                            </m:r>
                          </m:sup>
                        </m:sSub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A</m:t>
                            </m:r>
                          </m:sub>
                        </m:sSub>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A</m:t>
                            </m:r>
                          </m:sub>
                        </m:sSub>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m:t>
                    </m:r>
                  </m:sub>
                </m:sSub>
                <m:r>
                  <m:rPr>
                    <m:sty m:val="bi"/>
                  </m:rPr>
                  <w:rPr>
                    <w:rFonts w:ascii="Cambria Math" w:hAnsi="Cambria Math" w:cs="Times New Roman"/>
                  </w:rPr>
                  <m:t>β</m:t>
                </m:r>
              </m:oMath>
            </m:oMathPara>
          </w:p>
        </w:tc>
        <w:tc>
          <w:tcPr>
            <w:tcW w:w="5812" w:type="dxa"/>
          </w:tcPr>
          <w:p w14:paraId="78CBBB07" w14:textId="77777777" w:rsidR="00985E23" w:rsidRPr="000132E9" w:rsidRDefault="009E233B" w:rsidP="00985E23">
            <m:oMathPara>
              <m:oMath>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SNP,D</m:t>
                    </m:r>
                  </m:sub>
                  <m:sup>
                    <m:r>
                      <w:rPr>
                        <w:rFonts w:ascii="Cambria Math" w:hAnsi="Cambria Math" w:cs="Times New Roman"/>
                      </w:rPr>
                      <m:t>2</m:t>
                    </m:r>
                  </m:sup>
                </m:sSubSup>
                <m:r>
                  <w:rPr>
                    <w:rFonts w:ascii="Cambria Math" w:hAnsi="Cambria Math" w:cs="Times New Roman"/>
                  </w:rPr>
                  <m:t>=</m:t>
                </m:r>
                <m:r>
                  <m:rPr>
                    <m:sty m:val="p"/>
                  </m:rPr>
                  <w:rPr>
                    <w:rFonts w:ascii="Cambria Math" w:hAnsi="Cambria Math" w:cs="Times New Roman"/>
                  </w:rPr>
                  <m:t>tr</m:t>
                </m:r>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D</m:t>
                    </m:r>
                  </m:sub>
                </m:sSub>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d</m:t>
                    </m:r>
                  </m:e>
                  <m:sup>
                    <m:r>
                      <w:rPr>
                        <w:rFonts w:ascii="Cambria Math" w:hAnsi="Cambria Math" w:cs="Times New Roman"/>
                      </w:rPr>
                      <m:t>T</m:t>
                    </m:r>
                  </m:sup>
                </m:s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D,k</m:t>
                                    </m:r>
                                  </m:sub>
                                </m:sSub>
                                <m:r>
                                  <m:rPr>
                                    <m:scr m:val="script"/>
                                    <m:sty m:val="bi"/>
                                  </m:rPr>
                                  <w:rPr>
                                    <w:rFonts w:ascii="Cambria Math" w:hAnsi="Cambria Math" w:cs="Times New Roman"/>
                                  </w:rPr>
                                  <m:t>M</m:t>
                                </m:r>
                              </m:e>
                              <m:sub>
                                <m:r>
                                  <w:rPr>
                                    <w:rFonts w:ascii="Cambria Math" w:hAnsi="Cambria Math" w:cs="Times New Roman"/>
                                  </w:rPr>
                                  <m:t>D,k</m:t>
                                </m:r>
                              </m:sub>
                            </m:sSub>
                          </m:e>
                        </m:nary>
                      </m:num>
                      <m:den>
                        <m:sSubSup>
                          <m:sSubSupPr>
                            <m:ctrlPr>
                              <w:rPr>
                                <w:rFonts w:ascii="Cambria Math" w:hAnsi="Cambria Math" w:cs="Times New Roman"/>
                                <w:b/>
                                <w:i/>
                              </w:rPr>
                            </m:ctrlPr>
                          </m:sSubSupPr>
                          <m:e>
                            <m:r>
                              <m:rPr>
                                <m:sty m:val="bi"/>
                              </m:rPr>
                              <w:rPr>
                                <w:rFonts w:ascii="Cambria Math" w:hAnsi="Cambria Math" w:cs="Times New Roman"/>
                              </w:rPr>
                              <m:t>w</m:t>
                            </m:r>
                          </m:e>
                          <m:sub>
                            <m:r>
                              <w:rPr>
                                <w:rFonts w:ascii="Cambria Math" w:hAnsi="Cambria Math" w:cs="Times New Roman"/>
                              </w:rPr>
                              <m:t>D</m:t>
                            </m:r>
                          </m:sub>
                          <m:sup>
                            <m:r>
                              <w:rPr>
                                <w:rFonts w:ascii="Cambria Math" w:hAnsi="Cambria Math" w:cs="Times New Roman"/>
                              </w:rPr>
                              <m:t>T</m:t>
                            </m:r>
                            <m:ctrlPr>
                              <w:rPr>
                                <w:rFonts w:ascii="Cambria Math" w:hAnsi="Cambria Math" w:cs="Times New Roman"/>
                                <w:i/>
                              </w:rPr>
                            </m:ctrlPr>
                          </m:sup>
                        </m:sSub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D</m:t>
                            </m:r>
                          </m:sub>
                        </m:sSub>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D</m:t>
                            </m:r>
                          </m:sub>
                        </m:sSub>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m:t>
                    </m:r>
                  </m:sub>
                </m:sSub>
                <m:r>
                  <m:rPr>
                    <m:sty m:val="bi"/>
                  </m:rPr>
                  <w:rPr>
                    <w:rFonts w:ascii="Cambria Math" w:hAnsi="Cambria Math" w:cs="Times New Roman"/>
                  </w:rPr>
                  <m:t>d</m:t>
                </m:r>
              </m:oMath>
            </m:oMathPara>
          </w:p>
        </w:tc>
      </w:tr>
      <w:tr w:rsidR="00985E23" w:rsidRPr="000132E9" w14:paraId="34E560EB" w14:textId="77777777" w:rsidTr="00D86B87">
        <w:tc>
          <w:tcPr>
            <w:tcW w:w="13291" w:type="dxa"/>
            <w:gridSpan w:val="3"/>
          </w:tcPr>
          <w:p w14:paraId="482B0180" w14:textId="46563CBC" w:rsidR="00985E23" w:rsidRPr="000132E9" w:rsidRDefault="00B73CED" w:rsidP="00B73CED">
            <w:pPr>
              <w:rPr>
                <w:rFonts w:ascii="Cambria" w:eastAsia="ＭＳ 明朝" w:hAnsi="Cambria" w:cs="Times New Roman"/>
                <w:b/>
                <w:lang w:eastAsia="zh-CN"/>
              </w:rPr>
            </w:pPr>
            <w:r w:rsidRPr="000132E9">
              <w:rPr>
                <w:rFonts w:eastAsia="ＭＳ 明朝" w:cs="Times New Roman" w:hint="eastAsia"/>
                <w:b/>
                <w:lang w:eastAsia="zh-CN"/>
              </w:rPr>
              <w:t>A pair of traits</w:t>
            </w:r>
          </w:p>
        </w:tc>
      </w:tr>
      <w:tr w:rsidR="00107598" w:rsidRPr="000132E9" w14:paraId="12B068F5" w14:textId="77777777" w:rsidTr="00D86B87">
        <w:tc>
          <w:tcPr>
            <w:tcW w:w="1292" w:type="dxa"/>
          </w:tcPr>
          <w:p w14:paraId="5EC3F3E8" w14:textId="2D7C93C8" w:rsidR="00107598" w:rsidRPr="000132E9" w:rsidRDefault="00107598" w:rsidP="00985E23">
            <w:pPr>
              <w:rPr>
                <w:rFonts w:eastAsia="ＭＳ 明朝" w:cs="Times New Roman"/>
              </w:rPr>
            </w:pPr>
            <w:r w:rsidRPr="000132E9">
              <w:rPr>
                <w:rFonts w:eastAsia="ＭＳ 明朝" w:cs="Times New Roman"/>
              </w:rPr>
              <w:t>No weight</w:t>
            </w:r>
          </w:p>
        </w:tc>
        <w:tc>
          <w:tcPr>
            <w:tcW w:w="6187" w:type="dxa"/>
          </w:tcPr>
          <w:p w14:paraId="1E70F1A3" w14:textId="77777777" w:rsidR="00107598" w:rsidRPr="000132E9" w:rsidRDefault="009E233B" w:rsidP="00985E23">
            <w:pPr>
              <w:rPr>
                <w:rFonts w:ascii="Cambria" w:eastAsia="ＭＳ 明朝" w:hAnsi="Cambria" w:cs="Times New Roman"/>
              </w:rPr>
            </w:pPr>
            <m:oMathPara>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r>
                  <m:rPr>
                    <m:scr m:val="script"/>
                  </m:rPr>
                  <w:rPr>
                    <w:rFonts w:ascii="Cambria Math" w:hAnsi="Cambria Math" w:cs="Times New Roman"/>
                  </w:rPr>
                  <m:t>=m</m:t>
                </m:r>
                <m:sSubSup>
                  <m:sSubSupPr>
                    <m:ctrlPr>
                      <w:rPr>
                        <w:rFonts w:ascii="Cambria Math" w:hAnsi="Cambria Math" w:cs="Times New Roman"/>
                        <w:i/>
                      </w:rPr>
                    </m:ctrlPr>
                  </m:sSubSupPr>
                  <m:e>
                    <m:r>
                      <m:rPr>
                        <m:sty m:val="bi"/>
                      </m:rPr>
                      <w:rPr>
                        <w:rFonts w:ascii="Cambria Math" w:hAnsi="Cambria Math" w:cs="Times New Roman"/>
                      </w:rPr>
                      <m:t>β</m:t>
                    </m:r>
                    <m:ctrlPr>
                      <w:rPr>
                        <w:rFonts w:ascii="Cambria Math" w:hAnsi="Cambria Math" w:cs="Times New Roman"/>
                        <w:b/>
                        <w:i/>
                      </w:rPr>
                    </m:ctrlPr>
                  </m:e>
                  <m:sub>
                    <m:r>
                      <w:rPr>
                        <w:rFonts w:ascii="Cambria Math" w:hAnsi="Cambria Math" w:cs="Times New Roman"/>
                      </w:rPr>
                      <m:t>1</m:t>
                    </m:r>
                  </m:sub>
                  <m:sup>
                    <m:r>
                      <w:rPr>
                        <w:rFonts w:ascii="Cambria Math" w:hAnsi="Cambria Math" w:cs="Times New Roman"/>
                      </w:rPr>
                      <m:t>T</m:t>
                    </m:r>
                  </m:sup>
                </m:sSub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A,1</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acc>
                                  <m:accPr>
                                    <m:chr m:val="̃"/>
                                    <m:ctrlPr>
                                      <w:rPr>
                                        <w:rFonts w:ascii="Cambria Math" w:hAnsi="Cambria Math" w:cs="Times New Roman"/>
                                        <w:b/>
                                        <w:i/>
                                      </w:rPr>
                                    </m:ctrlPr>
                                  </m:accPr>
                                  <m:e>
                                    <m:r>
                                      <m:rPr>
                                        <m:scr m:val="script"/>
                                        <m:sty m:val="bi"/>
                                      </m:rPr>
                                      <w:rPr>
                                        <w:rFonts w:ascii="Cambria Math" w:hAnsi="Cambria Math" w:cs="Times New Roman"/>
                                      </w:rPr>
                                      <m:t>M</m:t>
                                    </m:r>
                                  </m:e>
                                </m:acc>
                              </m:e>
                              <m:sub>
                                <m:r>
                                  <w:rPr>
                                    <w:rFonts w:ascii="Cambria Math" w:hAnsi="Cambria Math" w:cs="Times New Roman"/>
                                  </w:rPr>
                                  <m:t>A,k</m:t>
                                </m:r>
                              </m:sub>
                            </m:sSub>
                          </m:e>
                        </m:nary>
                      </m:num>
                      <m:den>
                        <m:sSup>
                          <m:sSupPr>
                            <m:ctrlPr>
                              <w:rPr>
                                <w:rFonts w:ascii="Cambria Math" w:hAnsi="Cambria Math" w:cs="Times New Roman"/>
                                <w:b/>
                                <w:i/>
                              </w:rPr>
                            </m:ctrlPr>
                          </m:sSupPr>
                          <m:e>
                            <m:r>
                              <m:rPr>
                                <m:sty m:val="bi"/>
                              </m:rPr>
                              <w:rPr>
                                <w:rFonts w:ascii="Cambria Math" w:hAnsi="Cambria Math" w:cs="Times New Roman"/>
                              </w:rPr>
                              <m:t>1</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A</m:t>
                            </m:r>
                          </m:sub>
                        </m:sSub>
                        <m:r>
                          <m:rPr>
                            <m:sty m:val="bi"/>
                          </m:rPr>
                          <w:rPr>
                            <w:rFonts w:ascii="Cambria Math" w:hAnsi="Cambria Math" w:cs="Times New Roman"/>
                          </w:rPr>
                          <m:t>1</m:t>
                        </m:r>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A,2</m:t>
                    </m:r>
                  </m:sub>
                </m:sSub>
                <m:sSub>
                  <m:sSubPr>
                    <m:ctrlPr>
                      <w:rPr>
                        <w:rFonts w:ascii="Cambria Math" w:hAnsi="Cambria Math" w:cs="Times New Roman"/>
                        <w:b/>
                        <w:i/>
                      </w:rPr>
                    </m:ctrlPr>
                  </m:sSubPr>
                  <m:e>
                    <m:r>
                      <m:rPr>
                        <m:sty m:val="bi"/>
                      </m:rPr>
                      <w:rPr>
                        <w:rFonts w:ascii="Cambria Math" w:hAnsi="Cambria Math" w:cs="Times New Roman"/>
                      </w:rPr>
                      <m:t>β</m:t>
                    </m:r>
                  </m:e>
                  <m:sub>
                    <m:r>
                      <m:rPr>
                        <m:sty m:val="bi"/>
                      </m:rPr>
                      <w:rPr>
                        <w:rFonts w:ascii="Cambria Math" w:hAnsi="Cambria Math" w:cs="Times New Roman"/>
                      </w:rPr>
                      <m:t>2</m:t>
                    </m:r>
                  </m:sub>
                </m:sSub>
              </m:oMath>
            </m:oMathPara>
          </w:p>
        </w:tc>
        <w:tc>
          <w:tcPr>
            <w:tcW w:w="5812" w:type="dxa"/>
          </w:tcPr>
          <w:p w14:paraId="6DF2B255" w14:textId="77777777" w:rsidR="00107598" w:rsidRPr="000132E9" w:rsidRDefault="009E233B" w:rsidP="00985E23">
            <w:pPr>
              <w:rPr>
                <w:rFonts w:ascii="Cambria" w:eastAsia="ＭＳ 明朝" w:hAnsi="Cambria" w:cs="Times New Roman"/>
              </w:rPr>
            </w:pPr>
            <m:oMathPara>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SNP,D</m:t>
                    </m:r>
                  </m:sub>
                  <m:sup>
                    <m:r>
                      <w:rPr>
                        <w:rFonts w:ascii="Cambria Math" w:hAnsi="Cambria Math" w:cs="Times New Roman"/>
                      </w:rPr>
                      <m:t>2</m:t>
                    </m:r>
                  </m:sup>
                </m:sSubSup>
                <m:r>
                  <m:rPr>
                    <m:scr m:val="script"/>
                  </m:rPr>
                  <w:rPr>
                    <w:rFonts w:ascii="Cambria Math" w:hAnsi="Cambria Math" w:cs="Times New Roman"/>
                  </w:rPr>
                  <m:t>=m</m:t>
                </m:r>
                <m:sSubSup>
                  <m:sSubSupPr>
                    <m:ctrlPr>
                      <w:rPr>
                        <w:rFonts w:ascii="Cambria Math" w:hAnsi="Cambria Math" w:cs="Times New Roman"/>
                        <w:i/>
                      </w:rPr>
                    </m:ctrlPr>
                  </m:sSubSupPr>
                  <m:e>
                    <m:r>
                      <m:rPr>
                        <m:sty m:val="bi"/>
                      </m:rPr>
                      <w:rPr>
                        <w:rFonts w:ascii="Cambria Math" w:hAnsi="Cambria Math" w:cs="Times New Roman"/>
                      </w:rPr>
                      <m:t>d</m:t>
                    </m:r>
                    <m:ctrlPr>
                      <w:rPr>
                        <w:rFonts w:ascii="Cambria Math" w:hAnsi="Cambria Math" w:cs="Times New Roman"/>
                        <w:b/>
                        <w:i/>
                      </w:rPr>
                    </m:ctrlPr>
                  </m:e>
                  <m:sub>
                    <m:r>
                      <w:rPr>
                        <w:rFonts w:ascii="Cambria Math" w:hAnsi="Cambria Math" w:cs="Times New Roman"/>
                      </w:rPr>
                      <m:t>1</m:t>
                    </m:r>
                  </m:sub>
                  <m:sup>
                    <m:r>
                      <w:rPr>
                        <w:rFonts w:ascii="Cambria Math" w:hAnsi="Cambria Math" w:cs="Times New Roman"/>
                      </w:rPr>
                      <m:t>T</m:t>
                    </m:r>
                  </m:sup>
                </m:sSub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D,1</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acc>
                                  <m:accPr>
                                    <m:chr m:val="̃"/>
                                    <m:ctrlPr>
                                      <w:rPr>
                                        <w:rFonts w:ascii="Cambria Math" w:hAnsi="Cambria Math" w:cs="Times New Roman"/>
                                        <w:b/>
                                        <w:i/>
                                      </w:rPr>
                                    </m:ctrlPr>
                                  </m:accPr>
                                  <m:e>
                                    <m:r>
                                      <m:rPr>
                                        <m:scr m:val="script"/>
                                        <m:sty m:val="bi"/>
                                      </m:rPr>
                                      <w:rPr>
                                        <w:rFonts w:ascii="Cambria Math" w:hAnsi="Cambria Math" w:cs="Times New Roman"/>
                                      </w:rPr>
                                      <m:t>M</m:t>
                                    </m:r>
                                  </m:e>
                                </m:acc>
                              </m:e>
                              <m:sub>
                                <m:r>
                                  <w:rPr>
                                    <w:rFonts w:ascii="Cambria Math" w:hAnsi="Cambria Math" w:cs="Times New Roman"/>
                                  </w:rPr>
                                  <m:t>D,k</m:t>
                                </m:r>
                              </m:sub>
                            </m:sSub>
                          </m:e>
                        </m:nary>
                      </m:num>
                      <m:den>
                        <m:sSup>
                          <m:sSupPr>
                            <m:ctrlPr>
                              <w:rPr>
                                <w:rFonts w:ascii="Cambria Math" w:hAnsi="Cambria Math" w:cs="Times New Roman"/>
                                <w:b/>
                                <w:i/>
                              </w:rPr>
                            </m:ctrlPr>
                          </m:sSupPr>
                          <m:e>
                            <m:r>
                              <m:rPr>
                                <m:sty m:val="bi"/>
                              </m:rPr>
                              <w:rPr>
                                <w:rFonts w:ascii="Cambria Math" w:hAnsi="Cambria Math" w:cs="Times New Roman"/>
                              </w:rPr>
                              <m:t>1</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D</m:t>
                            </m:r>
                          </m:sub>
                        </m:sSub>
                        <m:r>
                          <m:rPr>
                            <m:sty m:val="bi"/>
                          </m:rPr>
                          <w:rPr>
                            <w:rFonts w:ascii="Cambria Math" w:hAnsi="Cambria Math" w:cs="Times New Roman"/>
                          </w:rPr>
                          <m:t>1</m:t>
                        </m:r>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D,2</m:t>
                    </m:r>
                  </m:sub>
                </m:sSub>
                <m:sSub>
                  <m:sSubPr>
                    <m:ctrlPr>
                      <w:rPr>
                        <w:rFonts w:ascii="Cambria Math" w:hAnsi="Cambria Math" w:cs="Times New Roman"/>
                        <w:b/>
                        <w:i/>
                      </w:rPr>
                    </m:ctrlPr>
                  </m:sSubPr>
                  <m:e>
                    <m:r>
                      <m:rPr>
                        <m:sty m:val="bi"/>
                      </m:rPr>
                      <w:rPr>
                        <w:rFonts w:ascii="Cambria Math" w:hAnsi="Cambria Math" w:cs="Times New Roman"/>
                      </w:rPr>
                      <m:t>d</m:t>
                    </m:r>
                  </m:e>
                  <m:sub>
                    <m:r>
                      <w:rPr>
                        <w:rFonts w:ascii="Cambria Math" w:hAnsi="Cambria Math" w:cs="Times New Roman"/>
                      </w:rPr>
                      <m:t>2</m:t>
                    </m:r>
                  </m:sub>
                </m:sSub>
              </m:oMath>
            </m:oMathPara>
          </w:p>
        </w:tc>
      </w:tr>
      <w:tr w:rsidR="00107598" w:rsidRPr="000132E9" w14:paraId="66A6F211" w14:textId="77777777" w:rsidTr="00D86B87">
        <w:tc>
          <w:tcPr>
            <w:tcW w:w="1292" w:type="dxa"/>
          </w:tcPr>
          <w:p w14:paraId="14B73F12" w14:textId="1F3E2A10" w:rsidR="00107598" w:rsidRPr="000132E9" w:rsidRDefault="00107598" w:rsidP="00985E23">
            <w:pPr>
              <w:rPr>
                <w:rFonts w:eastAsia="ＭＳ 明朝" w:cs="Times New Roman"/>
              </w:rPr>
            </w:pPr>
            <w:r w:rsidRPr="000132E9">
              <w:rPr>
                <w:rFonts w:eastAsia="ＭＳ 明朝" w:cs="Times New Roman"/>
              </w:rPr>
              <w:t>Weighted</w:t>
            </w:r>
          </w:p>
        </w:tc>
        <w:tc>
          <w:tcPr>
            <w:tcW w:w="6187" w:type="dxa"/>
          </w:tcPr>
          <w:p w14:paraId="54FB54A1" w14:textId="77777777" w:rsidR="00107598" w:rsidRPr="000132E9" w:rsidRDefault="009E233B" w:rsidP="00985E23">
            <w:pPr>
              <w:rPr>
                <w:rFonts w:ascii="Cambria" w:eastAsia="ＭＳ 明朝" w:hAnsi="Cambria" w:cs="Times New Roman"/>
              </w:rPr>
            </w:pPr>
            <m:oMathPara>
              <m:oMath>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SNP,A</m:t>
                    </m:r>
                  </m:sub>
                  <m:sup>
                    <m:r>
                      <w:rPr>
                        <w:rFonts w:ascii="Cambria Math" w:hAnsi="Cambria Math" w:cs="Times New Roman"/>
                      </w:rPr>
                      <m:t>2</m:t>
                    </m:r>
                  </m:sup>
                </m:sSubSup>
                <m:r>
                  <w:rPr>
                    <w:rFonts w:ascii="Cambria Math" w:hAnsi="Cambria Math" w:cs="Times New Roman"/>
                  </w:rPr>
                  <m:t>=</m:t>
                </m:r>
                <m:r>
                  <m:rPr>
                    <m:sty m:val="p"/>
                  </m:rPr>
                  <w:rPr>
                    <w:rFonts w:ascii="Cambria Math" w:hAnsi="Cambria Math" w:cs="Times New Roman"/>
                  </w:rPr>
                  <m:t>tr</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A</m:t>
                        </m:r>
                      </m:sub>
                    </m:sSub>
                  </m:e>
                </m:d>
                <m:sSubSup>
                  <m:sSubSupPr>
                    <m:ctrlPr>
                      <w:rPr>
                        <w:rFonts w:ascii="Cambria Math" w:hAnsi="Cambria Math" w:cs="Times New Roman"/>
                        <w:i/>
                      </w:rPr>
                    </m:ctrlPr>
                  </m:sSubSupPr>
                  <m:e>
                    <m:r>
                      <m:rPr>
                        <m:sty m:val="bi"/>
                      </m:rPr>
                      <w:rPr>
                        <w:rFonts w:ascii="Cambria Math" w:hAnsi="Cambria Math" w:cs="Times New Roman"/>
                      </w:rPr>
                      <m:t>β</m:t>
                    </m:r>
                    <m:ctrlPr>
                      <w:rPr>
                        <w:rFonts w:ascii="Cambria Math" w:hAnsi="Cambria Math" w:cs="Times New Roman"/>
                        <w:b/>
                        <w:i/>
                      </w:rPr>
                    </m:ctrlPr>
                  </m:e>
                  <m:sub>
                    <m:r>
                      <w:rPr>
                        <w:rFonts w:ascii="Cambria Math" w:hAnsi="Cambria Math" w:cs="Times New Roman"/>
                      </w:rPr>
                      <m:t>1</m:t>
                    </m:r>
                  </m:sub>
                  <m:sup>
                    <m:r>
                      <w:rPr>
                        <w:rFonts w:ascii="Cambria Math" w:hAnsi="Cambria Math" w:cs="Times New Roman"/>
                      </w:rPr>
                      <m:t>T</m:t>
                    </m:r>
                  </m:sup>
                </m:sSub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A,1</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A,k</m:t>
                                </m:r>
                              </m:sub>
                            </m:sSub>
                            <m:sSub>
                              <m:sSubPr>
                                <m:ctrlPr>
                                  <w:rPr>
                                    <w:rFonts w:ascii="Cambria Math" w:hAnsi="Cambria Math" w:cs="Times New Roman"/>
                                    <w:i/>
                                  </w:rPr>
                                </m:ctrlPr>
                              </m:sSubPr>
                              <m:e>
                                <m:acc>
                                  <m:accPr>
                                    <m:chr m:val="̃"/>
                                    <m:ctrlPr>
                                      <w:rPr>
                                        <w:rFonts w:ascii="Cambria Math" w:hAnsi="Cambria Math" w:cs="Times New Roman"/>
                                        <w:b/>
                                        <w:i/>
                                      </w:rPr>
                                    </m:ctrlPr>
                                  </m:accPr>
                                  <m:e>
                                    <m:r>
                                      <m:rPr>
                                        <m:scr m:val="script"/>
                                        <m:sty m:val="bi"/>
                                      </m:rPr>
                                      <w:rPr>
                                        <w:rFonts w:ascii="Cambria Math" w:hAnsi="Cambria Math" w:cs="Times New Roman"/>
                                      </w:rPr>
                                      <m:t>M</m:t>
                                    </m:r>
                                  </m:e>
                                </m:acc>
                              </m:e>
                              <m:sub>
                                <m:r>
                                  <w:rPr>
                                    <w:rFonts w:ascii="Cambria Math" w:hAnsi="Cambria Math" w:cs="Times New Roman"/>
                                  </w:rPr>
                                  <m:t>A,k</m:t>
                                </m:r>
                              </m:sub>
                            </m:sSub>
                          </m:e>
                        </m:nary>
                      </m:num>
                      <m:den>
                        <m:sSubSup>
                          <m:sSubSupPr>
                            <m:ctrlPr>
                              <w:rPr>
                                <w:rFonts w:ascii="Cambria Math" w:hAnsi="Cambria Math" w:cs="Times New Roman"/>
                                <w:b/>
                                <w:i/>
                              </w:rPr>
                            </m:ctrlPr>
                          </m:sSubSupPr>
                          <m:e>
                            <m:r>
                              <m:rPr>
                                <m:sty m:val="bi"/>
                              </m:rPr>
                              <w:rPr>
                                <w:rFonts w:ascii="Cambria Math" w:hAnsi="Cambria Math" w:cs="Times New Roman"/>
                              </w:rPr>
                              <m:t>w</m:t>
                            </m:r>
                          </m:e>
                          <m:sub>
                            <m:r>
                              <w:rPr>
                                <w:rFonts w:ascii="Cambria Math" w:hAnsi="Cambria Math" w:cs="Times New Roman"/>
                              </w:rPr>
                              <m:t>A</m:t>
                            </m:r>
                          </m:sub>
                          <m:sup>
                            <m:r>
                              <w:rPr>
                                <w:rFonts w:ascii="Cambria Math" w:hAnsi="Cambria Math" w:cs="Times New Roman"/>
                              </w:rPr>
                              <m:t>T</m:t>
                            </m:r>
                          </m:sup>
                        </m:sSub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A</m:t>
                            </m:r>
                          </m:sub>
                        </m:sSub>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A</m:t>
                            </m:r>
                          </m:sub>
                        </m:sSub>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A,2</m:t>
                    </m:r>
                  </m:sub>
                </m:sSub>
                <m:sSub>
                  <m:sSubPr>
                    <m:ctrlPr>
                      <w:rPr>
                        <w:rFonts w:ascii="Cambria Math" w:hAnsi="Cambria Math" w:cs="Times New Roman"/>
                        <w:b/>
                        <w:i/>
                      </w:rPr>
                    </m:ctrlPr>
                  </m:sSubPr>
                  <m:e>
                    <m:r>
                      <m:rPr>
                        <m:sty m:val="bi"/>
                      </m:rPr>
                      <w:rPr>
                        <w:rFonts w:ascii="Cambria Math" w:hAnsi="Cambria Math" w:cs="Times New Roman"/>
                      </w:rPr>
                      <m:t>β</m:t>
                    </m:r>
                  </m:e>
                  <m:sub>
                    <m:r>
                      <m:rPr>
                        <m:sty m:val="bi"/>
                      </m:rPr>
                      <w:rPr>
                        <w:rFonts w:ascii="Cambria Math" w:hAnsi="Cambria Math" w:cs="Times New Roman"/>
                      </w:rPr>
                      <m:t>2</m:t>
                    </m:r>
                  </m:sub>
                </m:sSub>
              </m:oMath>
            </m:oMathPara>
          </w:p>
        </w:tc>
        <w:tc>
          <w:tcPr>
            <w:tcW w:w="5812" w:type="dxa"/>
          </w:tcPr>
          <w:p w14:paraId="48EA7C14" w14:textId="77777777" w:rsidR="00107598" w:rsidRPr="000132E9" w:rsidRDefault="009E233B" w:rsidP="00985E23">
            <w:pPr>
              <w:rPr>
                <w:rFonts w:ascii="Cambria" w:eastAsia="ＭＳ 明朝" w:hAnsi="Cambria" w:cs="Times New Roman"/>
              </w:rPr>
            </w:pPr>
            <m:oMathPara>
              <m:oMath>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SNP,D</m:t>
                    </m:r>
                  </m:sub>
                  <m:sup>
                    <m:r>
                      <w:rPr>
                        <w:rFonts w:ascii="Cambria Math" w:hAnsi="Cambria Math" w:cs="Times New Roman"/>
                      </w:rPr>
                      <m:t>2</m:t>
                    </m:r>
                  </m:sup>
                </m:sSubSup>
                <m:r>
                  <w:rPr>
                    <w:rFonts w:ascii="Cambria Math" w:hAnsi="Cambria Math" w:cs="Times New Roman"/>
                  </w:rPr>
                  <m:t>=</m:t>
                </m:r>
                <m:r>
                  <m:rPr>
                    <m:sty m:val="p"/>
                  </m:rPr>
                  <w:rPr>
                    <w:rFonts w:ascii="Cambria Math" w:hAnsi="Cambria Math" w:cs="Times New Roman"/>
                  </w:rPr>
                  <m:t>tr</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D</m:t>
                        </m:r>
                      </m:sub>
                    </m:sSub>
                  </m:e>
                </m:d>
                <m:sSubSup>
                  <m:sSubSupPr>
                    <m:ctrlPr>
                      <w:rPr>
                        <w:rFonts w:ascii="Cambria Math" w:hAnsi="Cambria Math" w:cs="Times New Roman"/>
                        <w:i/>
                      </w:rPr>
                    </m:ctrlPr>
                  </m:sSubSupPr>
                  <m:e>
                    <m:r>
                      <m:rPr>
                        <m:sty m:val="bi"/>
                      </m:rPr>
                      <w:rPr>
                        <w:rFonts w:ascii="Cambria Math" w:hAnsi="Cambria Math" w:cs="Times New Roman"/>
                      </w:rPr>
                      <m:t>d</m:t>
                    </m:r>
                    <m:ctrlPr>
                      <w:rPr>
                        <w:rFonts w:ascii="Cambria Math" w:hAnsi="Cambria Math" w:cs="Times New Roman"/>
                        <w:b/>
                        <w:i/>
                      </w:rPr>
                    </m:ctrlPr>
                  </m:e>
                  <m:sub>
                    <m:r>
                      <w:rPr>
                        <w:rFonts w:ascii="Cambria Math" w:hAnsi="Cambria Math" w:cs="Times New Roman"/>
                      </w:rPr>
                      <m:t>1</m:t>
                    </m:r>
                  </m:sub>
                  <m:sup>
                    <m:r>
                      <w:rPr>
                        <w:rFonts w:ascii="Cambria Math" w:hAnsi="Cambria Math" w:cs="Times New Roman"/>
                      </w:rPr>
                      <m:t>T</m:t>
                    </m:r>
                  </m:sup>
                </m:sSub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D,1</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D,k</m:t>
                                    </m:r>
                                  </m:sub>
                                </m:sSub>
                                <m:acc>
                                  <m:accPr>
                                    <m:chr m:val="̃"/>
                                    <m:ctrlPr>
                                      <w:rPr>
                                        <w:rFonts w:ascii="Cambria Math" w:hAnsi="Cambria Math" w:cs="Times New Roman"/>
                                        <w:b/>
                                        <w:i/>
                                      </w:rPr>
                                    </m:ctrlPr>
                                  </m:accPr>
                                  <m:e>
                                    <m:r>
                                      <m:rPr>
                                        <m:scr m:val="script"/>
                                        <m:sty m:val="bi"/>
                                      </m:rPr>
                                      <w:rPr>
                                        <w:rFonts w:ascii="Cambria Math" w:hAnsi="Cambria Math" w:cs="Times New Roman"/>
                                      </w:rPr>
                                      <m:t>M</m:t>
                                    </m:r>
                                  </m:e>
                                </m:acc>
                              </m:e>
                              <m:sub>
                                <m:r>
                                  <w:rPr>
                                    <w:rFonts w:ascii="Cambria Math" w:hAnsi="Cambria Math" w:cs="Times New Roman"/>
                                  </w:rPr>
                                  <m:t>D,k</m:t>
                                </m:r>
                              </m:sub>
                            </m:sSub>
                          </m:e>
                        </m:nary>
                      </m:num>
                      <m:den>
                        <m:sSubSup>
                          <m:sSubSupPr>
                            <m:ctrlPr>
                              <w:rPr>
                                <w:rFonts w:ascii="Cambria Math" w:hAnsi="Cambria Math" w:cs="Times New Roman"/>
                                <w:b/>
                                <w:i/>
                              </w:rPr>
                            </m:ctrlPr>
                          </m:sSubSupPr>
                          <m:e>
                            <m:r>
                              <m:rPr>
                                <m:sty m:val="bi"/>
                              </m:rPr>
                              <w:rPr>
                                <w:rFonts w:ascii="Cambria Math" w:hAnsi="Cambria Math" w:cs="Times New Roman"/>
                              </w:rPr>
                              <m:t>w</m:t>
                            </m:r>
                          </m:e>
                          <m:sub>
                            <m:r>
                              <w:rPr>
                                <w:rFonts w:ascii="Cambria Math" w:hAnsi="Cambria Math" w:cs="Times New Roman"/>
                              </w:rPr>
                              <m:t>D</m:t>
                            </m:r>
                          </m:sub>
                          <m:sup>
                            <m:r>
                              <w:rPr>
                                <w:rFonts w:ascii="Cambria Math" w:hAnsi="Cambria Math" w:cs="Times New Roman"/>
                              </w:rPr>
                              <m:t>T</m:t>
                            </m:r>
                            <m:ctrlPr>
                              <w:rPr>
                                <w:rFonts w:ascii="Cambria Math" w:hAnsi="Cambria Math" w:cs="Times New Roman"/>
                                <w:i/>
                              </w:rPr>
                            </m:ctrlPr>
                          </m:sup>
                        </m:sSub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D</m:t>
                            </m:r>
                          </m:sub>
                        </m:sSub>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D</m:t>
                            </m:r>
                          </m:sub>
                        </m:sSub>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D,2</m:t>
                    </m:r>
                  </m:sub>
                </m:sSub>
                <m:sSub>
                  <m:sSubPr>
                    <m:ctrlPr>
                      <w:rPr>
                        <w:rFonts w:ascii="Cambria Math" w:hAnsi="Cambria Math" w:cs="Times New Roman"/>
                        <w:b/>
                        <w:i/>
                      </w:rPr>
                    </m:ctrlPr>
                  </m:sSubPr>
                  <m:e>
                    <m:r>
                      <m:rPr>
                        <m:sty m:val="bi"/>
                      </m:rPr>
                      <w:rPr>
                        <w:rFonts w:ascii="Cambria Math" w:hAnsi="Cambria Math" w:cs="Times New Roman"/>
                      </w:rPr>
                      <m:t>d</m:t>
                    </m:r>
                  </m:e>
                  <m:sub>
                    <m:r>
                      <w:rPr>
                        <w:rFonts w:ascii="Cambria Math" w:hAnsi="Cambria Math" w:cs="Times New Roman"/>
                      </w:rPr>
                      <m:t>2</m:t>
                    </m:r>
                  </m:sub>
                </m:sSub>
              </m:oMath>
            </m:oMathPara>
          </w:p>
        </w:tc>
      </w:tr>
    </w:tbl>
    <w:p w14:paraId="538156F1" w14:textId="77777777" w:rsidR="00EC4B63" w:rsidRDefault="00EC4B63" w:rsidP="001C3FA4">
      <w:pPr>
        <w:rPr>
          <w:rFonts w:ascii="Times New Roman" w:eastAsia="Times New Roman" w:hAnsi="Times New Roman" w:cs="Times New Roman"/>
          <w:b/>
          <w:color w:val="000000"/>
          <w:lang w:val="en-US" w:eastAsia="zh-CN"/>
        </w:rPr>
      </w:pPr>
    </w:p>
    <w:p w14:paraId="3AAE5479" w14:textId="77777777" w:rsidR="00EC4B63" w:rsidRDefault="00EC4B63" w:rsidP="001C3FA4">
      <w:pPr>
        <w:rPr>
          <w:rFonts w:ascii="Times New Roman" w:eastAsia="Times New Roman" w:hAnsi="Times New Roman" w:cs="Times New Roman"/>
          <w:b/>
          <w:color w:val="000000"/>
          <w:lang w:val="en-US" w:eastAsia="zh-CN"/>
        </w:rPr>
        <w:sectPr w:rsidR="00EC4B63" w:rsidSect="00FB432B">
          <w:footerReference w:type="even" r:id="rId14"/>
          <w:footerReference w:type="default" r:id="rId15"/>
          <w:pgSz w:w="16840" w:h="11900" w:orient="landscape"/>
          <w:pgMar w:top="720" w:right="720" w:bottom="720" w:left="720" w:header="708" w:footer="708" w:gutter="0"/>
          <w:lnNumType w:countBy="1" w:restart="continuous"/>
          <w:cols w:space="708"/>
          <w:docGrid w:linePitch="360"/>
        </w:sectPr>
      </w:pPr>
    </w:p>
    <w:p w14:paraId="1479DA2A" w14:textId="6594CB67" w:rsidR="005A7AAF" w:rsidRPr="00442FA0" w:rsidRDefault="005A7AAF" w:rsidP="005A7AAF">
      <w:pPr>
        <w:rPr>
          <w:rFonts w:ascii="Times New Roman" w:eastAsia="Times New Roman" w:hAnsi="Times New Roman" w:cs="Times New Roman"/>
          <w:b/>
          <w:color w:val="000000"/>
          <w:lang w:val="en-US" w:eastAsia="zh-CN"/>
        </w:rPr>
      </w:pPr>
      <w:r w:rsidRPr="00442FA0">
        <w:rPr>
          <w:rFonts w:ascii="Times New Roman" w:eastAsia="Times New Roman" w:hAnsi="Times New Roman" w:cs="Times New Roman"/>
          <w:b/>
          <w:color w:val="000000"/>
          <w:lang w:val="en-US" w:eastAsia="zh-CN"/>
        </w:rPr>
        <w:lastRenderedPageBreak/>
        <w:t xml:space="preserve">Table </w:t>
      </w:r>
      <w:r>
        <w:rPr>
          <w:rFonts w:ascii="Times New Roman" w:eastAsia="Times New Roman" w:hAnsi="Times New Roman" w:cs="Times New Roman"/>
          <w:b/>
          <w:color w:val="000000"/>
          <w:lang w:val="en-US" w:eastAsia="zh-CN"/>
        </w:rPr>
        <w:t>3</w:t>
      </w:r>
      <w:r w:rsidRPr="00442FA0">
        <w:rPr>
          <w:rFonts w:ascii="Times New Roman" w:eastAsia="Times New Roman" w:hAnsi="Times New Roman" w:cs="Times New Roman"/>
          <w:b/>
          <w:color w:val="000000"/>
          <w:lang w:val="en-US" w:eastAsia="zh-CN"/>
        </w:rPr>
        <w:t xml:space="preserve"> Evaluation of </w:t>
      </w:r>
      <m:oMath>
        <m:sSub>
          <m:sSubPr>
            <m:ctrlPr>
              <w:rPr>
                <w:rFonts w:ascii="Cambria Math" w:eastAsia="Times New Roman" w:hAnsi="Cambria Math" w:cs="Times New Roman"/>
                <w:b/>
                <w:i/>
                <w:color w:val="000000"/>
                <w:lang w:val="en-US" w:eastAsia="zh-CN"/>
              </w:rPr>
            </m:ctrlPr>
          </m:sSubPr>
          <m:e>
            <m:r>
              <m:rPr>
                <m:scr m:val="script"/>
                <m:sty m:val="bi"/>
              </m:rPr>
              <w:rPr>
                <w:rFonts w:ascii="Cambria Math" w:eastAsia="Times New Roman" w:hAnsi="Cambria Math" w:cs="Times New Roman"/>
                <w:color w:val="000000"/>
                <w:lang w:val="en-US" w:eastAsia="zh-CN"/>
              </w:rPr>
              <m:t>m</m:t>
            </m:r>
          </m:e>
          <m:sub>
            <m:r>
              <m:rPr>
                <m:sty m:val="bi"/>
              </m:rPr>
              <w:rPr>
                <w:rFonts w:ascii="Cambria Math" w:eastAsia="Times New Roman" w:hAnsi="Cambria Math" w:cs="Times New Roman"/>
                <w:color w:val="000000"/>
                <w:lang w:val="en-US" w:eastAsia="zh-CN"/>
              </w:rPr>
              <m:t>A.e</m:t>
            </m:r>
          </m:sub>
        </m:sSub>
      </m:oMath>
      <w:r w:rsidRPr="00442FA0">
        <w:rPr>
          <w:rFonts w:ascii="Times New Roman" w:eastAsia="Times New Roman" w:hAnsi="Times New Roman" w:cs="Times New Roman"/>
          <w:b/>
          <w:color w:val="000000"/>
          <w:lang w:val="en-US" w:eastAsia="zh-CN"/>
        </w:rPr>
        <w:t xml:space="preserve"> and </w:t>
      </w:r>
      <m:oMath>
        <m:sSub>
          <m:sSubPr>
            <m:ctrlPr>
              <w:rPr>
                <w:rFonts w:ascii="Cambria Math" w:eastAsia="Times New Roman" w:hAnsi="Cambria Math" w:cs="Times New Roman"/>
                <w:b/>
                <w:i/>
                <w:color w:val="000000"/>
                <w:lang w:val="en-US" w:eastAsia="zh-CN"/>
              </w:rPr>
            </m:ctrlPr>
          </m:sSubPr>
          <m:e>
            <m:r>
              <m:rPr>
                <m:scr m:val="script"/>
                <m:sty m:val="bi"/>
              </m:rPr>
              <w:rPr>
                <w:rFonts w:ascii="Cambria Math" w:eastAsia="Times New Roman" w:hAnsi="Cambria Math" w:cs="Times New Roman"/>
                <w:color w:val="000000"/>
                <w:lang w:val="en-US" w:eastAsia="zh-CN"/>
              </w:rPr>
              <m:t>m</m:t>
            </m:r>
          </m:e>
          <m:sub>
            <m:r>
              <m:rPr>
                <m:sty m:val="bi"/>
              </m:rPr>
              <w:rPr>
                <w:rFonts w:ascii="Cambria Math" w:eastAsia="Times New Roman" w:hAnsi="Cambria Math" w:cs="Times New Roman"/>
                <w:color w:val="000000"/>
                <w:lang w:val="en-US" w:eastAsia="zh-CN"/>
              </w:rPr>
              <m:t>D.e</m:t>
            </m:r>
          </m:sub>
        </m:sSub>
      </m:oMath>
      <w:r>
        <w:rPr>
          <w:rFonts w:ascii="Times New Roman" w:eastAsia="Times New Roman" w:hAnsi="Times New Roman" w:cs="Times New Roman"/>
          <w:b/>
          <w:color w:val="000000"/>
          <w:lang w:val="en-US" w:eastAsia="zh-CN"/>
        </w:rPr>
        <w:t xml:space="preserve"> using HapMap populations without weight</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09"/>
        <w:gridCol w:w="989"/>
        <w:gridCol w:w="989"/>
        <w:gridCol w:w="281"/>
        <w:gridCol w:w="1216"/>
        <w:gridCol w:w="1284"/>
        <w:gridCol w:w="1288"/>
        <w:gridCol w:w="227"/>
        <w:gridCol w:w="1124"/>
        <w:gridCol w:w="1236"/>
      </w:tblGrid>
      <w:tr w:rsidR="005A7AAF" w14:paraId="20FAEAB7" w14:textId="77777777" w:rsidTr="005A7AAF">
        <w:tc>
          <w:tcPr>
            <w:tcW w:w="1909" w:type="dxa"/>
          </w:tcPr>
          <w:p w14:paraId="21B332E9" w14:textId="77777777" w:rsidR="005A7AAF" w:rsidRPr="003C467C" w:rsidRDefault="005A7AAF" w:rsidP="005A7AAF">
            <w:pPr>
              <w:rPr>
                <w:rFonts w:ascii="Cambria Math" w:eastAsia="Times New Roman" w:hAnsi="Cambria Math" w:cs="STIXGeneral-Regular"/>
                <w:b/>
                <w:i/>
                <w:color w:val="000000"/>
                <w:sz w:val="20"/>
                <w:szCs w:val="20"/>
                <w:lang w:val="en-US" w:eastAsia="zh-CN"/>
              </w:rPr>
            </w:pPr>
            <w:r w:rsidRPr="003C467C">
              <w:rPr>
                <w:rFonts w:ascii="Times New Roman" w:eastAsia="Times New Roman" w:hAnsi="Times New Roman" w:cs="Times New Roman" w:hint="eastAsia"/>
                <w:b/>
                <w:color w:val="000000"/>
                <w:sz w:val="20"/>
                <w:szCs w:val="20"/>
                <w:lang w:val="en-US" w:eastAsia="zh-CN"/>
              </w:rPr>
              <w:t xml:space="preserve">Population </w:t>
            </w:r>
            <m:oMath>
              <m:r>
                <m:rPr>
                  <m:sty m:val="bi"/>
                </m:rPr>
                <w:rPr>
                  <w:rFonts w:ascii="Cambria Math" w:eastAsia="Times New Roman" w:hAnsi="Cambria Math" w:cs="Times New Roman"/>
                  <w:color w:val="000000"/>
                  <w:sz w:val="20"/>
                  <w:szCs w:val="20"/>
                  <w:lang w:val="en-US" w:eastAsia="zh-CN"/>
                </w:rPr>
                <m:t>(</m:t>
              </m:r>
              <m:r>
                <m:rPr>
                  <m:sty m:val="bi"/>
                </m:rPr>
                <w:rPr>
                  <w:rFonts w:ascii="Cambria Math" w:eastAsia="Times New Roman" w:hAnsi="Cambria Math" w:cs="STIXGeneral-Regular"/>
                  <w:color w:val="000000"/>
                  <w:sz w:val="20"/>
                  <w:szCs w:val="20"/>
                  <w:lang w:val="en-US" w:eastAsia="zh-CN"/>
                </w:rPr>
                <m:t>n)</m:t>
              </m:r>
            </m:oMath>
          </w:p>
        </w:tc>
        <w:tc>
          <w:tcPr>
            <w:tcW w:w="989" w:type="dxa"/>
          </w:tcPr>
          <w:p w14:paraId="72B4CA37" w14:textId="77777777" w:rsidR="005A7AAF" w:rsidRPr="003C467C" w:rsidRDefault="005A7AAF" w:rsidP="005A7AAF">
            <w:pPr>
              <w:rPr>
                <w:rFonts w:ascii="Times New Roman" w:eastAsia="ＭＳ 明朝" w:hAnsi="Times New Roman" w:cs="Times New Roman"/>
                <w:b/>
                <w:color w:val="000000"/>
                <w:sz w:val="20"/>
                <w:szCs w:val="20"/>
                <w:lang w:val="en-US" w:eastAsia="zh-CN"/>
              </w:rPr>
            </w:pPr>
            <m:oMathPara>
              <m:oMath>
                <m:r>
                  <m:rPr>
                    <m:sty m:val="bi"/>
                  </m:rPr>
                  <w:rPr>
                    <w:rFonts w:ascii="Cambria Math" w:eastAsia="Times New Roman" w:hAnsi="Cambria Math" w:cs="STIXGeneral-Regular"/>
                    <w:color w:val="000000"/>
                    <w:sz w:val="20"/>
                    <w:szCs w:val="20"/>
                    <w:lang w:val="en-US" w:eastAsia="zh-CN"/>
                  </w:rPr>
                  <m:t>E(</m:t>
                </m:r>
                <m:sSub>
                  <m:sSubPr>
                    <m:ctrlPr>
                      <w:rPr>
                        <w:rFonts w:ascii="Cambria Math" w:eastAsia="Times New Roman" w:hAnsi="Cambria Math" w:cs="STIXGeneral-Regular"/>
                        <w:b/>
                        <w:i/>
                        <w:color w:val="000000"/>
                        <w:sz w:val="20"/>
                        <w:szCs w:val="20"/>
                        <w:lang w:val="en-US" w:eastAsia="zh-CN"/>
                      </w:rPr>
                    </m:ctrlPr>
                  </m:sSubPr>
                  <m:e>
                    <m:r>
                      <m:rPr>
                        <m:sty m:val="b"/>
                      </m:rPr>
                      <w:rPr>
                        <w:rFonts w:ascii="Cambria Math" w:eastAsia="Times New Roman" w:hAnsi="Cambria Math" w:cs="STIXGeneral-Regular"/>
                        <w:color w:val="000000"/>
                        <w:sz w:val="20"/>
                        <w:szCs w:val="20"/>
                        <w:lang w:val="en-US" w:eastAsia="zh-CN"/>
                      </w:rPr>
                      <m:t>Ω</m:t>
                    </m:r>
                  </m:e>
                  <m:sub>
                    <m:r>
                      <m:rPr>
                        <m:sty m:val="bi"/>
                      </m:rPr>
                      <w:rPr>
                        <w:rFonts w:ascii="Cambria Math" w:eastAsia="Times New Roman" w:hAnsi="Cambria Math" w:cs="STIXGeneral-Regular"/>
                        <w:color w:val="000000"/>
                        <w:sz w:val="20"/>
                        <w:szCs w:val="20"/>
                        <w:lang w:val="en-US" w:eastAsia="zh-CN"/>
                      </w:rPr>
                      <m:t>A</m:t>
                    </m:r>
                  </m:sub>
                </m:sSub>
                <m:r>
                  <m:rPr>
                    <m:sty m:val="bi"/>
                  </m:rPr>
                  <w:rPr>
                    <w:rFonts w:ascii="Cambria Math" w:eastAsia="Times New Roman" w:hAnsi="Cambria Math" w:cs="STIXGeneral-Regular"/>
                    <w:color w:val="000000"/>
                    <w:sz w:val="20"/>
                    <w:szCs w:val="20"/>
                    <w:lang w:val="en-US" w:eastAsia="zh-CN"/>
                  </w:rPr>
                  <m:t>)</m:t>
                </m:r>
              </m:oMath>
            </m:oMathPara>
          </w:p>
        </w:tc>
        <w:tc>
          <w:tcPr>
            <w:tcW w:w="989" w:type="dxa"/>
            <w:tcBorders>
              <w:top w:val="single" w:sz="4" w:space="0" w:color="auto"/>
              <w:bottom w:val="single" w:sz="4" w:space="0" w:color="auto"/>
            </w:tcBorders>
          </w:tcPr>
          <w:p w14:paraId="1CBE9B51" w14:textId="77777777" w:rsidR="005A7AAF" w:rsidRPr="003C467C" w:rsidRDefault="009E233B" w:rsidP="005A7AAF">
            <w:pPr>
              <w:rPr>
                <w:rFonts w:ascii="Times New Roman" w:eastAsia="ＭＳ 明朝" w:hAnsi="Times New Roman" w:cs="Times New Roman"/>
                <w:b/>
                <w:color w:val="000000"/>
                <w:sz w:val="20"/>
                <w:szCs w:val="20"/>
                <w:lang w:val="en-US" w:eastAsia="zh-CN"/>
              </w:rPr>
            </w:pPr>
            <m:oMathPara>
              <m:oMath>
                <m:sSub>
                  <m:sSubPr>
                    <m:ctrlPr>
                      <w:rPr>
                        <w:rFonts w:ascii="Cambria Math" w:eastAsia="ＭＳ 明朝" w:hAnsi="Cambria Math" w:cs="Times New Roman"/>
                        <w:b/>
                        <w:i/>
                        <w:color w:val="000000"/>
                        <w:sz w:val="20"/>
                        <w:szCs w:val="20"/>
                        <w:lang w:val="en-US" w:eastAsia="zh-CN"/>
                      </w:rPr>
                    </m:ctrlPr>
                  </m:sSubPr>
                  <m:e>
                    <m:acc>
                      <m:accPr>
                        <m:ctrlPr>
                          <w:rPr>
                            <w:rFonts w:ascii="Cambria Math" w:eastAsia="ＭＳ 明朝" w:hAnsi="Cambria Math" w:cs="Times New Roman"/>
                            <w:b/>
                            <w:i/>
                            <w:color w:val="000000"/>
                            <w:sz w:val="20"/>
                            <w:szCs w:val="20"/>
                            <w:lang w:val="en-US" w:eastAsia="zh-CN"/>
                          </w:rPr>
                        </m:ctrlPr>
                      </m:accPr>
                      <m:e>
                        <m:r>
                          <m:rPr>
                            <m:sty m:val="bi"/>
                          </m:rPr>
                          <w:rPr>
                            <w:rFonts w:ascii="Cambria Math" w:eastAsia="ＭＳ 明朝" w:hAnsi="Cambria Math" w:cs="Times New Roman"/>
                            <w:color w:val="000000"/>
                            <w:sz w:val="20"/>
                            <w:szCs w:val="20"/>
                            <w:lang w:val="en-US" w:eastAsia="zh-CN"/>
                          </w:rPr>
                          <m:t>n</m:t>
                        </m:r>
                      </m:e>
                    </m:acc>
                  </m:e>
                  <m:sub>
                    <m:r>
                      <m:rPr>
                        <m:sty m:val="bi"/>
                      </m:rPr>
                      <w:rPr>
                        <w:rFonts w:ascii="Cambria Math" w:eastAsia="ＭＳ 明朝" w:hAnsi="Cambria Math" w:cs="Times New Roman"/>
                        <w:color w:val="000000"/>
                        <w:sz w:val="20"/>
                        <w:szCs w:val="20"/>
                        <w:lang w:val="en-US" w:eastAsia="zh-CN"/>
                      </w:rPr>
                      <m:t>e</m:t>
                    </m:r>
                  </m:sub>
                </m:sSub>
              </m:oMath>
            </m:oMathPara>
          </w:p>
        </w:tc>
        <w:tc>
          <w:tcPr>
            <w:tcW w:w="281" w:type="dxa"/>
            <w:tcBorders>
              <w:top w:val="single" w:sz="4" w:space="0" w:color="auto"/>
              <w:bottom w:val="nil"/>
            </w:tcBorders>
          </w:tcPr>
          <w:p w14:paraId="5759254D" w14:textId="77777777" w:rsidR="005A7AAF" w:rsidRPr="003C467C" w:rsidRDefault="005A7AAF" w:rsidP="005A7AAF">
            <w:pPr>
              <w:rPr>
                <w:rFonts w:ascii="Times New Roman" w:eastAsia="ＭＳ 明朝" w:hAnsi="Times New Roman" w:cs="Times New Roman"/>
                <w:b/>
                <w:color w:val="000000"/>
                <w:sz w:val="20"/>
                <w:szCs w:val="20"/>
                <w:lang w:val="en-US" w:eastAsia="zh-CN"/>
              </w:rPr>
            </w:pPr>
          </w:p>
        </w:tc>
        <w:tc>
          <w:tcPr>
            <w:tcW w:w="1216" w:type="dxa"/>
            <w:tcBorders>
              <w:top w:val="single" w:sz="4" w:space="0" w:color="auto"/>
              <w:bottom w:val="single" w:sz="4" w:space="0" w:color="auto"/>
            </w:tcBorders>
          </w:tcPr>
          <w:p w14:paraId="11F8E1A1" w14:textId="77777777" w:rsidR="005A7AAF" w:rsidRPr="003C467C" w:rsidRDefault="005A7AAF" w:rsidP="005A7AAF">
            <w:pPr>
              <w:rPr>
                <w:rFonts w:ascii="Times New Roman" w:eastAsia="ＭＳ 明朝" w:hAnsi="Times New Roman" w:cs="Times New Roman"/>
                <w:b/>
                <w:color w:val="000000"/>
                <w:sz w:val="20"/>
                <w:szCs w:val="20"/>
                <w:lang w:val="en-US" w:eastAsia="zh-CN"/>
              </w:rPr>
            </w:pPr>
            <m:oMathPara>
              <m:oMath>
                <m:r>
                  <m:rPr>
                    <m:scr m:val="script"/>
                    <m:sty m:val="bi"/>
                  </m:rPr>
                  <w:rPr>
                    <w:rFonts w:ascii="Cambria Math" w:eastAsia="ＭＳ 明朝" w:hAnsi="Cambria Math" w:cs="Times New Roman"/>
                    <w:color w:val="000000"/>
                    <w:sz w:val="20"/>
                    <w:szCs w:val="20"/>
                    <w:lang w:val="en-US" w:eastAsia="zh-CN"/>
                  </w:rPr>
                  <m:t>m</m:t>
                </m:r>
              </m:oMath>
            </m:oMathPara>
          </w:p>
        </w:tc>
        <w:tc>
          <w:tcPr>
            <w:tcW w:w="1284" w:type="dxa"/>
            <w:tcBorders>
              <w:bottom w:val="single" w:sz="4" w:space="0" w:color="auto"/>
            </w:tcBorders>
          </w:tcPr>
          <w:p w14:paraId="13F48B1F" w14:textId="77777777" w:rsidR="005A7AAF" w:rsidRPr="003C467C" w:rsidRDefault="005A7AAF" w:rsidP="005A7AAF">
            <w:pPr>
              <w:rPr>
                <w:rFonts w:ascii="Cambria Math" w:eastAsia="Times New Roman" w:hAnsi="Cambria Math" w:cs="STIXGeneral-Regular"/>
                <w:b/>
                <w:i/>
                <w:color w:val="000000"/>
                <w:sz w:val="20"/>
                <w:szCs w:val="20"/>
                <w:lang w:val="en-US" w:eastAsia="zh-CN"/>
              </w:rPr>
            </w:pPr>
            <m:oMathPara>
              <m:oMath>
                <m:r>
                  <m:rPr>
                    <m:sty m:val="bi"/>
                  </m:rPr>
                  <w:rPr>
                    <w:rFonts w:ascii="Cambria Math" w:eastAsia="Times New Roman" w:hAnsi="Cambria Math" w:cs="STIXGeneral-Regular"/>
                    <w:color w:val="000000"/>
                    <w:sz w:val="20"/>
                    <w:szCs w:val="20"/>
                    <w:lang w:val="en-US" w:eastAsia="zh-CN"/>
                  </w:rPr>
                  <m:t>var(</m:t>
                </m:r>
                <m:sSub>
                  <m:sSubPr>
                    <m:ctrlPr>
                      <w:rPr>
                        <w:rFonts w:ascii="Cambria Math" w:eastAsia="Times New Roman" w:hAnsi="Cambria Math" w:cs="STIXGeneral-Regular"/>
                        <w:b/>
                        <w:i/>
                        <w:color w:val="000000"/>
                        <w:sz w:val="20"/>
                        <w:szCs w:val="20"/>
                        <w:lang w:val="en-US" w:eastAsia="zh-CN"/>
                      </w:rPr>
                    </m:ctrlPr>
                  </m:sSubPr>
                  <m:e>
                    <m:r>
                      <m:rPr>
                        <m:sty m:val="b"/>
                      </m:rPr>
                      <w:rPr>
                        <w:rFonts w:ascii="Cambria Math" w:eastAsia="Times New Roman" w:hAnsi="Cambria Math" w:cs="STIXGeneral-Regular"/>
                        <w:color w:val="000000"/>
                        <w:sz w:val="20"/>
                        <w:szCs w:val="20"/>
                        <w:lang w:val="en-US" w:eastAsia="zh-CN"/>
                      </w:rPr>
                      <m:t>Ω</m:t>
                    </m:r>
                  </m:e>
                  <m:sub>
                    <m:r>
                      <m:rPr>
                        <m:sty m:val="bi"/>
                      </m:rPr>
                      <w:rPr>
                        <w:rFonts w:ascii="Cambria Math" w:eastAsia="Times New Roman" w:hAnsi="Cambria Math" w:cs="STIXGeneral-Regular"/>
                        <w:color w:val="000000"/>
                        <w:sz w:val="20"/>
                        <w:szCs w:val="20"/>
                        <w:lang w:val="en-US" w:eastAsia="zh-CN"/>
                      </w:rPr>
                      <m:t>A</m:t>
                    </m:r>
                  </m:sub>
                </m:sSub>
                <m:r>
                  <m:rPr>
                    <m:sty m:val="bi"/>
                  </m:rPr>
                  <w:rPr>
                    <w:rFonts w:ascii="Cambria Math" w:eastAsia="Times New Roman" w:hAnsi="Cambria Math" w:cs="STIXGeneral-Regular"/>
                    <w:color w:val="000000"/>
                    <w:sz w:val="20"/>
                    <w:szCs w:val="20"/>
                    <w:lang w:val="en-US" w:eastAsia="zh-CN"/>
                  </w:rPr>
                  <m:t>)</m:t>
                </m:r>
              </m:oMath>
            </m:oMathPara>
          </w:p>
        </w:tc>
        <w:tc>
          <w:tcPr>
            <w:tcW w:w="1288" w:type="dxa"/>
            <w:tcBorders>
              <w:top w:val="single" w:sz="4" w:space="0" w:color="auto"/>
              <w:bottom w:val="single" w:sz="4" w:space="0" w:color="auto"/>
            </w:tcBorders>
          </w:tcPr>
          <w:p w14:paraId="2789EF7E" w14:textId="77777777" w:rsidR="005A7AAF" w:rsidRPr="003C467C" w:rsidRDefault="009E233B" w:rsidP="005A7AAF">
            <w:pPr>
              <w:rPr>
                <w:rFonts w:ascii="Times New Roman" w:eastAsia="Times New Roman" w:hAnsi="Times New Roman" w:cs="Times New Roman"/>
                <w:b/>
                <w:color w:val="000000"/>
                <w:sz w:val="20"/>
                <w:szCs w:val="20"/>
                <w:lang w:val="en-US" w:eastAsia="zh-CN"/>
              </w:rPr>
            </w:pPr>
            <m:oMathPara>
              <m:oMath>
                <m:sSub>
                  <m:sSubPr>
                    <m:ctrlPr>
                      <w:rPr>
                        <w:rFonts w:ascii="Cambria Math" w:eastAsia="Times New Roman" w:hAnsi="Cambria Math" w:cs="STIXGeneral-Regular"/>
                        <w:b/>
                        <w:i/>
                        <w:color w:val="000000"/>
                        <w:sz w:val="20"/>
                        <w:szCs w:val="20"/>
                        <w:lang w:val="en-US" w:eastAsia="zh-CN"/>
                      </w:rPr>
                    </m:ctrlPr>
                  </m:sSubPr>
                  <m:e>
                    <m:acc>
                      <m:accPr>
                        <m:ctrlPr>
                          <w:rPr>
                            <w:rFonts w:ascii="Cambria Math" w:eastAsia="Times New Roman" w:hAnsi="Cambria Math" w:cs="Times New Roman"/>
                            <w:b/>
                            <w:i/>
                            <w:color w:val="000000"/>
                            <w:sz w:val="20"/>
                            <w:szCs w:val="20"/>
                            <w:lang w:val="en-US" w:eastAsia="zh-CN"/>
                          </w:rPr>
                        </m:ctrlPr>
                      </m:accPr>
                      <m:e>
                        <m:r>
                          <m:rPr>
                            <m:scr m:val="script"/>
                            <m:sty m:val="bi"/>
                          </m:rPr>
                          <w:rPr>
                            <w:rFonts w:ascii="Cambria Math" w:eastAsia="Times New Roman" w:hAnsi="Cambria Math" w:cs="Times New Roman"/>
                            <w:color w:val="000000"/>
                            <w:sz w:val="20"/>
                            <w:szCs w:val="20"/>
                            <w:lang w:val="en-US" w:eastAsia="zh-CN"/>
                          </w:rPr>
                          <m:t>m</m:t>
                        </m:r>
                      </m:e>
                    </m:acc>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A,e</m:t>
                    </m:r>
                  </m:sub>
                </m:sSub>
              </m:oMath>
            </m:oMathPara>
          </w:p>
        </w:tc>
        <w:tc>
          <w:tcPr>
            <w:tcW w:w="227" w:type="dxa"/>
            <w:tcBorders>
              <w:top w:val="single" w:sz="4" w:space="0" w:color="auto"/>
              <w:bottom w:val="nil"/>
            </w:tcBorders>
          </w:tcPr>
          <w:p w14:paraId="71B57655" w14:textId="77777777" w:rsidR="005A7AAF" w:rsidRPr="003C467C" w:rsidRDefault="005A7AAF" w:rsidP="005A7AAF">
            <w:pPr>
              <w:rPr>
                <w:rFonts w:ascii="Times New Roman" w:eastAsia="ＭＳ 明朝" w:hAnsi="Times New Roman" w:cs="Times New Roman"/>
                <w:b/>
                <w:color w:val="000000"/>
                <w:sz w:val="20"/>
                <w:szCs w:val="20"/>
                <w:lang w:val="en-US" w:eastAsia="zh-CN"/>
              </w:rPr>
            </w:pPr>
          </w:p>
        </w:tc>
        <w:tc>
          <w:tcPr>
            <w:tcW w:w="1124" w:type="dxa"/>
            <w:tcBorders>
              <w:top w:val="single" w:sz="4" w:space="0" w:color="auto"/>
              <w:bottom w:val="single" w:sz="4" w:space="0" w:color="auto"/>
            </w:tcBorders>
          </w:tcPr>
          <w:p w14:paraId="5989989B" w14:textId="77777777" w:rsidR="005A7AAF" w:rsidRPr="003C467C" w:rsidRDefault="005A7AAF" w:rsidP="005A7AAF">
            <w:pPr>
              <w:rPr>
                <w:rFonts w:ascii="Cambria Math" w:eastAsia="ＭＳ 明朝" w:hAnsi="Cambria Math" w:cs="STIXGeneral-Regular"/>
                <w:b/>
                <w:i/>
                <w:color w:val="000000"/>
                <w:sz w:val="20"/>
                <w:szCs w:val="20"/>
                <w:lang w:val="en-US" w:eastAsia="zh-CN"/>
              </w:rPr>
            </w:pPr>
            <m:oMathPara>
              <m:oMath>
                <m:r>
                  <m:rPr>
                    <m:sty m:val="bi"/>
                  </m:rPr>
                  <w:rPr>
                    <w:rFonts w:ascii="Cambria Math" w:eastAsia="Times New Roman" w:hAnsi="Cambria Math" w:cs="STIXGeneral-Regular"/>
                    <w:color w:val="000000"/>
                    <w:sz w:val="20"/>
                    <w:szCs w:val="20"/>
                    <w:lang w:val="en-US" w:eastAsia="zh-CN"/>
                  </w:rPr>
                  <m:t>var(</m:t>
                </m:r>
                <m:sSub>
                  <m:sSubPr>
                    <m:ctrlPr>
                      <w:rPr>
                        <w:rFonts w:ascii="Cambria Math" w:eastAsia="Times New Roman" w:hAnsi="Cambria Math" w:cs="STIXGeneral-Regular"/>
                        <w:b/>
                        <w:i/>
                        <w:color w:val="000000"/>
                        <w:sz w:val="20"/>
                        <w:szCs w:val="20"/>
                        <w:lang w:val="en-US" w:eastAsia="zh-CN"/>
                      </w:rPr>
                    </m:ctrlPr>
                  </m:sSubPr>
                  <m:e>
                    <m:r>
                      <m:rPr>
                        <m:sty m:val="b"/>
                      </m:rPr>
                      <w:rPr>
                        <w:rFonts w:ascii="Cambria Math" w:eastAsia="Times New Roman" w:hAnsi="Cambria Math" w:cs="STIXGeneral-Regular"/>
                        <w:color w:val="000000"/>
                        <w:sz w:val="20"/>
                        <w:szCs w:val="20"/>
                        <w:lang w:val="en-US" w:eastAsia="zh-CN"/>
                      </w:rPr>
                      <m:t>Ω</m:t>
                    </m:r>
                  </m:e>
                  <m:sub>
                    <m:r>
                      <m:rPr>
                        <m:sty m:val="bi"/>
                      </m:rPr>
                      <w:rPr>
                        <w:rFonts w:ascii="Cambria Math" w:eastAsia="Times New Roman" w:hAnsi="Cambria Math" w:cs="STIXGeneral-Regular"/>
                        <w:color w:val="000000"/>
                        <w:sz w:val="20"/>
                        <w:szCs w:val="20"/>
                        <w:lang w:val="en-US" w:eastAsia="zh-CN"/>
                      </w:rPr>
                      <m:t>D</m:t>
                    </m:r>
                  </m:sub>
                </m:sSub>
                <m:r>
                  <m:rPr>
                    <m:sty m:val="bi"/>
                  </m:rPr>
                  <w:rPr>
                    <w:rFonts w:ascii="Cambria Math" w:eastAsia="Times New Roman" w:hAnsi="Cambria Math" w:cs="STIXGeneral-Regular"/>
                    <w:color w:val="000000"/>
                    <w:sz w:val="20"/>
                    <w:szCs w:val="20"/>
                    <w:lang w:val="en-US" w:eastAsia="zh-CN"/>
                  </w:rPr>
                  <m:t>)</m:t>
                </m:r>
              </m:oMath>
            </m:oMathPara>
          </w:p>
        </w:tc>
        <w:tc>
          <w:tcPr>
            <w:tcW w:w="1236" w:type="dxa"/>
            <w:tcBorders>
              <w:bottom w:val="single" w:sz="4" w:space="0" w:color="auto"/>
            </w:tcBorders>
          </w:tcPr>
          <w:p w14:paraId="0EB06AB9" w14:textId="77777777" w:rsidR="005A7AAF" w:rsidRPr="003C467C" w:rsidRDefault="009E233B" w:rsidP="005A7AAF">
            <w:pPr>
              <w:rPr>
                <w:rFonts w:ascii="Times New Roman" w:eastAsia="Times New Roman" w:hAnsi="Times New Roman" w:cs="Times New Roman"/>
                <w:b/>
                <w:color w:val="000000"/>
                <w:sz w:val="20"/>
                <w:szCs w:val="20"/>
                <w:lang w:val="en-US" w:eastAsia="zh-CN"/>
              </w:rPr>
            </w:pPr>
            <m:oMathPara>
              <m:oMath>
                <m:sSub>
                  <m:sSubPr>
                    <m:ctrlPr>
                      <w:rPr>
                        <w:rFonts w:ascii="Cambria Math" w:eastAsia="Times New Roman" w:hAnsi="Cambria Math" w:cs="STIXGeneral-Regular"/>
                        <w:b/>
                        <w:i/>
                        <w:color w:val="000000"/>
                        <w:sz w:val="20"/>
                        <w:szCs w:val="20"/>
                        <w:lang w:val="en-US" w:eastAsia="zh-CN"/>
                      </w:rPr>
                    </m:ctrlPr>
                  </m:sSubPr>
                  <m:e>
                    <m:acc>
                      <m:accPr>
                        <m:ctrlPr>
                          <w:rPr>
                            <w:rFonts w:ascii="Cambria Math" w:eastAsia="Times New Roman" w:hAnsi="Cambria Math" w:cs="Times New Roman"/>
                            <w:b/>
                            <w:i/>
                            <w:color w:val="000000"/>
                            <w:sz w:val="20"/>
                            <w:szCs w:val="20"/>
                            <w:lang w:val="en-US" w:eastAsia="zh-CN"/>
                          </w:rPr>
                        </m:ctrlPr>
                      </m:accPr>
                      <m:e>
                        <m:r>
                          <m:rPr>
                            <m:scr m:val="script"/>
                            <m:sty m:val="bi"/>
                          </m:rPr>
                          <w:rPr>
                            <w:rFonts w:ascii="Cambria Math" w:eastAsia="Times New Roman" w:hAnsi="Cambria Math" w:cs="Times New Roman"/>
                            <w:color w:val="000000"/>
                            <w:sz w:val="20"/>
                            <w:szCs w:val="20"/>
                            <w:lang w:val="en-US" w:eastAsia="zh-CN"/>
                          </w:rPr>
                          <m:t>m</m:t>
                        </m:r>
                      </m:e>
                    </m:acc>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D,e</m:t>
                    </m:r>
                  </m:sub>
                </m:sSub>
              </m:oMath>
            </m:oMathPara>
          </w:p>
        </w:tc>
      </w:tr>
      <w:tr w:rsidR="005A7AAF" w14:paraId="2A5A49D5" w14:textId="77777777" w:rsidTr="005A7AAF">
        <w:tc>
          <w:tcPr>
            <w:tcW w:w="1909" w:type="dxa"/>
          </w:tcPr>
          <w:p w14:paraId="550B2819"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b/>
                <w:color w:val="000000"/>
                <w:sz w:val="20"/>
                <w:szCs w:val="20"/>
                <w:lang w:val="en-US" w:eastAsia="zh-CN"/>
              </w:rPr>
              <w:t>Scenario I</w:t>
            </w:r>
          </w:p>
        </w:tc>
        <w:tc>
          <w:tcPr>
            <w:tcW w:w="989" w:type="dxa"/>
          </w:tcPr>
          <w:p w14:paraId="280E3B13"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989" w:type="dxa"/>
            <w:tcBorders>
              <w:top w:val="single" w:sz="4" w:space="0" w:color="auto"/>
            </w:tcBorders>
          </w:tcPr>
          <w:p w14:paraId="44FD0246"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281" w:type="dxa"/>
            <w:tcBorders>
              <w:top w:val="nil"/>
              <w:bottom w:val="nil"/>
            </w:tcBorders>
          </w:tcPr>
          <w:p w14:paraId="394CFE03"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16" w:type="dxa"/>
            <w:tcBorders>
              <w:top w:val="single" w:sz="4" w:space="0" w:color="auto"/>
            </w:tcBorders>
          </w:tcPr>
          <w:p w14:paraId="59B996F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Borders>
              <w:top w:val="single" w:sz="4" w:space="0" w:color="auto"/>
            </w:tcBorders>
          </w:tcPr>
          <w:p w14:paraId="3FE1BF26"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8" w:type="dxa"/>
            <w:tcBorders>
              <w:top w:val="single" w:sz="4" w:space="0" w:color="auto"/>
            </w:tcBorders>
          </w:tcPr>
          <w:p w14:paraId="526EF5D6"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227" w:type="dxa"/>
            <w:tcBorders>
              <w:top w:val="nil"/>
              <w:bottom w:val="nil"/>
            </w:tcBorders>
          </w:tcPr>
          <w:p w14:paraId="05D9F534"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124" w:type="dxa"/>
            <w:tcBorders>
              <w:top w:val="single" w:sz="4" w:space="0" w:color="auto"/>
            </w:tcBorders>
          </w:tcPr>
          <w:p w14:paraId="15A072EE"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36" w:type="dxa"/>
            <w:tcBorders>
              <w:top w:val="single" w:sz="4" w:space="0" w:color="auto"/>
            </w:tcBorders>
          </w:tcPr>
          <w:p w14:paraId="4765E04A"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r>
      <w:tr w:rsidR="005A7AAF" w14:paraId="3548F5B7" w14:textId="77777777" w:rsidTr="005A7AAF">
        <w:tc>
          <w:tcPr>
            <w:tcW w:w="1909" w:type="dxa"/>
          </w:tcPr>
          <w:p w14:paraId="64CF26C6"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CHB (103)</w:t>
            </w:r>
          </w:p>
        </w:tc>
        <w:tc>
          <w:tcPr>
            <w:tcW w:w="989" w:type="dxa"/>
          </w:tcPr>
          <w:p w14:paraId="7A0F752F"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-0.0098</w:t>
            </w:r>
          </w:p>
        </w:tc>
        <w:tc>
          <w:tcPr>
            <w:tcW w:w="989" w:type="dxa"/>
          </w:tcPr>
          <w:p w14:paraId="3E0F848F"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103.3</w:t>
            </w:r>
            <w:r w:rsidRPr="003C467C">
              <w:rPr>
                <w:rFonts w:ascii="Times New Roman" w:eastAsia="Times New Roman" w:hAnsi="Times New Roman" w:cs="Times New Roman" w:hint="eastAsia"/>
                <w:color w:val="000000"/>
                <w:sz w:val="20"/>
                <w:szCs w:val="20"/>
                <w:lang w:val="en-US" w:eastAsia="zh-CN"/>
              </w:rPr>
              <w:t>6</w:t>
            </w:r>
          </w:p>
        </w:tc>
        <w:tc>
          <w:tcPr>
            <w:tcW w:w="281" w:type="dxa"/>
            <w:tcBorders>
              <w:top w:val="nil"/>
              <w:bottom w:val="nil"/>
            </w:tcBorders>
          </w:tcPr>
          <w:p w14:paraId="745D3EC8"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16" w:type="dxa"/>
            <w:vMerge w:val="restart"/>
          </w:tcPr>
          <w:p w14:paraId="383E80E2"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907</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614</w:t>
            </w:r>
          </w:p>
        </w:tc>
        <w:tc>
          <w:tcPr>
            <w:tcW w:w="1284" w:type="dxa"/>
          </w:tcPr>
          <w:p w14:paraId="50E32C40"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2.16e-5</w:t>
            </w:r>
          </w:p>
        </w:tc>
        <w:tc>
          <w:tcPr>
            <w:tcW w:w="1288" w:type="dxa"/>
          </w:tcPr>
          <w:p w14:paraId="36257E66"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46,202.62</w:t>
            </w:r>
          </w:p>
        </w:tc>
        <w:tc>
          <w:tcPr>
            <w:tcW w:w="227" w:type="dxa"/>
            <w:tcBorders>
              <w:top w:val="nil"/>
              <w:bottom w:val="nil"/>
            </w:tcBorders>
          </w:tcPr>
          <w:p w14:paraId="576EDF27"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5373BBAD"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9.58e-6</w:t>
            </w:r>
          </w:p>
        </w:tc>
        <w:tc>
          <w:tcPr>
            <w:tcW w:w="1236" w:type="dxa"/>
          </w:tcPr>
          <w:p w14:paraId="19F3B3E4"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104,345.31</w:t>
            </w:r>
          </w:p>
        </w:tc>
      </w:tr>
      <w:tr w:rsidR="005A7AAF" w14:paraId="4E909EC5" w14:textId="77777777" w:rsidTr="005A7AAF">
        <w:tc>
          <w:tcPr>
            <w:tcW w:w="1909" w:type="dxa"/>
          </w:tcPr>
          <w:p w14:paraId="4B0736AF"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JPT (104)</w:t>
            </w:r>
          </w:p>
        </w:tc>
        <w:tc>
          <w:tcPr>
            <w:tcW w:w="989" w:type="dxa"/>
          </w:tcPr>
          <w:p w14:paraId="6EC9C32B"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-0.0097</w:t>
            </w:r>
          </w:p>
        </w:tc>
        <w:tc>
          <w:tcPr>
            <w:tcW w:w="989" w:type="dxa"/>
          </w:tcPr>
          <w:p w14:paraId="4D514287"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104.27</w:t>
            </w:r>
          </w:p>
        </w:tc>
        <w:tc>
          <w:tcPr>
            <w:tcW w:w="281" w:type="dxa"/>
            <w:tcBorders>
              <w:top w:val="nil"/>
              <w:bottom w:val="nil"/>
            </w:tcBorders>
          </w:tcPr>
          <w:p w14:paraId="41722343"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16" w:type="dxa"/>
            <w:vMerge/>
          </w:tcPr>
          <w:p w14:paraId="52BFA29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Pr>
          <w:p w14:paraId="1CCD9895"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2.95e-5</w:t>
            </w:r>
          </w:p>
        </w:tc>
        <w:tc>
          <w:tcPr>
            <w:tcW w:w="1288" w:type="dxa"/>
          </w:tcPr>
          <w:p w14:paraId="16634D2B"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43</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603.59</w:t>
            </w:r>
          </w:p>
        </w:tc>
        <w:tc>
          <w:tcPr>
            <w:tcW w:w="227" w:type="dxa"/>
            <w:tcBorders>
              <w:top w:val="nil"/>
              <w:bottom w:val="nil"/>
            </w:tcBorders>
          </w:tcPr>
          <w:p w14:paraId="7A943792"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2324CAC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1.04e-5</w:t>
            </w:r>
          </w:p>
        </w:tc>
        <w:tc>
          <w:tcPr>
            <w:tcW w:w="1236" w:type="dxa"/>
          </w:tcPr>
          <w:p w14:paraId="5584467A"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96</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411.15</w:t>
            </w:r>
          </w:p>
        </w:tc>
      </w:tr>
      <w:tr w:rsidR="005A7AAF" w14:paraId="23BE180D" w14:textId="77777777" w:rsidTr="005A7AAF">
        <w:tc>
          <w:tcPr>
            <w:tcW w:w="1909" w:type="dxa"/>
          </w:tcPr>
          <w:p w14:paraId="1D27CD5A"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989" w:type="dxa"/>
          </w:tcPr>
          <w:p w14:paraId="1AFDAABF"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989" w:type="dxa"/>
          </w:tcPr>
          <w:p w14:paraId="108C2BF2"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281" w:type="dxa"/>
            <w:tcBorders>
              <w:top w:val="nil"/>
              <w:bottom w:val="nil"/>
            </w:tcBorders>
          </w:tcPr>
          <w:p w14:paraId="6C7E8C1F"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16" w:type="dxa"/>
            <w:vMerge/>
          </w:tcPr>
          <w:p w14:paraId="4DD27DB8"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Pr>
          <w:p w14:paraId="1F2DCA72"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8" w:type="dxa"/>
          </w:tcPr>
          <w:p w14:paraId="3ABC3FA5"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227" w:type="dxa"/>
            <w:tcBorders>
              <w:top w:val="nil"/>
              <w:bottom w:val="nil"/>
            </w:tcBorders>
          </w:tcPr>
          <w:p w14:paraId="62E27AAD"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2589219B"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36" w:type="dxa"/>
          </w:tcPr>
          <w:p w14:paraId="18DAFA3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r>
      <w:tr w:rsidR="005A7AAF" w14:paraId="40C1FE61" w14:textId="77777777" w:rsidTr="005A7AAF">
        <w:tc>
          <w:tcPr>
            <w:tcW w:w="1909" w:type="dxa"/>
          </w:tcPr>
          <w:p w14:paraId="4EAD7F2B"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CEU (99)</w:t>
            </w:r>
          </w:p>
        </w:tc>
        <w:tc>
          <w:tcPr>
            <w:tcW w:w="989" w:type="dxa"/>
          </w:tcPr>
          <w:p w14:paraId="70F4634B"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-0.0102</w:t>
            </w:r>
          </w:p>
        </w:tc>
        <w:tc>
          <w:tcPr>
            <w:tcW w:w="989" w:type="dxa"/>
          </w:tcPr>
          <w:p w14:paraId="6A9229CE"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99.37</w:t>
            </w:r>
          </w:p>
        </w:tc>
        <w:tc>
          <w:tcPr>
            <w:tcW w:w="281" w:type="dxa"/>
            <w:tcBorders>
              <w:top w:val="nil"/>
              <w:bottom w:val="nil"/>
            </w:tcBorders>
          </w:tcPr>
          <w:p w14:paraId="045AC3E4"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16" w:type="dxa"/>
            <w:vMerge/>
          </w:tcPr>
          <w:p w14:paraId="2919C591"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Pr>
          <w:p w14:paraId="5CBD06F1"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2.58e-5</w:t>
            </w:r>
          </w:p>
        </w:tc>
        <w:tc>
          <w:tcPr>
            <w:tcW w:w="1288" w:type="dxa"/>
          </w:tcPr>
          <w:p w14:paraId="5AC03F63"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38</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685</w:t>
            </w:r>
            <w:r w:rsidRPr="003C467C">
              <w:rPr>
                <w:rFonts w:ascii="Times New Roman" w:eastAsia="Times New Roman" w:hAnsi="Times New Roman" w:cs="Times New Roman"/>
                <w:color w:val="000000"/>
                <w:sz w:val="20"/>
                <w:szCs w:val="20"/>
                <w:lang w:val="en-US" w:eastAsia="zh-CN"/>
              </w:rPr>
              <w:t>.66</w:t>
            </w:r>
          </w:p>
        </w:tc>
        <w:tc>
          <w:tcPr>
            <w:tcW w:w="227" w:type="dxa"/>
            <w:tcBorders>
              <w:top w:val="nil"/>
              <w:bottom w:val="nil"/>
            </w:tcBorders>
          </w:tcPr>
          <w:p w14:paraId="1C4CB220"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455A4473"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3.98e-5</w:t>
            </w:r>
          </w:p>
        </w:tc>
        <w:tc>
          <w:tcPr>
            <w:tcW w:w="1236" w:type="dxa"/>
          </w:tcPr>
          <w:p w14:paraId="3300CCEA"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106,740.08</w:t>
            </w:r>
          </w:p>
        </w:tc>
      </w:tr>
      <w:tr w:rsidR="005A7AAF" w14:paraId="5CAF36DC" w14:textId="77777777" w:rsidTr="005A7AAF">
        <w:tc>
          <w:tcPr>
            <w:tcW w:w="1909" w:type="dxa"/>
          </w:tcPr>
          <w:p w14:paraId="6D48B31E"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TSI (107)</w:t>
            </w:r>
          </w:p>
        </w:tc>
        <w:tc>
          <w:tcPr>
            <w:tcW w:w="989" w:type="dxa"/>
          </w:tcPr>
          <w:p w14:paraId="190C649C"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-0.0094</w:t>
            </w:r>
          </w:p>
        </w:tc>
        <w:tc>
          <w:tcPr>
            <w:tcW w:w="989" w:type="dxa"/>
          </w:tcPr>
          <w:p w14:paraId="0B7C7EEE"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107.31</w:t>
            </w:r>
          </w:p>
        </w:tc>
        <w:tc>
          <w:tcPr>
            <w:tcW w:w="281" w:type="dxa"/>
            <w:tcBorders>
              <w:top w:val="nil"/>
              <w:bottom w:val="nil"/>
            </w:tcBorders>
          </w:tcPr>
          <w:p w14:paraId="421E2429"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16" w:type="dxa"/>
            <w:vMerge/>
          </w:tcPr>
          <w:p w14:paraId="195E1F7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Pr>
          <w:p w14:paraId="4AEA31FC"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2.35e-5</w:t>
            </w:r>
          </w:p>
        </w:tc>
        <w:tc>
          <w:tcPr>
            <w:tcW w:w="1288" w:type="dxa"/>
          </w:tcPr>
          <w:p w14:paraId="158C5FE6"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44,933.03</w:t>
            </w:r>
          </w:p>
        </w:tc>
        <w:tc>
          <w:tcPr>
            <w:tcW w:w="227" w:type="dxa"/>
            <w:tcBorders>
              <w:top w:val="nil"/>
              <w:bottom w:val="nil"/>
            </w:tcBorders>
          </w:tcPr>
          <w:p w14:paraId="4547BBBE"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6BFA42E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9.01e-6</w:t>
            </w:r>
          </w:p>
        </w:tc>
        <w:tc>
          <w:tcPr>
            <w:tcW w:w="1236" w:type="dxa"/>
          </w:tcPr>
          <w:p w14:paraId="7AE5CB25"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110,963.01</w:t>
            </w:r>
          </w:p>
        </w:tc>
      </w:tr>
      <w:tr w:rsidR="005A7AAF" w14:paraId="7A200971" w14:textId="77777777" w:rsidTr="005A7AAF">
        <w:tc>
          <w:tcPr>
            <w:tcW w:w="1909" w:type="dxa"/>
          </w:tcPr>
          <w:p w14:paraId="48D88FD4"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989" w:type="dxa"/>
          </w:tcPr>
          <w:p w14:paraId="3712A62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989" w:type="dxa"/>
          </w:tcPr>
          <w:p w14:paraId="617D4D2E"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281" w:type="dxa"/>
            <w:tcBorders>
              <w:top w:val="nil"/>
              <w:bottom w:val="nil"/>
            </w:tcBorders>
          </w:tcPr>
          <w:p w14:paraId="1F06D932"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16" w:type="dxa"/>
            <w:vMerge/>
          </w:tcPr>
          <w:p w14:paraId="64C713D3"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Pr>
          <w:p w14:paraId="44507C7D"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8" w:type="dxa"/>
          </w:tcPr>
          <w:p w14:paraId="5EC4A465"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227" w:type="dxa"/>
            <w:tcBorders>
              <w:top w:val="nil"/>
              <w:bottom w:val="nil"/>
            </w:tcBorders>
          </w:tcPr>
          <w:p w14:paraId="38E3A07E"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0F90C78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36" w:type="dxa"/>
          </w:tcPr>
          <w:p w14:paraId="40438A5E"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r>
      <w:tr w:rsidR="005A7AAF" w14:paraId="76A76DE7" w14:textId="77777777" w:rsidTr="005A7AAF">
        <w:tc>
          <w:tcPr>
            <w:tcW w:w="1909" w:type="dxa"/>
          </w:tcPr>
          <w:p w14:paraId="3A173753"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MSL (85)</w:t>
            </w:r>
          </w:p>
        </w:tc>
        <w:tc>
          <w:tcPr>
            <w:tcW w:w="989" w:type="dxa"/>
          </w:tcPr>
          <w:p w14:paraId="27B24DFC"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-0.0118</w:t>
            </w:r>
          </w:p>
        </w:tc>
        <w:tc>
          <w:tcPr>
            <w:tcW w:w="989" w:type="dxa"/>
          </w:tcPr>
          <w:p w14:paraId="7E66866C"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85.46</w:t>
            </w:r>
          </w:p>
        </w:tc>
        <w:tc>
          <w:tcPr>
            <w:tcW w:w="281" w:type="dxa"/>
            <w:tcBorders>
              <w:top w:val="nil"/>
              <w:bottom w:val="nil"/>
            </w:tcBorders>
          </w:tcPr>
          <w:p w14:paraId="3E3FE12F"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16" w:type="dxa"/>
            <w:vMerge/>
          </w:tcPr>
          <w:p w14:paraId="33AE9CF8"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Pr>
          <w:p w14:paraId="4CC8A837"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4.22e-5</w:t>
            </w:r>
          </w:p>
        </w:tc>
        <w:tc>
          <w:tcPr>
            <w:tcW w:w="1288" w:type="dxa"/>
          </w:tcPr>
          <w:p w14:paraId="48EA22D1"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23</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707.74</w:t>
            </w:r>
          </w:p>
        </w:tc>
        <w:tc>
          <w:tcPr>
            <w:tcW w:w="227" w:type="dxa"/>
            <w:tcBorders>
              <w:top w:val="nil"/>
              <w:bottom w:val="nil"/>
            </w:tcBorders>
          </w:tcPr>
          <w:p w14:paraId="594687C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01D41E63"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4.35e-6</w:t>
            </w:r>
          </w:p>
        </w:tc>
        <w:tc>
          <w:tcPr>
            <w:tcW w:w="1236" w:type="dxa"/>
          </w:tcPr>
          <w:p w14:paraId="419E72D0"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229</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848.07</w:t>
            </w:r>
          </w:p>
        </w:tc>
      </w:tr>
      <w:tr w:rsidR="005A7AAF" w14:paraId="6F00BB25" w14:textId="77777777" w:rsidTr="005A7AAF">
        <w:tc>
          <w:tcPr>
            <w:tcW w:w="1909" w:type="dxa"/>
          </w:tcPr>
          <w:p w14:paraId="10302DAF"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YRI (108)</w:t>
            </w:r>
          </w:p>
        </w:tc>
        <w:tc>
          <w:tcPr>
            <w:tcW w:w="989" w:type="dxa"/>
          </w:tcPr>
          <w:p w14:paraId="2355424E"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-0.0093</w:t>
            </w:r>
          </w:p>
        </w:tc>
        <w:tc>
          <w:tcPr>
            <w:tcW w:w="989" w:type="dxa"/>
          </w:tcPr>
          <w:p w14:paraId="18DD78DD"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108.43</w:t>
            </w:r>
          </w:p>
        </w:tc>
        <w:tc>
          <w:tcPr>
            <w:tcW w:w="281" w:type="dxa"/>
            <w:tcBorders>
              <w:top w:val="nil"/>
              <w:bottom w:val="nil"/>
            </w:tcBorders>
          </w:tcPr>
          <w:p w14:paraId="0372778D"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16" w:type="dxa"/>
            <w:vMerge/>
          </w:tcPr>
          <w:p w14:paraId="596117B7"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Pr>
          <w:p w14:paraId="7CD7A9DC"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1.21e-5</w:t>
            </w:r>
          </w:p>
        </w:tc>
        <w:tc>
          <w:tcPr>
            <w:tcW w:w="1288" w:type="dxa"/>
          </w:tcPr>
          <w:p w14:paraId="789C49B7"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82</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638.06</w:t>
            </w:r>
          </w:p>
        </w:tc>
        <w:tc>
          <w:tcPr>
            <w:tcW w:w="227" w:type="dxa"/>
            <w:tcBorders>
              <w:top w:val="nil"/>
              <w:bottom w:val="nil"/>
            </w:tcBorders>
          </w:tcPr>
          <w:p w14:paraId="1EC4E7CB"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02FD2965"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4.44e-6</w:t>
            </w:r>
          </w:p>
        </w:tc>
        <w:tc>
          <w:tcPr>
            <w:tcW w:w="1236" w:type="dxa"/>
          </w:tcPr>
          <w:p w14:paraId="4529C894"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225</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221.38</w:t>
            </w:r>
          </w:p>
        </w:tc>
      </w:tr>
      <w:tr w:rsidR="005A7AAF" w14:paraId="5566229A" w14:textId="77777777" w:rsidTr="005A7AAF">
        <w:tc>
          <w:tcPr>
            <w:tcW w:w="5384" w:type="dxa"/>
            <w:gridSpan w:val="5"/>
          </w:tcPr>
          <w:p w14:paraId="0A186212"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b/>
                <w:color w:val="000000"/>
                <w:sz w:val="20"/>
                <w:szCs w:val="20"/>
                <w:lang w:val="en-US" w:eastAsia="zh-CN"/>
              </w:rPr>
              <w:t>Scenario II</w:t>
            </w:r>
            <w:r w:rsidRPr="003C467C">
              <w:rPr>
                <w:rFonts w:ascii="Cambria Math" w:eastAsia="Times New Roman" w:hAnsi="Cambria Math" w:cs="STIXGeneral-Regular"/>
                <w:color w:val="000000"/>
                <w:sz w:val="20"/>
                <w:szCs w:val="20"/>
                <w:lang w:val="en-US" w:eastAsia="zh-CN"/>
              </w:rPr>
              <w:t xml:space="preserve"> (MAF &gt; 0.05)</w:t>
            </w:r>
          </w:p>
        </w:tc>
        <w:tc>
          <w:tcPr>
            <w:tcW w:w="1284" w:type="dxa"/>
          </w:tcPr>
          <w:p w14:paraId="6477081B"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88" w:type="dxa"/>
          </w:tcPr>
          <w:p w14:paraId="457EDD28"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227" w:type="dxa"/>
            <w:tcBorders>
              <w:top w:val="nil"/>
              <w:bottom w:val="nil"/>
            </w:tcBorders>
          </w:tcPr>
          <w:p w14:paraId="2EF73035"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124" w:type="dxa"/>
          </w:tcPr>
          <w:p w14:paraId="5C013193"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1236" w:type="dxa"/>
          </w:tcPr>
          <w:p w14:paraId="34D7C9D1"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r>
      <w:tr w:rsidR="005A7AAF" w14:paraId="498FDCDC" w14:textId="77777777" w:rsidTr="005A7AAF">
        <w:tc>
          <w:tcPr>
            <w:tcW w:w="1909" w:type="dxa"/>
          </w:tcPr>
          <w:p w14:paraId="4A4A5951"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CHB (103)</w:t>
            </w:r>
          </w:p>
        </w:tc>
        <w:tc>
          <w:tcPr>
            <w:tcW w:w="989" w:type="dxa"/>
          </w:tcPr>
          <w:p w14:paraId="21515D6E"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-0.0098</w:t>
            </w:r>
          </w:p>
        </w:tc>
        <w:tc>
          <w:tcPr>
            <w:tcW w:w="989" w:type="dxa"/>
          </w:tcPr>
          <w:p w14:paraId="497A191B"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103.3</w:t>
            </w:r>
            <w:r w:rsidRPr="003C467C">
              <w:rPr>
                <w:rFonts w:ascii="Times New Roman" w:eastAsia="Times New Roman" w:hAnsi="Times New Roman" w:cs="Times New Roman" w:hint="eastAsia"/>
                <w:color w:val="000000"/>
                <w:sz w:val="20"/>
                <w:szCs w:val="20"/>
                <w:lang w:val="en-US" w:eastAsia="zh-CN"/>
              </w:rPr>
              <w:t>6</w:t>
            </w:r>
          </w:p>
        </w:tc>
        <w:tc>
          <w:tcPr>
            <w:tcW w:w="281" w:type="dxa"/>
            <w:tcBorders>
              <w:top w:val="nil"/>
              <w:bottom w:val="nil"/>
            </w:tcBorders>
          </w:tcPr>
          <w:p w14:paraId="6C21F9F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16" w:type="dxa"/>
          </w:tcPr>
          <w:p w14:paraId="6E7FA523"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824,710</w:t>
            </w:r>
          </w:p>
        </w:tc>
        <w:tc>
          <w:tcPr>
            <w:tcW w:w="1284" w:type="dxa"/>
          </w:tcPr>
          <w:p w14:paraId="31EF2E45"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2.47e-5</w:t>
            </w:r>
          </w:p>
        </w:tc>
        <w:tc>
          <w:tcPr>
            <w:tcW w:w="1288" w:type="dxa"/>
          </w:tcPr>
          <w:p w14:paraId="3FCEDEF7"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40,520.49</w:t>
            </w:r>
          </w:p>
        </w:tc>
        <w:tc>
          <w:tcPr>
            <w:tcW w:w="227" w:type="dxa"/>
            <w:tcBorders>
              <w:top w:val="nil"/>
              <w:bottom w:val="nil"/>
            </w:tcBorders>
          </w:tcPr>
          <w:p w14:paraId="7E4C71A8"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55B1489E"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1.13e-5</w:t>
            </w:r>
          </w:p>
        </w:tc>
        <w:tc>
          <w:tcPr>
            <w:tcW w:w="1236" w:type="dxa"/>
          </w:tcPr>
          <w:p w14:paraId="0D3BC8B7"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80,725.48</w:t>
            </w:r>
          </w:p>
        </w:tc>
      </w:tr>
      <w:tr w:rsidR="005A7AAF" w14:paraId="25E3C8CB" w14:textId="77777777" w:rsidTr="005A7AAF">
        <w:tc>
          <w:tcPr>
            <w:tcW w:w="1909" w:type="dxa"/>
          </w:tcPr>
          <w:p w14:paraId="2F18CF98" w14:textId="77777777" w:rsidR="005A7AAF" w:rsidRPr="003C467C" w:rsidRDefault="005A7AAF" w:rsidP="005A7AAF">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JPT (104)</w:t>
            </w:r>
          </w:p>
        </w:tc>
        <w:tc>
          <w:tcPr>
            <w:tcW w:w="989" w:type="dxa"/>
          </w:tcPr>
          <w:p w14:paraId="65E0D4BB"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-0.0097</w:t>
            </w:r>
          </w:p>
        </w:tc>
        <w:tc>
          <w:tcPr>
            <w:tcW w:w="989" w:type="dxa"/>
          </w:tcPr>
          <w:p w14:paraId="7D4DF3F4"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104.27</w:t>
            </w:r>
          </w:p>
        </w:tc>
        <w:tc>
          <w:tcPr>
            <w:tcW w:w="281" w:type="dxa"/>
            <w:tcBorders>
              <w:top w:val="nil"/>
              <w:bottom w:val="nil"/>
            </w:tcBorders>
          </w:tcPr>
          <w:p w14:paraId="3294D8AB"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216" w:type="dxa"/>
          </w:tcPr>
          <w:p w14:paraId="1348E9DF"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820,982</w:t>
            </w:r>
          </w:p>
        </w:tc>
        <w:tc>
          <w:tcPr>
            <w:tcW w:w="1284" w:type="dxa"/>
          </w:tcPr>
          <w:p w14:paraId="6F40CA01"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2.61e-5</w:t>
            </w:r>
          </w:p>
        </w:tc>
        <w:tc>
          <w:tcPr>
            <w:tcW w:w="1288" w:type="dxa"/>
          </w:tcPr>
          <w:p w14:paraId="239278D5"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38,244.57</w:t>
            </w:r>
          </w:p>
        </w:tc>
        <w:tc>
          <w:tcPr>
            <w:tcW w:w="227" w:type="dxa"/>
            <w:tcBorders>
              <w:top w:val="nil"/>
              <w:bottom w:val="nil"/>
            </w:tcBorders>
          </w:tcPr>
          <w:p w14:paraId="45324F95"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124" w:type="dxa"/>
          </w:tcPr>
          <w:p w14:paraId="3623D68E"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1.23e-5</w:t>
            </w:r>
          </w:p>
        </w:tc>
        <w:tc>
          <w:tcPr>
            <w:tcW w:w="1236" w:type="dxa"/>
          </w:tcPr>
          <w:p w14:paraId="17EACDBF"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80,997.89</w:t>
            </w:r>
          </w:p>
        </w:tc>
      </w:tr>
      <w:tr w:rsidR="005A7AAF" w14:paraId="12F89B4A" w14:textId="77777777" w:rsidTr="005A7AAF">
        <w:tc>
          <w:tcPr>
            <w:tcW w:w="1909" w:type="dxa"/>
          </w:tcPr>
          <w:p w14:paraId="2E9AD443"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989" w:type="dxa"/>
          </w:tcPr>
          <w:p w14:paraId="04CDD0E1"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989" w:type="dxa"/>
          </w:tcPr>
          <w:p w14:paraId="66D3069A"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281" w:type="dxa"/>
            <w:tcBorders>
              <w:top w:val="nil"/>
              <w:bottom w:val="nil"/>
            </w:tcBorders>
          </w:tcPr>
          <w:p w14:paraId="48B12AFF"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16" w:type="dxa"/>
          </w:tcPr>
          <w:p w14:paraId="4FCB4570"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Pr>
          <w:p w14:paraId="4433BA7F"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8" w:type="dxa"/>
          </w:tcPr>
          <w:p w14:paraId="0F8667B1"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227" w:type="dxa"/>
            <w:tcBorders>
              <w:top w:val="nil"/>
              <w:bottom w:val="nil"/>
            </w:tcBorders>
          </w:tcPr>
          <w:p w14:paraId="3244A4B4"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0E6F5819"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36" w:type="dxa"/>
          </w:tcPr>
          <w:p w14:paraId="60936E3A"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r>
      <w:tr w:rsidR="005A7AAF" w14:paraId="4F91FFB4" w14:textId="77777777" w:rsidTr="005A7AAF">
        <w:tc>
          <w:tcPr>
            <w:tcW w:w="1909" w:type="dxa"/>
          </w:tcPr>
          <w:p w14:paraId="666A0ECB" w14:textId="77777777" w:rsidR="005A7AAF" w:rsidRPr="003C467C" w:rsidRDefault="005A7AAF" w:rsidP="005A7AAF">
            <w:pP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CEU (99)</w:t>
            </w:r>
          </w:p>
        </w:tc>
        <w:tc>
          <w:tcPr>
            <w:tcW w:w="989" w:type="dxa"/>
          </w:tcPr>
          <w:p w14:paraId="0DC66255"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-0.0102</w:t>
            </w:r>
          </w:p>
        </w:tc>
        <w:tc>
          <w:tcPr>
            <w:tcW w:w="989" w:type="dxa"/>
          </w:tcPr>
          <w:p w14:paraId="0EB70F87"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99.37</w:t>
            </w:r>
          </w:p>
        </w:tc>
        <w:tc>
          <w:tcPr>
            <w:tcW w:w="281" w:type="dxa"/>
            <w:tcBorders>
              <w:top w:val="nil"/>
              <w:bottom w:val="nil"/>
            </w:tcBorders>
          </w:tcPr>
          <w:p w14:paraId="1FDB6DCF"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216" w:type="dxa"/>
          </w:tcPr>
          <w:p w14:paraId="401067C7"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851,342</w:t>
            </w:r>
          </w:p>
        </w:tc>
        <w:tc>
          <w:tcPr>
            <w:tcW w:w="1284" w:type="dxa"/>
          </w:tcPr>
          <w:p w14:paraId="506A255E"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2.79e-5</w:t>
            </w:r>
          </w:p>
        </w:tc>
        <w:tc>
          <w:tcPr>
            <w:tcW w:w="1288" w:type="dxa"/>
          </w:tcPr>
          <w:p w14:paraId="13286C74"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35,841.94</w:t>
            </w:r>
          </w:p>
        </w:tc>
        <w:tc>
          <w:tcPr>
            <w:tcW w:w="227" w:type="dxa"/>
            <w:tcBorders>
              <w:top w:val="nil"/>
              <w:bottom w:val="nil"/>
            </w:tcBorders>
          </w:tcPr>
          <w:p w14:paraId="10D567CC"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124" w:type="dxa"/>
          </w:tcPr>
          <w:p w14:paraId="65FBC5CA"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1.04e-5</w:t>
            </w:r>
          </w:p>
        </w:tc>
        <w:tc>
          <w:tcPr>
            <w:tcW w:w="1236" w:type="dxa"/>
          </w:tcPr>
          <w:p w14:paraId="06DFB792"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96,601.30</w:t>
            </w:r>
          </w:p>
        </w:tc>
      </w:tr>
      <w:tr w:rsidR="005A7AAF" w14:paraId="4A37048F" w14:textId="77777777" w:rsidTr="005A7AAF">
        <w:tc>
          <w:tcPr>
            <w:tcW w:w="1909" w:type="dxa"/>
          </w:tcPr>
          <w:p w14:paraId="2F0B87EA" w14:textId="77777777" w:rsidR="005A7AAF" w:rsidRPr="003C467C" w:rsidRDefault="005A7AAF" w:rsidP="005A7AAF">
            <w:pP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TSI (107)</w:t>
            </w:r>
          </w:p>
        </w:tc>
        <w:tc>
          <w:tcPr>
            <w:tcW w:w="989" w:type="dxa"/>
          </w:tcPr>
          <w:p w14:paraId="6869E895"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-0.0094</w:t>
            </w:r>
          </w:p>
        </w:tc>
        <w:tc>
          <w:tcPr>
            <w:tcW w:w="989" w:type="dxa"/>
          </w:tcPr>
          <w:p w14:paraId="420C8E65"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107.31</w:t>
            </w:r>
          </w:p>
        </w:tc>
        <w:tc>
          <w:tcPr>
            <w:tcW w:w="281" w:type="dxa"/>
            <w:tcBorders>
              <w:top w:val="nil"/>
              <w:bottom w:val="nil"/>
            </w:tcBorders>
          </w:tcPr>
          <w:p w14:paraId="76BF929A"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216" w:type="dxa"/>
          </w:tcPr>
          <w:p w14:paraId="2E681CF3"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852,354</w:t>
            </w:r>
          </w:p>
        </w:tc>
        <w:tc>
          <w:tcPr>
            <w:tcW w:w="1284" w:type="dxa"/>
          </w:tcPr>
          <w:p w14:paraId="6B2B6B9E"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2.42e-5</w:t>
            </w:r>
          </w:p>
        </w:tc>
        <w:tc>
          <w:tcPr>
            <w:tcW w:w="1288" w:type="dxa"/>
          </w:tcPr>
          <w:p w14:paraId="7BCC8854"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41,277.66</w:t>
            </w:r>
          </w:p>
        </w:tc>
        <w:tc>
          <w:tcPr>
            <w:tcW w:w="227" w:type="dxa"/>
            <w:tcBorders>
              <w:top w:val="nil"/>
              <w:bottom w:val="nil"/>
            </w:tcBorders>
          </w:tcPr>
          <w:p w14:paraId="7096E923"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124" w:type="dxa"/>
          </w:tcPr>
          <w:p w14:paraId="687ACFD6"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1.00e-5</w:t>
            </w:r>
          </w:p>
        </w:tc>
        <w:tc>
          <w:tcPr>
            <w:tcW w:w="1236" w:type="dxa"/>
          </w:tcPr>
          <w:p w14:paraId="4A8422C7"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99</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675.29</w:t>
            </w:r>
          </w:p>
        </w:tc>
      </w:tr>
      <w:tr w:rsidR="005A7AAF" w14:paraId="5B07DD86" w14:textId="77777777" w:rsidTr="005A7AAF">
        <w:tc>
          <w:tcPr>
            <w:tcW w:w="1909" w:type="dxa"/>
          </w:tcPr>
          <w:p w14:paraId="3BB6BABD" w14:textId="77777777" w:rsidR="005A7AAF" w:rsidRPr="003C467C" w:rsidRDefault="005A7AAF" w:rsidP="005A7AAF">
            <w:pPr>
              <w:rPr>
                <w:rFonts w:ascii="Times New Roman" w:eastAsia="Times New Roman" w:hAnsi="Times New Roman" w:cs="Times New Roman"/>
                <w:color w:val="000000"/>
                <w:sz w:val="20"/>
                <w:szCs w:val="20"/>
                <w:lang w:val="en-US" w:eastAsia="zh-CN"/>
              </w:rPr>
            </w:pPr>
          </w:p>
        </w:tc>
        <w:tc>
          <w:tcPr>
            <w:tcW w:w="989" w:type="dxa"/>
          </w:tcPr>
          <w:p w14:paraId="6C26C7DD"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989" w:type="dxa"/>
          </w:tcPr>
          <w:p w14:paraId="26CE5602"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281" w:type="dxa"/>
            <w:tcBorders>
              <w:top w:val="nil"/>
              <w:bottom w:val="nil"/>
            </w:tcBorders>
          </w:tcPr>
          <w:p w14:paraId="54C653C8"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16" w:type="dxa"/>
          </w:tcPr>
          <w:p w14:paraId="5788FD51"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4" w:type="dxa"/>
          </w:tcPr>
          <w:p w14:paraId="3D6AE837"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88" w:type="dxa"/>
          </w:tcPr>
          <w:p w14:paraId="495B4D03"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227" w:type="dxa"/>
            <w:tcBorders>
              <w:top w:val="nil"/>
              <w:bottom w:val="nil"/>
            </w:tcBorders>
          </w:tcPr>
          <w:p w14:paraId="4EA64D6C"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124" w:type="dxa"/>
          </w:tcPr>
          <w:p w14:paraId="5CF50033"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c>
          <w:tcPr>
            <w:tcW w:w="1236" w:type="dxa"/>
          </w:tcPr>
          <w:p w14:paraId="3E1587CF"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p>
        </w:tc>
      </w:tr>
      <w:tr w:rsidR="005A7AAF" w14:paraId="61C7F8CF" w14:textId="77777777" w:rsidTr="005A7AAF">
        <w:tc>
          <w:tcPr>
            <w:tcW w:w="1909" w:type="dxa"/>
          </w:tcPr>
          <w:p w14:paraId="57CA48E7" w14:textId="77777777" w:rsidR="005A7AAF" w:rsidRPr="003C467C" w:rsidRDefault="005A7AAF" w:rsidP="005A7AAF">
            <w:pP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MSL (85)</w:t>
            </w:r>
          </w:p>
        </w:tc>
        <w:tc>
          <w:tcPr>
            <w:tcW w:w="989" w:type="dxa"/>
          </w:tcPr>
          <w:p w14:paraId="065B9CFD"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-0.0118</w:t>
            </w:r>
          </w:p>
        </w:tc>
        <w:tc>
          <w:tcPr>
            <w:tcW w:w="989" w:type="dxa"/>
          </w:tcPr>
          <w:p w14:paraId="03A24BF0"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85.46</w:t>
            </w:r>
          </w:p>
        </w:tc>
        <w:tc>
          <w:tcPr>
            <w:tcW w:w="281" w:type="dxa"/>
            <w:tcBorders>
              <w:top w:val="nil"/>
              <w:bottom w:val="nil"/>
            </w:tcBorders>
          </w:tcPr>
          <w:p w14:paraId="0447E83E"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216" w:type="dxa"/>
          </w:tcPr>
          <w:p w14:paraId="55A552E3"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816,393</w:t>
            </w:r>
          </w:p>
        </w:tc>
        <w:tc>
          <w:tcPr>
            <w:tcW w:w="1284" w:type="dxa"/>
          </w:tcPr>
          <w:p w14:paraId="4269A96E"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4.58e-5</w:t>
            </w:r>
          </w:p>
        </w:tc>
        <w:tc>
          <w:tcPr>
            <w:tcW w:w="1288" w:type="dxa"/>
          </w:tcPr>
          <w:p w14:paraId="6A95A811"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21,817.77</w:t>
            </w:r>
          </w:p>
        </w:tc>
        <w:tc>
          <w:tcPr>
            <w:tcW w:w="227" w:type="dxa"/>
            <w:tcBorders>
              <w:top w:val="nil"/>
              <w:bottom w:val="nil"/>
            </w:tcBorders>
          </w:tcPr>
          <w:p w14:paraId="0A5D7C7B"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124" w:type="dxa"/>
          </w:tcPr>
          <w:p w14:paraId="3F7D282A"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5.20e-6</w:t>
            </w:r>
          </w:p>
        </w:tc>
        <w:tc>
          <w:tcPr>
            <w:tcW w:w="1236" w:type="dxa"/>
          </w:tcPr>
          <w:p w14:paraId="3F7AB6EA"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192,279.34</w:t>
            </w:r>
          </w:p>
        </w:tc>
      </w:tr>
      <w:tr w:rsidR="005A7AAF" w14:paraId="0B4885AB" w14:textId="77777777" w:rsidTr="005A7AAF">
        <w:tc>
          <w:tcPr>
            <w:tcW w:w="1909" w:type="dxa"/>
          </w:tcPr>
          <w:p w14:paraId="4FA11A2E" w14:textId="77777777" w:rsidR="005A7AAF" w:rsidRPr="003C467C" w:rsidRDefault="005A7AAF" w:rsidP="005A7AAF">
            <w:pP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YRI (108)</w:t>
            </w:r>
          </w:p>
        </w:tc>
        <w:tc>
          <w:tcPr>
            <w:tcW w:w="989" w:type="dxa"/>
          </w:tcPr>
          <w:p w14:paraId="72762FA6"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-0.0093</w:t>
            </w:r>
          </w:p>
        </w:tc>
        <w:tc>
          <w:tcPr>
            <w:tcW w:w="989" w:type="dxa"/>
          </w:tcPr>
          <w:p w14:paraId="3B0EE472"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108.43</w:t>
            </w:r>
          </w:p>
        </w:tc>
        <w:tc>
          <w:tcPr>
            <w:tcW w:w="281" w:type="dxa"/>
            <w:tcBorders>
              <w:top w:val="nil"/>
              <w:bottom w:val="nil"/>
            </w:tcBorders>
          </w:tcPr>
          <w:p w14:paraId="455ECE0B"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216" w:type="dxa"/>
          </w:tcPr>
          <w:p w14:paraId="611353A9"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819,671</w:t>
            </w:r>
          </w:p>
        </w:tc>
        <w:tc>
          <w:tcPr>
            <w:tcW w:w="1284" w:type="dxa"/>
          </w:tcPr>
          <w:p w14:paraId="3D7D682A"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1.37e-5</w:t>
            </w:r>
          </w:p>
        </w:tc>
        <w:tc>
          <w:tcPr>
            <w:tcW w:w="1288" w:type="dxa"/>
          </w:tcPr>
          <w:p w14:paraId="0F11F112"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72,781.09</w:t>
            </w:r>
          </w:p>
        </w:tc>
        <w:tc>
          <w:tcPr>
            <w:tcW w:w="227" w:type="dxa"/>
            <w:tcBorders>
              <w:top w:val="nil"/>
              <w:bottom w:val="nil"/>
            </w:tcBorders>
          </w:tcPr>
          <w:p w14:paraId="3E5A02E6" w14:textId="77777777" w:rsidR="005A7AAF" w:rsidRPr="003C467C" w:rsidRDefault="005A7AAF" w:rsidP="005A7AAF">
            <w:pPr>
              <w:jc w:val="center"/>
              <w:rPr>
                <w:rFonts w:ascii="Times New Roman" w:eastAsia="Times New Roman" w:hAnsi="Times New Roman" w:cs="Times New Roman"/>
                <w:sz w:val="20"/>
                <w:szCs w:val="20"/>
                <w:lang w:val="en-US" w:eastAsia="zh-CN"/>
              </w:rPr>
            </w:pPr>
          </w:p>
        </w:tc>
        <w:tc>
          <w:tcPr>
            <w:tcW w:w="1124" w:type="dxa"/>
          </w:tcPr>
          <w:p w14:paraId="1E2E16B6" w14:textId="77777777" w:rsidR="005A7AAF" w:rsidRPr="003C467C" w:rsidRDefault="005A7AAF" w:rsidP="005A7AAF">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5.27e-6</w:t>
            </w:r>
          </w:p>
        </w:tc>
        <w:tc>
          <w:tcPr>
            <w:tcW w:w="1236" w:type="dxa"/>
          </w:tcPr>
          <w:p w14:paraId="6929FFD5" w14:textId="77777777" w:rsidR="005A7AAF" w:rsidRPr="003C467C" w:rsidRDefault="005A7AAF" w:rsidP="005A7AAF">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189,590.34</w:t>
            </w:r>
          </w:p>
        </w:tc>
      </w:tr>
    </w:tbl>
    <w:p w14:paraId="6DF6EDC3" w14:textId="77777777" w:rsidR="005A7AAF" w:rsidRDefault="005A7AAF" w:rsidP="001C3FA4">
      <w:pPr>
        <w:rPr>
          <w:rFonts w:ascii="Times New Roman" w:eastAsia="Times New Roman" w:hAnsi="Times New Roman" w:cs="Times New Roman"/>
          <w:b/>
          <w:color w:val="000000"/>
          <w:lang w:val="en-US" w:eastAsia="zh-CN"/>
        </w:rPr>
      </w:pPr>
    </w:p>
    <w:p w14:paraId="5C70B082" w14:textId="77777777" w:rsidR="005A7AAF" w:rsidRDefault="005A7AAF" w:rsidP="001C3FA4">
      <w:pPr>
        <w:rPr>
          <w:rFonts w:ascii="Times New Roman" w:eastAsia="Times New Roman" w:hAnsi="Times New Roman" w:cs="Times New Roman"/>
          <w:b/>
          <w:color w:val="000000"/>
          <w:lang w:val="en-US" w:eastAsia="zh-CN"/>
        </w:rPr>
      </w:pPr>
    </w:p>
    <w:p w14:paraId="0B934378" w14:textId="690340B2" w:rsidR="001C3FA4" w:rsidRPr="00442FA0" w:rsidRDefault="005A7AAF" w:rsidP="001C3FA4">
      <w:pPr>
        <w:rPr>
          <w:rFonts w:ascii="Times New Roman" w:eastAsia="Times New Roman" w:hAnsi="Times New Roman" w:cs="Times New Roman"/>
          <w:b/>
          <w:color w:val="000000"/>
          <w:lang w:val="en-US" w:eastAsia="zh-CN"/>
        </w:rPr>
      </w:pPr>
      <w:r>
        <w:rPr>
          <w:rFonts w:ascii="Times New Roman" w:eastAsia="Times New Roman" w:hAnsi="Times New Roman" w:cs="Times New Roman"/>
          <w:b/>
          <w:color w:val="000000"/>
          <w:lang w:val="en-US" w:eastAsia="zh-CN"/>
        </w:rPr>
        <w:t>Table 4</w:t>
      </w:r>
      <w:r w:rsidR="001C3FA4" w:rsidRPr="00442FA0">
        <w:rPr>
          <w:rFonts w:ascii="Times New Roman" w:eastAsia="Times New Roman" w:hAnsi="Times New Roman" w:cs="Times New Roman"/>
          <w:b/>
          <w:color w:val="000000"/>
          <w:lang w:val="en-US" w:eastAsia="zh-CN"/>
        </w:rPr>
        <w:t xml:space="preserve"> Evaluation of </w:t>
      </w:r>
      <m:oMath>
        <m:sSub>
          <m:sSubPr>
            <m:ctrlPr>
              <w:rPr>
                <w:rFonts w:ascii="Cambria Math" w:eastAsia="Times New Roman" w:hAnsi="Cambria Math" w:cs="Times New Roman"/>
                <w:b/>
                <w:i/>
                <w:color w:val="000000"/>
                <w:lang w:val="en-US" w:eastAsia="zh-CN"/>
              </w:rPr>
            </m:ctrlPr>
          </m:sSubPr>
          <m:e>
            <m:r>
              <m:rPr>
                <m:scr m:val="script"/>
                <m:sty m:val="bi"/>
              </m:rPr>
              <w:rPr>
                <w:rFonts w:ascii="Cambria Math" w:eastAsia="Times New Roman" w:hAnsi="Cambria Math" w:cs="Times New Roman"/>
                <w:color w:val="000000"/>
                <w:lang w:val="en-US" w:eastAsia="zh-CN"/>
              </w:rPr>
              <m:t>m</m:t>
            </m:r>
          </m:e>
          <m:sub>
            <m:r>
              <m:rPr>
                <m:sty m:val="bi"/>
              </m:rPr>
              <w:rPr>
                <w:rFonts w:ascii="Cambria Math" w:eastAsia="Times New Roman" w:hAnsi="Cambria Math" w:cs="Times New Roman"/>
                <w:color w:val="000000"/>
                <w:lang w:val="en-US" w:eastAsia="zh-CN"/>
              </w:rPr>
              <m:t>A.e</m:t>
            </m:r>
          </m:sub>
        </m:sSub>
      </m:oMath>
      <w:r w:rsidR="001C3FA4" w:rsidRPr="00442FA0">
        <w:rPr>
          <w:rFonts w:ascii="Times New Roman" w:eastAsia="Times New Roman" w:hAnsi="Times New Roman" w:cs="Times New Roman"/>
          <w:b/>
          <w:color w:val="000000"/>
          <w:lang w:val="en-US" w:eastAsia="zh-CN"/>
        </w:rPr>
        <w:t xml:space="preserve"> and </w:t>
      </w:r>
      <m:oMath>
        <m:sSub>
          <m:sSubPr>
            <m:ctrlPr>
              <w:rPr>
                <w:rFonts w:ascii="Cambria Math" w:eastAsia="Times New Roman" w:hAnsi="Cambria Math" w:cs="Times New Roman"/>
                <w:b/>
                <w:i/>
                <w:color w:val="000000"/>
                <w:lang w:val="en-US" w:eastAsia="zh-CN"/>
              </w:rPr>
            </m:ctrlPr>
          </m:sSubPr>
          <m:e>
            <m:r>
              <m:rPr>
                <m:scr m:val="script"/>
                <m:sty m:val="bi"/>
              </m:rPr>
              <w:rPr>
                <w:rFonts w:ascii="Cambria Math" w:eastAsia="Times New Roman" w:hAnsi="Cambria Math" w:cs="Times New Roman"/>
                <w:color w:val="000000"/>
                <w:lang w:val="en-US" w:eastAsia="zh-CN"/>
              </w:rPr>
              <m:t>m</m:t>
            </m:r>
          </m:e>
          <m:sub>
            <m:r>
              <m:rPr>
                <m:sty m:val="bi"/>
              </m:rPr>
              <w:rPr>
                <w:rFonts w:ascii="Cambria Math" w:eastAsia="Times New Roman" w:hAnsi="Cambria Math" w:cs="Times New Roman"/>
                <w:color w:val="000000"/>
                <w:lang w:val="en-US" w:eastAsia="zh-CN"/>
              </w:rPr>
              <m:t>D.e</m:t>
            </m:r>
          </m:sub>
        </m:sSub>
      </m:oMath>
      <w:r w:rsidR="001C3FA4" w:rsidRPr="00442FA0">
        <w:rPr>
          <w:rFonts w:ascii="Times New Roman" w:eastAsia="Times New Roman" w:hAnsi="Times New Roman" w:cs="Times New Roman"/>
          <w:b/>
          <w:color w:val="000000"/>
          <w:lang w:val="en-US" w:eastAsia="zh-CN"/>
        </w:rPr>
        <w:t xml:space="preserve"> using </w:t>
      </w:r>
      <w:r w:rsidR="001D1CE0">
        <w:rPr>
          <w:rFonts w:ascii="Times New Roman" w:eastAsia="Times New Roman" w:hAnsi="Times New Roman" w:cs="Times New Roman" w:hint="eastAsia"/>
          <w:b/>
          <w:color w:val="000000"/>
          <w:lang w:val="en-US" w:eastAsia="zh-CN"/>
        </w:rPr>
        <w:t>1KG</w:t>
      </w:r>
      <w:r w:rsidR="001C3FA4" w:rsidRPr="00442FA0">
        <w:rPr>
          <w:rFonts w:ascii="Times New Roman" w:eastAsia="Times New Roman" w:hAnsi="Times New Roman" w:cs="Times New Roman"/>
          <w:b/>
          <w:color w:val="000000"/>
          <w:lang w:val="en-US" w:eastAsia="zh-CN"/>
        </w:rPr>
        <w:t xml:space="preserve"> samples</w:t>
      </w:r>
      <w:r w:rsidR="00895019">
        <w:rPr>
          <w:rFonts w:ascii="Times New Roman" w:eastAsia="Times New Roman" w:hAnsi="Times New Roman" w:cs="Times New Roman"/>
          <w:b/>
          <w:color w:val="000000"/>
          <w:lang w:val="en-US" w:eastAsia="zh-CN"/>
        </w:rPr>
        <w:t xml:space="preserve"> with weights</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384"/>
        <w:gridCol w:w="142"/>
        <w:gridCol w:w="1085"/>
        <w:gridCol w:w="942"/>
        <w:gridCol w:w="99"/>
        <w:gridCol w:w="284"/>
        <w:gridCol w:w="971"/>
        <w:gridCol w:w="1222"/>
        <w:gridCol w:w="1657"/>
        <w:gridCol w:w="225"/>
        <w:gridCol w:w="1152"/>
        <w:gridCol w:w="1513"/>
      </w:tblGrid>
      <w:tr w:rsidR="001C3FA4" w14:paraId="11FB7E9A" w14:textId="77777777" w:rsidTr="001F5B21">
        <w:tc>
          <w:tcPr>
            <w:tcW w:w="1526" w:type="dxa"/>
            <w:gridSpan w:val="2"/>
          </w:tcPr>
          <w:p w14:paraId="2B9008B2" w14:textId="77777777" w:rsidR="001C3FA4" w:rsidRPr="0012769C" w:rsidRDefault="001C3FA4" w:rsidP="00F83915">
            <w:pPr>
              <w:rPr>
                <w:rFonts w:ascii="Cambria Math" w:eastAsia="Times New Roman" w:hAnsi="Cambria Math" w:cs="STIXGeneral-Regular"/>
                <w:b/>
                <w:i/>
                <w:color w:val="000000"/>
                <w:sz w:val="20"/>
                <w:szCs w:val="20"/>
                <w:lang w:val="en-US" w:eastAsia="zh-CN"/>
              </w:rPr>
            </w:pPr>
            <w:r w:rsidRPr="0012769C">
              <w:rPr>
                <w:rFonts w:ascii="Times New Roman" w:eastAsia="Times New Roman" w:hAnsi="Times New Roman" w:cs="Times New Roman" w:hint="eastAsia"/>
                <w:b/>
                <w:color w:val="000000"/>
                <w:sz w:val="20"/>
                <w:szCs w:val="20"/>
                <w:lang w:val="en-US" w:eastAsia="zh-CN"/>
              </w:rPr>
              <w:t xml:space="preserve">Population </w:t>
            </w:r>
            <m:oMath>
              <m:r>
                <m:rPr>
                  <m:sty m:val="bi"/>
                </m:rPr>
                <w:rPr>
                  <w:rFonts w:ascii="Cambria Math" w:eastAsia="Times New Roman" w:hAnsi="Cambria Math" w:cs="Times New Roman"/>
                  <w:color w:val="000000"/>
                  <w:sz w:val="20"/>
                  <w:szCs w:val="20"/>
                  <w:lang w:val="en-US" w:eastAsia="zh-CN"/>
                </w:rPr>
                <m:t>(</m:t>
              </m:r>
              <m:r>
                <m:rPr>
                  <m:sty m:val="bi"/>
                </m:rPr>
                <w:rPr>
                  <w:rFonts w:ascii="Cambria Math" w:eastAsia="Times New Roman" w:hAnsi="Cambria Math" w:cs="STIXGeneral-Regular"/>
                  <w:color w:val="000000"/>
                  <w:sz w:val="20"/>
                  <w:szCs w:val="20"/>
                  <w:lang w:val="en-US" w:eastAsia="zh-CN"/>
                </w:rPr>
                <m:t>n)</m:t>
              </m:r>
            </m:oMath>
          </w:p>
        </w:tc>
        <w:tc>
          <w:tcPr>
            <w:tcW w:w="1085" w:type="dxa"/>
          </w:tcPr>
          <w:p w14:paraId="4FAA4DAF" w14:textId="77777777" w:rsidR="001C3FA4" w:rsidRPr="0012769C" w:rsidRDefault="001C3FA4" w:rsidP="00F83915">
            <w:pPr>
              <w:rPr>
                <w:rFonts w:ascii="Times New Roman" w:eastAsia="ＭＳ 明朝" w:hAnsi="Times New Roman" w:cs="Times New Roman"/>
                <w:b/>
                <w:color w:val="000000"/>
                <w:sz w:val="20"/>
                <w:szCs w:val="20"/>
                <w:lang w:val="en-US" w:eastAsia="zh-CN"/>
              </w:rPr>
            </w:pPr>
            <m:oMathPara>
              <m:oMath>
                <m:r>
                  <m:rPr>
                    <m:sty m:val="bi"/>
                  </m:rPr>
                  <w:rPr>
                    <w:rFonts w:ascii="Cambria Math" w:eastAsia="Times New Roman" w:hAnsi="Cambria Math" w:cs="STIXGeneral-Regular"/>
                    <w:color w:val="000000"/>
                    <w:sz w:val="20"/>
                    <w:szCs w:val="20"/>
                    <w:lang w:val="en-US" w:eastAsia="zh-CN"/>
                  </w:rPr>
                  <m:t>E(</m:t>
                </m:r>
                <m:sSub>
                  <m:sSubPr>
                    <m:ctrlPr>
                      <w:rPr>
                        <w:rFonts w:ascii="Cambria Math" w:eastAsia="Times New Roman" w:hAnsi="Cambria Math" w:cs="STIXGeneral-Regular"/>
                        <w:b/>
                        <w:i/>
                        <w:color w:val="000000"/>
                        <w:sz w:val="20"/>
                        <w:szCs w:val="20"/>
                        <w:lang w:val="en-US" w:eastAsia="zh-CN"/>
                      </w:rPr>
                    </m:ctrlPr>
                  </m:sSubPr>
                  <m:e>
                    <m:r>
                      <m:rPr>
                        <m:sty m:val="b"/>
                      </m:rPr>
                      <w:rPr>
                        <w:rFonts w:ascii="Cambria Math" w:eastAsia="Times New Roman" w:hAnsi="Cambria Math" w:cs="STIXGeneral-Regular"/>
                        <w:color w:val="000000"/>
                        <w:sz w:val="20"/>
                        <w:szCs w:val="20"/>
                        <w:lang w:val="en-US" w:eastAsia="zh-CN"/>
                      </w:rPr>
                      <m:t>Ω</m:t>
                    </m:r>
                  </m:e>
                  <m:sub>
                    <m:r>
                      <m:rPr>
                        <m:sty m:val="bi"/>
                      </m:rPr>
                      <w:rPr>
                        <w:rFonts w:ascii="Cambria Math" w:eastAsia="Times New Roman" w:hAnsi="Cambria Math" w:cs="STIXGeneral-Regular"/>
                        <w:color w:val="000000"/>
                        <w:sz w:val="20"/>
                        <w:szCs w:val="20"/>
                        <w:lang w:val="en-US" w:eastAsia="zh-CN"/>
                      </w:rPr>
                      <m:t>A</m:t>
                    </m:r>
                  </m:sub>
                </m:sSub>
                <m:r>
                  <m:rPr>
                    <m:sty m:val="bi"/>
                  </m:rPr>
                  <w:rPr>
                    <w:rFonts w:ascii="Cambria Math" w:eastAsia="Times New Roman" w:hAnsi="Cambria Math" w:cs="STIXGeneral-Regular"/>
                    <w:color w:val="000000"/>
                    <w:sz w:val="20"/>
                    <w:szCs w:val="20"/>
                    <w:lang w:val="en-US" w:eastAsia="zh-CN"/>
                  </w:rPr>
                  <m:t>)</m:t>
                </m:r>
              </m:oMath>
            </m:oMathPara>
          </w:p>
        </w:tc>
        <w:tc>
          <w:tcPr>
            <w:tcW w:w="1041" w:type="dxa"/>
            <w:gridSpan w:val="2"/>
            <w:tcBorders>
              <w:top w:val="single" w:sz="4" w:space="0" w:color="auto"/>
              <w:bottom w:val="single" w:sz="4" w:space="0" w:color="auto"/>
            </w:tcBorders>
          </w:tcPr>
          <w:p w14:paraId="5373152E" w14:textId="77777777" w:rsidR="001C3FA4" w:rsidRPr="0012769C" w:rsidRDefault="009E233B" w:rsidP="00F83915">
            <w:pPr>
              <w:rPr>
                <w:rFonts w:ascii="Times New Roman" w:eastAsia="ＭＳ 明朝" w:hAnsi="Times New Roman" w:cs="Times New Roman"/>
                <w:b/>
                <w:color w:val="000000"/>
                <w:sz w:val="20"/>
                <w:szCs w:val="20"/>
                <w:lang w:val="en-US" w:eastAsia="zh-CN"/>
              </w:rPr>
            </w:pPr>
            <m:oMathPara>
              <m:oMath>
                <m:sSub>
                  <m:sSubPr>
                    <m:ctrlPr>
                      <w:rPr>
                        <w:rFonts w:ascii="Cambria Math" w:eastAsia="ＭＳ 明朝" w:hAnsi="Cambria Math" w:cs="Times New Roman"/>
                        <w:b/>
                        <w:i/>
                        <w:color w:val="000000"/>
                        <w:sz w:val="20"/>
                        <w:szCs w:val="20"/>
                        <w:lang w:val="en-US" w:eastAsia="zh-CN"/>
                      </w:rPr>
                    </m:ctrlPr>
                  </m:sSubPr>
                  <m:e>
                    <m:r>
                      <m:rPr>
                        <m:sty m:val="bi"/>
                      </m:rPr>
                      <w:rPr>
                        <w:rFonts w:ascii="Cambria Math" w:eastAsia="ＭＳ 明朝" w:hAnsi="Cambria Math" w:cs="Times New Roman"/>
                        <w:color w:val="000000"/>
                        <w:sz w:val="20"/>
                        <w:szCs w:val="20"/>
                        <w:lang w:val="en-US" w:eastAsia="zh-CN"/>
                      </w:rPr>
                      <m:t>n</m:t>
                    </m:r>
                  </m:e>
                  <m:sub>
                    <m:r>
                      <m:rPr>
                        <m:sty m:val="bi"/>
                      </m:rPr>
                      <w:rPr>
                        <w:rFonts w:ascii="Cambria Math" w:eastAsia="ＭＳ 明朝" w:hAnsi="Cambria Math" w:cs="Times New Roman"/>
                        <w:color w:val="000000"/>
                        <w:sz w:val="20"/>
                        <w:szCs w:val="20"/>
                        <w:lang w:val="en-US" w:eastAsia="zh-CN"/>
                      </w:rPr>
                      <m:t>e</m:t>
                    </m:r>
                  </m:sub>
                </m:sSub>
              </m:oMath>
            </m:oMathPara>
          </w:p>
        </w:tc>
        <w:tc>
          <w:tcPr>
            <w:tcW w:w="284" w:type="dxa"/>
            <w:tcBorders>
              <w:top w:val="single" w:sz="4" w:space="0" w:color="auto"/>
              <w:bottom w:val="nil"/>
            </w:tcBorders>
          </w:tcPr>
          <w:p w14:paraId="0100610D" w14:textId="77777777" w:rsidR="001C3FA4" w:rsidRPr="0012769C" w:rsidRDefault="001C3FA4" w:rsidP="00F83915">
            <w:pPr>
              <w:rPr>
                <w:rFonts w:ascii="Times New Roman" w:eastAsia="ＭＳ 明朝" w:hAnsi="Times New Roman" w:cs="Times New Roman"/>
                <w:b/>
                <w:color w:val="000000"/>
                <w:sz w:val="20"/>
                <w:szCs w:val="20"/>
                <w:lang w:val="en-US" w:eastAsia="zh-CN"/>
              </w:rPr>
            </w:pPr>
          </w:p>
        </w:tc>
        <w:tc>
          <w:tcPr>
            <w:tcW w:w="971" w:type="dxa"/>
            <w:tcBorders>
              <w:top w:val="single" w:sz="4" w:space="0" w:color="auto"/>
              <w:bottom w:val="single" w:sz="4" w:space="0" w:color="auto"/>
            </w:tcBorders>
          </w:tcPr>
          <w:p w14:paraId="0697F350" w14:textId="77777777" w:rsidR="001C3FA4" w:rsidRPr="0012769C" w:rsidRDefault="001C3FA4" w:rsidP="00F83915">
            <w:pPr>
              <w:rPr>
                <w:rFonts w:ascii="Times New Roman" w:eastAsia="ＭＳ 明朝" w:hAnsi="Times New Roman" w:cs="Times New Roman"/>
                <w:b/>
                <w:color w:val="000000"/>
                <w:sz w:val="20"/>
                <w:szCs w:val="20"/>
                <w:lang w:val="en-US" w:eastAsia="zh-CN"/>
              </w:rPr>
            </w:pPr>
            <m:oMathPara>
              <m:oMath>
                <m:r>
                  <m:rPr>
                    <m:scr m:val="script"/>
                    <m:sty m:val="bi"/>
                  </m:rPr>
                  <w:rPr>
                    <w:rFonts w:ascii="Cambria Math" w:eastAsia="ＭＳ 明朝" w:hAnsi="Cambria Math" w:cs="Times New Roman"/>
                    <w:color w:val="000000"/>
                    <w:sz w:val="20"/>
                    <w:szCs w:val="20"/>
                    <w:lang w:val="en-US" w:eastAsia="zh-CN"/>
                  </w:rPr>
                  <m:t>m</m:t>
                </m:r>
              </m:oMath>
            </m:oMathPara>
          </w:p>
        </w:tc>
        <w:tc>
          <w:tcPr>
            <w:tcW w:w="1222" w:type="dxa"/>
            <w:tcBorders>
              <w:bottom w:val="single" w:sz="4" w:space="0" w:color="auto"/>
            </w:tcBorders>
          </w:tcPr>
          <w:p w14:paraId="0E5DF166" w14:textId="77777777" w:rsidR="001C3FA4" w:rsidRPr="0012769C" w:rsidRDefault="001C3FA4" w:rsidP="00F83915">
            <w:pPr>
              <w:rPr>
                <w:rFonts w:ascii="Cambria Math" w:eastAsia="Times New Roman" w:hAnsi="Cambria Math" w:cs="STIXGeneral-Regular"/>
                <w:b/>
                <w:i/>
                <w:color w:val="000000"/>
                <w:sz w:val="20"/>
                <w:szCs w:val="20"/>
                <w:lang w:val="en-US" w:eastAsia="zh-CN"/>
              </w:rPr>
            </w:pPr>
            <m:oMathPara>
              <m:oMath>
                <m:r>
                  <m:rPr>
                    <m:sty m:val="bi"/>
                  </m:rPr>
                  <w:rPr>
                    <w:rFonts w:ascii="Cambria Math" w:eastAsia="Times New Roman" w:hAnsi="Cambria Math" w:cs="STIXGeneral-Regular"/>
                    <w:color w:val="000000"/>
                    <w:sz w:val="20"/>
                    <w:szCs w:val="20"/>
                    <w:lang w:val="en-US" w:eastAsia="zh-CN"/>
                  </w:rPr>
                  <m:t>var(</m:t>
                </m:r>
                <m:sSub>
                  <m:sSubPr>
                    <m:ctrlPr>
                      <w:rPr>
                        <w:rFonts w:ascii="Cambria Math" w:eastAsia="Times New Roman" w:hAnsi="Cambria Math" w:cs="STIXGeneral-Regular"/>
                        <w:b/>
                        <w:i/>
                        <w:color w:val="000000"/>
                        <w:sz w:val="20"/>
                        <w:szCs w:val="20"/>
                        <w:lang w:val="en-US" w:eastAsia="zh-CN"/>
                      </w:rPr>
                    </m:ctrlPr>
                  </m:sSubPr>
                  <m:e>
                    <m:r>
                      <m:rPr>
                        <m:sty m:val="b"/>
                      </m:rPr>
                      <w:rPr>
                        <w:rFonts w:ascii="Cambria Math" w:eastAsia="Times New Roman" w:hAnsi="Cambria Math" w:cs="STIXGeneral-Regular"/>
                        <w:color w:val="000000"/>
                        <w:sz w:val="20"/>
                        <w:szCs w:val="20"/>
                        <w:lang w:val="en-US" w:eastAsia="zh-CN"/>
                      </w:rPr>
                      <m:t>Ω</m:t>
                    </m:r>
                  </m:e>
                  <m:sub>
                    <m:r>
                      <m:rPr>
                        <m:sty m:val="bi"/>
                      </m:rPr>
                      <w:rPr>
                        <w:rFonts w:ascii="Cambria Math" w:eastAsia="Times New Roman" w:hAnsi="Cambria Math" w:cs="STIXGeneral-Regular"/>
                        <w:color w:val="000000"/>
                        <w:sz w:val="20"/>
                        <w:szCs w:val="20"/>
                        <w:lang w:val="en-US" w:eastAsia="zh-CN"/>
                      </w:rPr>
                      <m:t>A</m:t>
                    </m:r>
                  </m:sub>
                </m:sSub>
                <m:r>
                  <m:rPr>
                    <m:sty m:val="bi"/>
                  </m:rPr>
                  <w:rPr>
                    <w:rFonts w:ascii="Cambria Math" w:eastAsia="Times New Roman" w:hAnsi="Cambria Math" w:cs="STIXGeneral-Regular"/>
                    <w:color w:val="000000"/>
                    <w:sz w:val="20"/>
                    <w:szCs w:val="20"/>
                    <w:lang w:val="en-US" w:eastAsia="zh-CN"/>
                  </w:rPr>
                  <m:t>)</m:t>
                </m:r>
              </m:oMath>
            </m:oMathPara>
          </w:p>
        </w:tc>
        <w:tc>
          <w:tcPr>
            <w:tcW w:w="1657" w:type="dxa"/>
            <w:tcBorders>
              <w:top w:val="single" w:sz="4" w:space="0" w:color="auto"/>
              <w:bottom w:val="single" w:sz="4" w:space="0" w:color="auto"/>
            </w:tcBorders>
          </w:tcPr>
          <w:p w14:paraId="450290E8" w14:textId="77777777" w:rsidR="001C3FA4" w:rsidRPr="0012769C" w:rsidRDefault="009E233B" w:rsidP="00F83915">
            <w:pPr>
              <w:rPr>
                <w:rFonts w:ascii="Times New Roman" w:eastAsia="Times New Roman" w:hAnsi="Times New Roman" w:cs="Times New Roman"/>
                <w:b/>
                <w:color w:val="000000"/>
                <w:sz w:val="20"/>
                <w:szCs w:val="20"/>
                <w:lang w:val="en-US" w:eastAsia="zh-CN"/>
              </w:rPr>
            </w:pPr>
            <m:oMathPara>
              <m:oMath>
                <m:sSub>
                  <m:sSubPr>
                    <m:ctrlPr>
                      <w:rPr>
                        <w:rFonts w:ascii="Cambria Math" w:eastAsia="Times New Roman" w:hAnsi="Cambria Math" w:cs="STIXGeneral-Regular"/>
                        <w:b/>
                        <w:i/>
                        <w:color w:val="000000"/>
                        <w:sz w:val="20"/>
                        <w:szCs w:val="20"/>
                        <w:lang w:val="en-US" w:eastAsia="zh-CN"/>
                      </w:rPr>
                    </m:ctrlPr>
                  </m:sSubPr>
                  <m:e>
                    <m:r>
                      <m:rPr>
                        <m:scr m:val="script"/>
                        <m:sty m:val="bi"/>
                      </m:rPr>
                      <w:rPr>
                        <w:rFonts w:ascii="Cambria Math" w:eastAsia="Times New Roman" w:hAnsi="Cambria Math" w:cs="Times New Roman"/>
                        <w:color w:val="000000"/>
                        <w:sz w:val="20"/>
                        <w:szCs w:val="20"/>
                        <w:lang w:val="en-US" w:eastAsia="zh-CN"/>
                      </w:rPr>
                      <m:t>m</m:t>
                    </m:r>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A,e</m:t>
                    </m:r>
                  </m:sub>
                </m:sSub>
              </m:oMath>
            </m:oMathPara>
          </w:p>
        </w:tc>
        <w:tc>
          <w:tcPr>
            <w:tcW w:w="225" w:type="dxa"/>
            <w:tcBorders>
              <w:top w:val="single" w:sz="4" w:space="0" w:color="auto"/>
              <w:bottom w:val="nil"/>
            </w:tcBorders>
          </w:tcPr>
          <w:p w14:paraId="0E7DED5B" w14:textId="77777777" w:rsidR="001C3FA4" w:rsidRPr="0012769C" w:rsidRDefault="001C3FA4" w:rsidP="00F83915">
            <w:pPr>
              <w:rPr>
                <w:rFonts w:ascii="Times New Roman" w:eastAsia="ＭＳ 明朝" w:hAnsi="Times New Roman" w:cs="Times New Roman"/>
                <w:b/>
                <w:color w:val="000000"/>
                <w:sz w:val="20"/>
                <w:szCs w:val="20"/>
                <w:lang w:val="en-US" w:eastAsia="zh-CN"/>
              </w:rPr>
            </w:pPr>
          </w:p>
        </w:tc>
        <w:tc>
          <w:tcPr>
            <w:tcW w:w="1152" w:type="dxa"/>
            <w:tcBorders>
              <w:top w:val="single" w:sz="4" w:space="0" w:color="auto"/>
              <w:bottom w:val="single" w:sz="4" w:space="0" w:color="auto"/>
            </w:tcBorders>
          </w:tcPr>
          <w:p w14:paraId="10077648" w14:textId="77777777" w:rsidR="001C3FA4" w:rsidRPr="0012769C" w:rsidRDefault="001C3FA4" w:rsidP="00F83915">
            <w:pPr>
              <w:rPr>
                <w:rFonts w:ascii="Cambria Math" w:eastAsia="ＭＳ 明朝" w:hAnsi="Cambria Math" w:cs="STIXGeneral-Regular"/>
                <w:b/>
                <w:i/>
                <w:color w:val="000000"/>
                <w:sz w:val="20"/>
                <w:szCs w:val="20"/>
                <w:lang w:val="en-US" w:eastAsia="zh-CN"/>
              </w:rPr>
            </w:pPr>
            <m:oMathPara>
              <m:oMath>
                <m:r>
                  <m:rPr>
                    <m:sty m:val="bi"/>
                  </m:rPr>
                  <w:rPr>
                    <w:rFonts w:ascii="Cambria Math" w:eastAsia="Times New Roman" w:hAnsi="Cambria Math" w:cs="STIXGeneral-Regular"/>
                    <w:color w:val="000000"/>
                    <w:sz w:val="20"/>
                    <w:szCs w:val="20"/>
                    <w:lang w:val="en-US" w:eastAsia="zh-CN"/>
                  </w:rPr>
                  <m:t>var(</m:t>
                </m:r>
                <m:sSub>
                  <m:sSubPr>
                    <m:ctrlPr>
                      <w:rPr>
                        <w:rFonts w:ascii="Cambria Math" w:eastAsia="Times New Roman" w:hAnsi="Cambria Math" w:cs="STIXGeneral-Regular"/>
                        <w:b/>
                        <w:i/>
                        <w:color w:val="000000"/>
                        <w:sz w:val="20"/>
                        <w:szCs w:val="20"/>
                        <w:lang w:val="en-US" w:eastAsia="zh-CN"/>
                      </w:rPr>
                    </m:ctrlPr>
                  </m:sSubPr>
                  <m:e>
                    <m:r>
                      <m:rPr>
                        <m:sty m:val="b"/>
                      </m:rPr>
                      <w:rPr>
                        <w:rFonts w:ascii="Cambria Math" w:eastAsia="Times New Roman" w:hAnsi="Cambria Math" w:cs="STIXGeneral-Regular"/>
                        <w:color w:val="000000"/>
                        <w:sz w:val="20"/>
                        <w:szCs w:val="20"/>
                        <w:lang w:val="en-US" w:eastAsia="zh-CN"/>
                      </w:rPr>
                      <m:t>Ω</m:t>
                    </m:r>
                  </m:e>
                  <m:sub>
                    <m:r>
                      <m:rPr>
                        <m:sty m:val="bi"/>
                      </m:rPr>
                      <w:rPr>
                        <w:rFonts w:ascii="Cambria Math" w:eastAsia="Times New Roman" w:hAnsi="Cambria Math" w:cs="STIXGeneral-Regular"/>
                        <w:color w:val="000000"/>
                        <w:sz w:val="20"/>
                        <w:szCs w:val="20"/>
                        <w:lang w:val="en-US" w:eastAsia="zh-CN"/>
                      </w:rPr>
                      <m:t>D</m:t>
                    </m:r>
                  </m:sub>
                </m:sSub>
                <m:r>
                  <m:rPr>
                    <m:sty m:val="bi"/>
                  </m:rPr>
                  <w:rPr>
                    <w:rFonts w:ascii="Cambria Math" w:eastAsia="Times New Roman" w:hAnsi="Cambria Math" w:cs="STIXGeneral-Regular"/>
                    <w:color w:val="000000"/>
                    <w:sz w:val="20"/>
                    <w:szCs w:val="20"/>
                    <w:lang w:val="en-US" w:eastAsia="zh-CN"/>
                  </w:rPr>
                  <m:t>)</m:t>
                </m:r>
              </m:oMath>
            </m:oMathPara>
          </w:p>
        </w:tc>
        <w:tc>
          <w:tcPr>
            <w:tcW w:w="1513" w:type="dxa"/>
            <w:tcBorders>
              <w:bottom w:val="single" w:sz="4" w:space="0" w:color="auto"/>
            </w:tcBorders>
          </w:tcPr>
          <w:p w14:paraId="095160CE" w14:textId="77777777" w:rsidR="001C3FA4" w:rsidRPr="0012769C" w:rsidRDefault="009E233B" w:rsidP="00F83915">
            <w:pPr>
              <w:rPr>
                <w:rFonts w:ascii="Times New Roman" w:eastAsia="Times New Roman" w:hAnsi="Times New Roman" w:cs="Times New Roman"/>
                <w:b/>
                <w:color w:val="000000"/>
                <w:sz w:val="20"/>
                <w:szCs w:val="20"/>
                <w:lang w:val="en-US" w:eastAsia="zh-CN"/>
              </w:rPr>
            </w:pPr>
            <m:oMathPara>
              <m:oMath>
                <m:sSub>
                  <m:sSubPr>
                    <m:ctrlPr>
                      <w:rPr>
                        <w:rFonts w:ascii="Cambria Math" w:eastAsia="Times New Roman" w:hAnsi="Cambria Math" w:cs="STIXGeneral-Regular"/>
                        <w:b/>
                        <w:i/>
                        <w:color w:val="000000"/>
                        <w:sz w:val="20"/>
                        <w:szCs w:val="20"/>
                        <w:lang w:val="en-US" w:eastAsia="zh-CN"/>
                      </w:rPr>
                    </m:ctrlPr>
                  </m:sSubPr>
                  <m:e>
                    <m:r>
                      <m:rPr>
                        <m:scr m:val="script"/>
                        <m:sty m:val="bi"/>
                      </m:rPr>
                      <w:rPr>
                        <w:rFonts w:ascii="Cambria Math" w:eastAsia="Times New Roman" w:hAnsi="Cambria Math" w:cs="Times New Roman"/>
                        <w:color w:val="000000"/>
                        <w:sz w:val="20"/>
                        <w:szCs w:val="20"/>
                        <w:lang w:val="en-US" w:eastAsia="zh-CN"/>
                      </w:rPr>
                      <m:t>m</m:t>
                    </m:r>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D,e</m:t>
                    </m:r>
                  </m:sub>
                </m:sSub>
              </m:oMath>
            </m:oMathPara>
          </w:p>
        </w:tc>
      </w:tr>
      <w:tr w:rsidR="001C3FA4" w14:paraId="0C10C1B3" w14:textId="77777777" w:rsidTr="001F5B21">
        <w:tc>
          <w:tcPr>
            <w:tcW w:w="1526" w:type="dxa"/>
            <w:gridSpan w:val="2"/>
          </w:tcPr>
          <w:p w14:paraId="7834A386" w14:textId="77777777" w:rsidR="001C3FA4" w:rsidRPr="0012769C" w:rsidRDefault="001C3FA4" w:rsidP="00F83915">
            <w:pP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b/>
                <w:color w:val="000000"/>
                <w:sz w:val="20"/>
                <w:szCs w:val="20"/>
                <w:lang w:val="en-US" w:eastAsia="zh-CN"/>
              </w:rPr>
              <w:t>Scenario I</w:t>
            </w:r>
          </w:p>
        </w:tc>
        <w:tc>
          <w:tcPr>
            <w:tcW w:w="1085" w:type="dxa"/>
          </w:tcPr>
          <w:p w14:paraId="167233C2" w14:textId="77777777" w:rsidR="001C3FA4" w:rsidRPr="0012769C" w:rsidRDefault="001C3FA4" w:rsidP="00F83915">
            <w:pPr>
              <w:rPr>
                <w:rFonts w:ascii="Times New Roman" w:eastAsia="Times New Roman" w:hAnsi="Times New Roman" w:cs="Times New Roman"/>
                <w:color w:val="000000"/>
                <w:sz w:val="20"/>
                <w:szCs w:val="20"/>
                <w:lang w:val="en-US" w:eastAsia="zh-CN"/>
              </w:rPr>
            </w:pPr>
          </w:p>
        </w:tc>
        <w:tc>
          <w:tcPr>
            <w:tcW w:w="1041" w:type="dxa"/>
            <w:gridSpan w:val="2"/>
            <w:tcBorders>
              <w:top w:val="single" w:sz="4" w:space="0" w:color="auto"/>
            </w:tcBorders>
          </w:tcPr>
          <w:p w14:paraId="3638587E" w14:textId="77777777" w:rsidR="001C3FA4" w:rsidRPr="0012769C" w:rsidRDefault="001C3FA4" w:rsidP="00F83915">
            <w:pPr>
              <w:rPr>
                <w:rFonts w:ascii="Times New Roman" w:eastAsia="Times New Roman" w:hAnsi="Times New Roman" w:cs="Times New Roman"/>
                <w:color w:val="000000"/>
                <w:sz w:val="20"/>
                <w:szCs w:val="20"/>
                <w:lang w:val="en-US" w:eastAsia="zh-CN"/>
              </w:rPr>
            </w:pPr>
          </w:p>
        </w:tc>
        <w:tc>
          <w:tcPr>
            <w:tcW w:w="284" w:type="dxa"/>
            <w:tcBorders>
              <w:top w:val="nil"/>
              <w:bottom w:val="nil"/>
            </w:tcBorders>
          </w:tcPr>
          <w:p w14:paraId="2AA7AA66" w14:textId="77777777" w:rsidR="001C3FA4" w:rsidRPr="0012769C" w:rsidRDefault="001C3FA4" w:rsidP="00F83915">
            <w:pPr>
              <w:rPr>
                <w:rFonts w:ascii="Times New Roman" w:eastAsia="Times New Roman" w:hAnsi="Times New Roman" w:cs="Times New Roman"/>
                <w:color w:val="000000"/>
                <w:sz w:val="20"/>
                <w:szCs w:val="20"/>
                <w:lang w:val="en-US" w:eastAsia="zh-CN"/>
              </w:rPr>
            </w:pPr>
          </w:p>
        </w:tc>
        <w:tc>
          <w:tcPr>
            <w:tcW w:w="971" w:type="dxa"/>
            <w:tcBorders>
              <w:top w:val="single" w:sz="4" w:space="0" w:color="auto"/>
            </w:tcBorders>
          </w:tcPr>
          <w:p w14:paraId="7D40CF9C" w14:textId="77777777" w:rsidR="001C3FA4" w:rsidRPr="0012769C" w:rsidRDefault="001C3FA4" w:rsidP="00F83915">
            <w:pPr>
              <w:rPr>
                <w:rFonts w:ascii="Times New Roman" w:eastAsia="Times New Roman" w:hAnsi="Times New Roman" w:cs="Times New Roman"/>
                <w:color w:val="000000"/>
                <w:sz w:val="20"/>
                <w:szCs w:val="20"/>
                <w:lang w:val="en-US" w:eastAsia="zh-CN"/>
              </w:rPr>
            </w:pPr>
          </w:p>
        </w:tc>
        <w:tc>
          <w:tcPr>
            <w:tcW w:w="1222" w:type="dxa"/>
            <w:tcBorders>
              <w:top w:val="single" w:sz="4" w:space="0" w:color="auto"/>
            </w:tcBorders>
          </w:tcPr>
          <w:p w14:paraId="3A699B98" w14:textId="77777777" w:rsidR="001C3FA4" w:rsidRPr="0012769C" w:rsidRDefault="001C3FA4" w:rsidP="00F83915">
            <w:pPr>
              <w:rPr>
                <w:rFonts w:ascii="Times New Roman" w:eastAsia="Times New Roman" w:hAnsi="Times New Roman" w:cs="Times New Roman"/>
                <w:color w:val="000000"/>
                <w:sz w:val="20"/>
                <w:szCs w:val="20"/>
                <w:lang w:val="en-US" w:eastAsia="zh-CN"/>
              </w:rPr>
            </w:pPr>
          </w:p>
        </w:tc>
        <w:tc>
          <w:tcPr>
            <w:tcW w:w="1657" w:type="dxa"/>
            <w:tcBorders>
              <w:top w:val="single" w:sz="4" w:space="0" w:color="auto"/>
            </w:tcBorders>
          </w:tcPr>
          <w:p w14:paraId="0082DCE1" w14:textId="77777777" w:rsidR="001C3FA4" w:rsidRPr="0012769C" w:rsidRDefault="001C3FA4" w:rsidP="00F83915">
            <w:pPr>
              <w:rPr>
                <w:rFonts w:ascii="Times New Roman" w:eastAsia="Times New Roman" w:hAnsi="Times New Roman" w:cs="Times New Roman"/>
                <w:color w:val="000000"/>
                <w:sz w:val="20"/>
                <w:szCs w:val="20"/>
                <w:lang w:val="en-US" w:eastAsia="zh-CN"/>
              </w:rPr>
            </w:pPr>
          </w:p>
        </w:tc>
        <w:tc>
          <w:tcPr>
            <w:tcW w:w="225" w:type="dxa"/>
            <w:tcBorders>
              <w:top w:val="nil"/>
              <w:bottom w:val="nil"/>
            </w:tcBorders>
          </w:tcPr>
          <w:p w14:paraId="3760623B" w14:textId="77777777" w:rsidR="001C3FA4" w:rsidRPr="0012769C" w:rsidRDefault="001C3FA4" w:rsidP="00F83915">
            <w:pPr>
              <w:rPr>
                <w:rFonts w:ascii="Times New Roman" w:eastAsia="Times New Roman" w:hAnsi="Times New Roman" w:cs="Times New Roman"/>
                <w:color w:val="000000"/>
                <w:sz w:val="20"/>
                <w:szCs w:val="20"/>
                <w:lang w:val="en-US" w:eastAsia="zh-CN"/>
              </w:rPr>
            </w:pPr>
          </w:p>
        </w:tc>
        <w:tc>
          <w:tcPr>
            <w:tcW w:w="1152" w:type="dxa"/>
            <w:tcBorders>
              <w:top w:val="single" w:sz="4" w:space="0" w:color="auto"/>
            </w:tcBorders>
          </w:tcPr>
          <w:p w14:paraId="07A537A5" w14:textId="77777777" w:rsidR="001C3FA4" w:rsidRPr="0012769C" w:rsidRDefault="001C3FA4" w:rsidP="00F83915">
            <w:pPr>
              <w:rPr>
                <w:rFonts w:ascii="Times New Roman" w:eastAsia="Times New Roman" w:hAnsi="Times New Roman" w:cs="Times New Roman"/>
                <w:color w:val="000000"/>
                <w:sz w:val="20"/>
                <w:szCs w:val="20"/>
                <w:lang w:val="en-US" w:eastAsia="zh-CN"/>
              </w:rPr>
            </w:pPr>
          </w:p>
        </w:tc>
        <w:tc>
          <w:tcPr>
            <w:tcW w:w="1513" w:type="dxa"/>
            <w:tcBorders>
              <w:top w:val="single" w:sz="4" w:space="0" w:color="auto"/>
            </w:tcBorders>
          </w:tcPr>
          <w:p w14:paraId="68547B72" w14:textId="77777777" w:rsidR="001C3FA4" w:rsidRPr="0012769C" w:rsidRDefault="001C3FA4" w:rsidP="00F83915">
            <w:pPr>
              <w:rPr>
                <w:rFonts w:ascii="Times New Roman" w:eastAsia="Times New Roman" w:hAnsi="Times New Roman" w:cs="Times New Roman"/>
                <w:color w:val="000000"/>
                <w:sz w:val="20"/>
                <w:szCs w:val="20"/>
                <w:lang w:val="en-US" w:eastAsia="zh-CN"/>
              </w:rPr>
            </w:pPr>
          </w:p>
        </w:tc>
      </w:tr>
      <w:tr w:rsidR="001C3FA4" w14:paraId="2509D76A" w14:textId="77777777" w:rsidTr="001F5B21">
        <w:tc>
          <w:tcPr>
            <w:tcW w:w="1526" w:type="dxa"/>
            <w:gridSpan w:val="2"/>
          </w:tcPr>
          <w:p w14:paraId="79E3981C"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CHB (103)</w:t>
            </w:r>
          </w:p>
        </w:tc>
        <w:tc>
          <w:tcPr>
            <w:tcW w:w="1085" w:type="dxa"/>
          </w:tcPr>
          <w:p w14:paraId="2B4F7132"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-0.0098</w:t>
            </w:r>
          </w:p>
        </w:tc>
        <w:tc>
          <w:tcPr>
            <w:tcW w:w="1041" w:type="dxa"/>
            <w:gridSpan w:val="2"/>
          </w:tcPr>
          <w:p w14:paraId="21B64AEE"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103.3</w:t>
            </w:r>
            <w:r w:rsidRPr="0012769C">
              <w:rPr>
                <w:rFonts w:ascii="Times New Roman" w:eastAsia="Times New Roman" w:hAnsi="Times New Roman" w:cs="Times New Roman" w:hint="eastAsia"/>
                <w:color w:val="000000"/>
                <w:sz w:val="20"/>
                <w:szCs w:val="20"/>
                <w:lang w:val="en-US" w:eastAsia="zh-CN"/>
              </w:rPr>
              <w:t>6</w:t>
            </w:r>
          </w:p>
        </w:tc>
        <w:tc>
          <w:tcPr>
            <w:tcW w:w="284" w:type="dxa"/>
            <w:tcBorders>
              <w:top w:val="nil"/>
              <w:bottom w:val="nil"/>
            </w:tcBorders>
          </w:tcPr>
          <w:p w14:paraId="6965560A"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vMerge w:val="restart"/>
          </w:tcPr>
          <w:p w14:paraId="6FA2A5B5" w14:textId="7B965D7A"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hint="eastAsia"/>
                <w:color w:val="000000"/>
                <w:sz w:val="20"/>
                <w:szCs w:val="20"/>
                <w:lang w:val="en-US" w:eastAsia="zh-CN"/>
              </w:rPr>
              <w:t>907</w:t>
            </w:r>
            <w:r w:rsidR="00324125" w:rsidRPr="0012769C">
              <w:rPr>
                <w:rFonts w:ascii="Times New Roman" w:eastAsia="Times New Roman" w:hAnsi="Times New Roman" w:cs="Times New Roman"/>
                <w:color w:val="000000"/>
                <w:sz w:val="20"/>
                <w:szCs w:val="20"/>
                <w:lang w:val="en-US" w:eastAsia="zh-CN"/>
              </w:rPr>
              <w:t>,</w:t>
            </w:r>
            <w:r w:rsidRPr="0012769C">
              <w:rPr>
                <w:rFonts w:ascii="Times New Roman" w:eastAsia="Times New Roman" w:hAnsi="Times New Roman" w:cs="Times New Roman" w:hint="eastAsia"/>
                <w:color w:val="000000"/>
                <w:sz w:val="20"/>
                <w:szCs w:val="20"/>
                <w:lang w:val="en-US" w:eastAsia="zh-CN"/>
              </w:rPr>
              <w:t>614</w:t>
            </w:r>
          </w:p>
        </w:tc>
        <w:tc>
          <w:tcPr>
            <w:tcW w:w="1222" w:type="dxa"/>
          </w:tcPr>
          <w:p w14:paraId="4DBBF60E"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2.81e-5</w:t>
            </w:r>
          </w:p>
        </w:tc>
        <w:tc>
          <w:tcPr>
            <w:tcW w:w="1657" w:type="dxa"/>
          </w:tcPr>
          <w:p w14:paraId="3EDB671B" w14:textId="76C80E55"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35</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552.12</w:t>
            </w:r>
          </w:p>
        </w:tc>
        <w:tc>
          <w:tcPr>
            <w:tcW w:w="225" w:type="dxa"/>
            <w:tcBorders>
              <w:top w:val="nil"/>
              <w:bottom w:val="nil"/>
            </w:tcBorders>
          </w:tcPr>
          <w:p w14:paraId="020F3F7E"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1E037F98"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1.64e-5</w:t>
            </w:r>
          </w:p>
        </w:tc>
        <w:tc>
          <w:tcPr>
            <w:tcW w:w="1513" w:type="dxa"/>
          </w:tcPr>
          <w:p w14:paraId="0742B441" w14:textId="6D15F0F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61</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095.14</w:t>
            </w:r>
          </w:p>
        </w:tc>
      </w:tr>
      <w:tr w:rsidR="001C3FA4" w14:paraId="6614B03F" w14:textId="77777777" w:rsidTr="001F5B21">
        <w:tc>
          <w:tcPr>
            <w:tcW w:w="1526" w:type="dxa"/>
            <w:gridSpan w:val="2"/>
          </w:tcPr>
          <w:p w14:paraId="0599C106"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JPT (104)</w:t>
            </w:r>
          </w:p>
        </w:tc>
        <w:tc>
          <w:tcPr>
            <w:tcW w:w="1085" w:type="dxa"/>
          </w:tcPr>
          <w:p w14:paraId="768EA98A"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-0.0097</w:t>
            </w:r>
          </w:p>
        </w:tc>
        <w:tc>
          <w:tcPr>
            <w:tcW w:w="1041" w:type="dxa"/>
            <w:gridSpan w:val="2"/>
          </w:tcPr>
          <w:p w14:paraId="5A0B1355"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104.2</w:t>
            </w:r>
            <w:r w:rsidRPr="0012769C">
              <w:rPr>
                <w:rFonts w:ascii="Times New Roman" w:eastAsia="Times New Roman" w:hAnsi="Times New Roman" w:cs="Times New Roman" w:hint="eastAsia"/>
                <w:color w:val="000000"/>
                <w:sz w:val="20"/>
                <w:szCs w:val="20"/>
                <w:lang w:val="en-US" w:eastAsia="zh-CN"/>
              </w:rPr>
              <w:t>8</w:t>
            </w:r>
          </w:p>
        </w:tc>
        <w:tc>
          <w:tcPr>
            <w:tcW w:w="284" w:type="dxa"/>
            <w:tcBorders>
              <w:top w:val="nil"/>
              <w:bottom w:val="nil"/>
            </w:tcBorders>
          </w:tcPr>
          <w:p w14:paraId="75F19BFC"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vMerge/>
          </w:tcPr>
          <w:p w14:paraId="50FA1944"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2" w:type="dxa"/>
          </w:tcPr>
          <w:p w14:paraId="25A83653"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2.92e-5</w:t>
            </w:r>
          </w:p>
        </w:tc>
        <w:tc>
          <w:tcPr>
            <w:tcW w:w="1657" w:type="dxa"/>
          </w:tcPr>
          <w:p w14:paraId="4138C1DA" w14:textId="52015C86"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34</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231.47</w:t>
            </w:r>
          </w:p>
        </w:tc>
        <w:tc>
          <w:tcPr>
            <w:tcW w:w="225" w:type="dxa"/>
            <w:tcBorders>
              <w:top w:val="nil"/>
              <w:bottom w:val="nil"/>
            </w:tcBorders>
          </w:tcPr>
          <w:p w14:paraId="3971AEC6"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594AAEF4"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1.77e-5</w:t>
            </w:r>
          </w:p>
        </w:tc>
        <w:tc>
          <w:tcPr>
            <w:tcW w:w="1513" w:type="dxa"/>
          </w:tcPr>
          <w:p w14:paraId="2126BC5B" w14:textId="50CB1D3D"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56</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463.71</w:t>
            </w:r>
          </w:p>
        </w:tc>
      </w:tr>
      <w:tr w:rsidR="001C3FA4" w14:paraId="4AC0EA1D" w14:textId="77777777" w:rsidTr="001F5B21">
        <w:tc>
          <w:tcPr>
            <w:tcW w:w="1526" w:type="dxa"/>
            <w:gridSpan w:val="2"/>
          </w:tcPr>
          <w:p w14:paraId="42BA3BC6"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085" w:type="dxa"/>
          </w:tcPr>
          <w:p w14:paraId="7D94016E"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041" w:type="dxa"/>
            <w:gridSpan w:val="2"/>
          </w:tcPr>
          <w:p w14:paraId="3207C562"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284" w:type="dxa"/>
            <w:tcBorders>
              <w:top w:val="nil"/>
              <w:bottom w:val="nil"/>
            </w:tcBorders>
          </w:tcPr>
          <w:p w14:paraId="6F2C1425"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vMerge/>
          </w:tcPr>
          <w:p w14:paraId="090DBD97"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2" w:type="dxa"/>
          </w:tcPr>
          <w:p w14:paraId="6F2EFDEE"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657" w:type="dxa"/>
          </w:tcPr>
          <w:p w14:paraId="78D07683"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225" w:type="dxa"/>
            <w:tcBorders>
              <w:top w:val="nil"/>
              <w:bottom w:val="nil"/>
            </w:tcBorders>
          </w:tcPr>
          <w:p w14:paraId="705F84E2"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1B79D7B4"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513" w:type="dxa"/>
          </w:tcPr>
          <w:p w14:paraId="2C54C2C6"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r>
      <w:tr w:rsidR="001C3FA4" w14:paraId="0F380D23" w14:textId="77777777" w:rsidTr="001F5B21">
        <w:tc>
          <w:tcPr>
            <w:tcW w:w="1526" w:type="dxa"/>
            <w:gridSpan w:val="2"/>
          </w:tcPr>
          <w:p w14:paraId="65E23F9D"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CEU (99)</w:t>
            </w:r>
          </w:p>
        </w:tc>
        <w:tc>
          <w:tcPr>
            <w:tcW w:w="1085" w:type="dxa"/>
          </w:tcPr>
          <w:p w14:paraId="33AF4526"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-0.0102</w:t>
            </w:r>
          </w:p>
        </w:tc>
        <w:tc>
          <w:tcPr>
            <w:tcW w:w="1041" w:type="dxa"/>
            <w:gridSpan w:val="2"/>
          </w:tcPr>
          <w:p w14:paraId="65FC97D9"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hint="eastAsia"/>
                <w:color w:val="000000"/>
                <w:sz w:val="20"/>
                <w:szCs w:val="20"/>
                <w:lang w:val="en-US" w:eastAsia="zh-CN"/>
              </w:rPr>
              <w:t>99.39</w:t>
            </w:r>
          </w:p>
        </w:tc>
        <w:tc>
          <w:tcPr>
            <w:tcW w:w="284" w:type="dxa"/>
            <w:tcBorders>
              <w:top w:val="nil"/>
              <w:bottom w:val="nil"/>
            </w:tcBorders>
          </w:tcPr>
          <w:p w14:paraId="265A3FE4"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vMerge/>
          </w:tcPr>
          <w:p w14:paraId="6F51E26B"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2" w:type="dxa"/>
          </w:tcPr>
          <w:p w14:paraId="336825D9"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3.12e-5</w:t>
            </w:r>
          </w:p>
        </w:tc>
        <w:tc>
          <w:tcPr>
            <w:tcW w:w="1657" w:type="dxa"/>
          </w:tcPr>
          <w:p w14:paraId="3D80BCCA" w14:textId="7ECAB330"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32</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043.18</w:t>
            </w:r>
          </w:p>
        </w:tc>
        <w:tc>
          <w:tcPr>
            <w:tcW w:w="225" w:type="dxa"/>
            <w:tcBorders>
              <w:top w:val="nil"/>
              <w:bottom w:val="nil"/>
            </w:tcBorders>
          </w:tcPr>
          <w:p w14:paraId="0ED76BC0"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794D5A78"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1.47e-5</w:t>
            </w:r>
          </w:p>
        </w:tc>
        <w:tc>
          <w:tcPr>
            <w:tcW w:w="1513" w:type="dxa"/>
          </w:tcPr>
          <w:p w14:paraId="2794B6DD" w14:textId="6609989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67</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815.78</w:t>
            </w:r>
          </w:p>
        </w:tc>
      </w:tr>
      <w:tr w:rsidR="001C3FA4" w14:paraId="0D992DB4" w14:textId="77777777" w:rsidTr="001F5B21">
        <w:tc>
          <w:tcPr>
            <w:tcW w:w="1526" w:type="dxa"/>
            <w:gridSpan w:val="2"/>
          </w:tcPr>
          <w:p w14:paraId="745CAAD0"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TSI (107)</w:t>
            </w:r>
          </w:p>
        </w:tc>
        <w:tc>
          <w:tcPr>
            <w:tcW w:w="1085" w:type="dxa"/>
          </w:tcPr>
          <w:p w14:paraId="2211E91F"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-0.0094</w:t>
            </w:r>
          </w:p>
        </w:tc>
        <w:tc>
          <w:tcPr>
            <w:tcW w:w="1041" w:type="dxa"/>
            <w:gridSpan w:val="2"/>
          </w:tcPr>
          <w:p w14:paraId="242911F8"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107.3</w:t>
            </w:r>
            <w:r w:rsidRPr="0012769C">
              <w:rPr>
                <w:rFonts w:ascii="Times New Roman" w:eastAsia="Times New Roman" w:hAnsi="Times New Roman" w:cs="Times New Roman" w:hint="eastAsia"/>
                <w:color w:val="000000"/>
                <w:sz w:val="20"/>
                <w:szCs w:val="20"/>
                <w:lang w:val="en-US" w:eastAsia="zh-CN"/>
              </w:rPr>
              <w:t>3</w:t>
            </w:r>
          </w:p>
        </w:tc>
        <w:tc>
          <w:tcPr>
            <w:tcW w:w="284" w:type="dxa"/>
            <w:tcBorders>
              <w:top w:val="nil"/>
              <w:bottom w:val="nil"/>
            </w:tcBorders>
          </w:tcPr>
          <w:p w14:paraId="56A32A6A"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vMerge/>
          </w:tcPr>
          <w:p w14:paraId="4C9EFDBF"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2" w:type="dxa"/>
          </w:tcPr>
          <w:p w14:paraId="0A796F0B"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2.75e-5</w:t>
            </w:r>
          </w:p>
        </w:tc>
        <w:tc>
          <w:tcPr>
            <w:tcW w:w="1657" w:type="dxa"/>
          </w:tcPr>
          <w:p w14:paraId="6FA5A6A0" w14:textId="58444AEC"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36</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318.5</w:t>
            </w:r>
            <w:r w:rsidRPr="0012769C">
              <w:rPr>
                <w:rFonts w:ascii="Times New Roman" w:hAnsi="Times New Roman" w:cs="Andale Mono"/>
                <w:sz w:val="20"/>
                <w:szCs w:val="20"/>
                <w:lang w:val="en-US" w:eastAsia="zh-CN"/>
              </w:rPr>
              <w:t>1</w:t>
            </w:r>
          </w:p>
        </w:tc>
        <w:tc>
          <w:tcPr>
            <w:tcW w:w="225" w:type="dxa"/>
            <w:tcBorders>
              <w:top w:val="nil"/>
              <w:bottom w:val="nil"/>
            </w:tcBorders>
          </w:tcPr>
          <w:p w14:paraId="40F639B7"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41110968"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1.43e-5</w:t>
            </w:r>
          </w:p>
        </w:tc>
        <w:tc>
          <w:tcPr>
            <w:tcW w:w="1513" w:type="dxa"/>
          </w:tcPr>
          <w:p w14:paraId="45A2B226" w14:textId="27DD0F1A"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70</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057.59</w:t>
            </w:r>
          </w:p>
        </w:tc>
      </w:tr>
      <w:tr w:rsidR="001C3FA4" w14:paraId="593C5791" w14:textId="77777777" w:rsidTr="001F5B21">
        <w:tc>
          <w:tcPr>
            <w:tcW w:w="1526" w:type="dxa"/>
            <w:gridSpan w:val="2"/>
          </w:tcPr>
          <w:p w14:paraId="487B1A52"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085" w:type="dxa"/>
          </w:tcPr>
          <w:p w14:paraId="35ADA404"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041" w:type="dxa"/>
            <w:gridSpan w:val="2"/>
          </w:tcPr>
          <w:p w14:paraId="6179FA54"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284" w:type="dxa"/>
            <w:tcBorders>
              <w:top w:val="nil"/>
              <w:bottom w:val="nil"/>
            </w:tcBorders>
          </w:tcPr>
          <w:p w14:paraId="1F85504B"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vMerge/>
          </w:tcPr>
          <w:p w14:paraId="586616AD"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2" w:type="dxa"/>
          </w:tcPr>
          <w:p w14:paraId="5F80C4FC"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657" w:type="dxa"/>
          </w:tcPr>
          <w:p w14:paraId="6A11E517"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225" w:type="dxa"/>
            <w:tcBorders>
              <w:top w:val="nil"/>
              <w:bottom w:val="nil"/>
            </w:tcBorders>
          </w:tcPr>
          <w:p w14:paraId="4B8E92A0"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379BD3D9"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513" w:type="dxa"/>
          </w:tcPr>
          <w:p w14:paraId="701B0FDC"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r>
      <w:tr w:rsidR="001C3FA4" w14:paraId="091E94D3" w14:textId="77777777" w:rsidTr="001F5B21">
        <w:tc>
          <w:tcPr>
            <w:tcW w:w="1526" w:type="dxa"/>
            <w:gridSpan w:val="2"/>
          </w:tcPr>
          <w:p w14:paraId="7AF83E33"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MSL (85)</w:t>
            </w:r>
          </w:p>
        </w:tc>
        <w:tc>
          <w:tcPr>
            <w:tcW w:w="1085" w:type="dxa"/>
          </w:tcPr>
          <w:p w14:paraId="20771348"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-0.0118</w:t>
            </w:r>
          </w:p>
        </w:tc>
        <w:tc>
          <w:tcPr>
            <w:tcW w:w="1041" w:type="dxa"/>
            <w:gridSpan w:val="2"/>
          </w:tcPr>
          <w:p w14:paraId="132B623D"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hint="eastAsia"/>
                <w:color w:val="000000"/>
                <w:sz w:val="20"/>
                <w:szCs w:val="20"/>
                <w:lang w:val="en-US" w:eastAsia="zh-CN"/>
              </w:rPr>
              <w:t>85.47</w:t>
            </w:r>
          </w:p>
        </w:tc>
        <w:tc>
          <w:tcPr>
            <w:tcW w:w="284" w:type="dxa"/>
            <w:tcBorders>
              <w:top w:val="nil"/>
              <w:bottom w:val="nil"/>
            </w:tcBorders>
          </w:tcPr>
          <w:p w14:paraId="026470AA"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vMerge/>
          </w:tcPr>
          <w:p w14:paraId="6242ED91"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2" w:type="dxa"/>
          </w:tcPr>
          <w:p w14:paraId="3CA0BC47"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4.75e-5</w:t>
            </w:r>
          </w:p>
        </w:tc>
        <w:tc>
          <w:tcPr>
            <w:tcW w:w="1657" w:type="dxa"/>
          </w:tcPr>
          <w:p w14:paraId="7D63D026" w14:textId="51BF1A4C"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21</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066.03</w:t>
            </w:r>
          </w:p>
        </w:tc>
        <w:tc>
          <w:tcPr>
            <w:tcW w:w="225" w:type="dxa"/>
            <w:tcBorders>
              <w:top w:val="nil"/>
              <w:bottom w:val="nil"/>
            </w:tcBorders>
          </w:tcPr>
          <w:p w14:paraId="79353245"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08D673A3"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7.47e-6</w:t>
            </w:r>
          </w:p>
        </w:tc>
        <w:tc>
          <w:tcPr>
            <w:tcW w:w="1513" w:type="dxa"/>
          </w:tcPr>
          <w:p w14:paraId="261EDD5A" w14:textId="5252C47C"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133</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810.81</w:t>
            </w:r>
          </w:p>
        </w:tc>
      </w:tr>
      <w:tr w:rsidR="001C3FA4" w14:paraId="5A413006" w14:textId="77777777" w:rsidTr="001F5B21">
        <w:tc>
          <w:tcPr>
            <w:tcW w:w="1526" w:type="dxa"/>
            <w:gridSpan w:val="2"/>
          </w:tcPr>
          <w:p w14:paraId="75400EEF"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YRI (108)</w:t>
            </w:r>
          </w:p>
        </w:tc>
        <w:tc>
          <w:tcPr>
            <w:tcW w:w="1085" w:type="dxa"/>
          </w:tcPr>
          <w:p w14:paraId="3589CE14"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-0.0093</w:t>
            </w:r>
          </w:p>
        </w:tc>
        <w:tc>
          <w:tcPr>
            <w:tcW w:w="1041" w:type="dxa"/>
            <w:gridSpan w:val="2"/>
          </w:tcPr>
          <w:p w14:paraId="02B3946F"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hint="eastAsia"/>
                <w:color w:val="000000"/>
                <w:sz w:val="20"/>
                <w:szCs w:val="20"/>
                <w:lang w:val="en-US" w:eastAsia="zh-CN"/>
              </w:rPr>
              <w:t>108.43</w:t>
            </w:r>
          </w:p>
        </w:tc>
        <w:tc>
          <w:tcPr>
            <w:tcW w:w="284" w:type="dxa"/>
            <w:tcBorders>
              <w:top w:val="nil"/>
              <w:bottom w:val="nil"/>
            </w:tcBorders>
          </w:tcPr>
          <w:p w14:paraId="3E521E85"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vMerge/>
          </w:tcPr>
          <w:p w14:paraId="6F69B6FF"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2" w:type="dxa"/>
          </w:tcPr>
          <w:p w14:paraId="459E4DF2"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1.54e-5</w:t>
            </w:r>
          </w:p>
        </w:tc>
        <w:tc>
          <w:tcPr>
            <w:tcW w:w="1657" w:type="dxa"/>
          </w:tcPr>
          <w:p w14:paraId="652119C0" w14:textId="4AA60A1E"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65</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115.82</w:t>
            </w:r>
          </w:p>
        </w:tc>
        <w:tc>
          <w:tcPr>
            <w:tcW w:w="225" w:type="dxa"/>
            <w:tcBorders>
              <w:top w:val="nil"/>
              <w:bottom w:val="nil"/>
            </w:tcBorders>
          </w:tcPr>
          <w:p w14:paraId="41E5B69D"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249B730A"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7.75e-6</w:t>
            </w:r>
          </w:p>
        </w:tc>
        <w:tc>
          <w:tcPr>
            <w:tcW w:w="1513" w:type="dxa"/>
          </w:tcPr>
          <w:p w14:paraId="7A98FD7A" w14:textId="06C6E78B"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129</w:t>
            </w:r>
            <w:r w:rsidR="00324125" w:rsidRPr="0012769C">
              <w:rPr>
                <w:rFonts w:ascii="Times New Roman" w:hAnsi="Times New Roman" w:cs="Andale Mono"/>
                <w:sz w:val="20"/>
                <w:szCs w:val="20"/>
                <w:lang w:val="en-US"/>
              </w:rPr>
              <w:t>,</w:t>
            </w:r>
            <w:r w:rsidRPr="0012769C">
              <w:rPr>
                <w:rFonts w:ascii="Times New Roman" w:hAnsi="Times New Roman" w:cs="Andale Mono"/>
                <w:sz w:val="20"/>
                <w:szCs w:val="20"/>
                <w:lang w:val="en-US"/>
              </w:rPr>
              <w:t>057.08</w:t>
            </w:r>
          </w:p>
        </w:tc>
      </w:tr>
      <w:tr w:rsidR="001C3FA4" w14:paraId="366CD517" w14:textId="77777777" w:rsidTr="00F83915">
        <w:tc>
          <w:tcPr>
            <w:tcW w:w="4907" w:type="dxa"/>
            <w:gridSpan w:val="7"/>
          </w:tcPr>
          <w:p w14:paraId="11DC3604" w14:textId="77777777" w:rsidR="001C3FA4" w:rsidRPr="0012769C" w:rsidRDefault="001C3FA4" w:rsidP="004662C9">
            <w:pP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b/>
                <w:color w:val="000000"/>
                <w:sz w:val="20"/>
                <w:szCs w:val="20"/>
                <w:lang w:val="en-US" w:eastAsia="zh-CN"/>
              </w:rPr>
              <w:t>Scenario II</w:t>
            </w:r>
            <w:r w:rsidRPr="0012769C">
              <w:rPr>
                <w:rFonts w:ascii="Cambria Math" w:eastAsia="Times New Roman" w:hAnsi="Cambria Math" w:cs="STIXGeneral-Regular"/>
                <w:color w:val="000000"/>
                <w:sz w:val="20"/>
                <w:szCs w:val="20"/>
                <w:lang w:val="en-US" w:eastAsia="zh-CN"/>
              </w:rPr>
              <w:t xml:space="preserve"> (MAF &gt; 0.05)</w:t>
            </w:r>
          </w:p>
        </w:tc>
        <w:tc>
          <w:tcPr>
            <w:tcW w:w="1222" w:type="dxa"/>
          </w:tcPr>
          <w:p w14:paraId="4810F724"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657" w:type="dxa"/>
          </w:tcPr>
          <w:p w14:paraId="4DE6090D"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225" w:type="dxa"/>
            <w:tcBorders>
              <w:top w:val="nil"/>
              <w:bottom w:val="nil"/>
            </w:tcBorders>
          </w:tcPr>
          <w:p w14:paraId="0CF623EC"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152" w:type="dxa"/>
          </w:tcPr>
          <w:p w14:paraId="59CCD34C"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513" w:type="dxa"/>
          </w:tcPr>
          <w:p w14:paraId="21D2FE27"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r>
      <w:tr w:rsidR="001C3FA4" w14:paraId="5CCCCC32" w14:textId="77777777" w:rsidTr="001F5B21">
        <w:tc>
          <w:tcPr>
            <w:tcW w:w="1384" w:type="dxa"/>
          </w:tcPr>
          <w:p w14:paraId="0837B2AB"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CHB (103)</w:t>
            </w:r>
          </w:p>
        </w:tc>
        <w:tc>
          <w:tcPr>
            <w:tcW w:w="1227" w:type="dxa"/>
            <w:gridSpan w:val="2"/>
          </w:tcPr>
          <w:p w14:paraId="5BCDFF65"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-0.0098</w:t>
            </w:r>
          </w:p>
        </w:tc>
        <w:tc>
          <w:tcPr>
            <w:tcW w:w="942" w:type="dxa"/>
          </w:tcPr>
          <w:p w14:paraId="08CBA527"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103.3</w:t>
            </w:r>
            <w:r w:rsidRPr="0012769C">
              <w:rPr>
                <w:rFonts w:ascii="Times New Roman" w:eastAsia="Times New Roman" w:hAnsi="Times New Roman" w:cs="Times New Roman" w:hint="eastAsia"/>
                <w:color w:val="000000"/>
                <w:sz w:val="20"/>
                <w:szCs w:val="20"/>
                <w:lang w:val="en-US" w:eastAsia="zh-CN"/>
              </w:rPr>
              <w:t>6</w:t>
            </w:r>
          </w:p>
        </w:tc>
        <w:tc>
          <w:tcPr>
            <w:tcW w:w="383" w:type="dxa"/>
            <w:gridSpan w:val="2"/>
            <w:tcBorders>
              <w:top w:val="nil"/>
              <w:bottom w:val="nil"/>
            </w:tcBorders>
          </w:tcPr>
          <w:p w14:paraId="078B8C62"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tcPr>
          <w:p w14:paraId="0F953C75" w14:textId="0DD6234D"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824</w:t>
            </w:r>
            <w:r w:rsidR="00324125" w:rsidRPr="0012769C">
              <w:rPr>
                <w:rFonts w:ascii="Times New Roman" w:eastAsia="Times New Roman" w:hAnsi="Times New Roman" w:cs="Times New Roman"/>
                <w:color w:val="000000"/>
                <w:sz w:val="20"/>
                <w:szCs w:val="20"/>
                <w:lang w:val="en-US" w:eastAsia="zh-CN"/>
              </w:rPr>
              <w:t>,</w:t>
            </w:r>
            <w:r w:rsidRPr="0012769C">
              <w:rPr>
                <w:rFonts w:ascii="Times New Roman" w:eastAsia="Times New Roman" w:hAnsi="Times New Roman" w:cs="Times New Roman"/>
                <w:color w:val="000000"/>
                <w:sz w:val="20"/>
                <w:szCs w:val="20"/>
                <w:lang w:val="en-US" w:eastAsia="zh-CN"/>
              </w:rPr>
              <w:t>710</w:t>
            </w:r>
          </w:p>
        </w:tc>
        <w:tc>
          <w:tcPr>
            <w:tcW w:w="1222" w:type="dxa"/>
          </w:tcPr>
          <w:p w14:paraId="6B3D1876"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2.89e-5</w:t>
            </w:r>
          </w:p>
        </w:tc>
        <w:tc>
          <w:tcPr>
            <w:tcW w:w="1657" w:type="dxa"/>
          </w:tcPr>
          <w:p w14:paraId="21E05D68" w14:textId="5717C7FF"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34</w:t>
            </w:r>
            <w:r w:rsidR="00324125" w:rsidRP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655.78</w:t>
            </w:r>
          </w:p>
        </w:tc>
        <w:tc>
          <w:tcPr>
            <w:tcW w:w="225" w:type="dxa"/>
            <w:tcBorders>
              <w:top w:val="nil"/>
              <w:bottom w:val="nil"/>
            </w:tcBorders>
          </w:tcPr>
          <w:p w14:paraId="376C200B"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4A1627DA"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1.64e-5</w:t>
            </w:r>
          </w:p>
        </w:tc>
        <w:tc>
          <w:tcPr>
            <w:tcW w:w="1513" w:type="dxa"/>
          </w:tcPr>
          <w:p w14:paraId="4F03B893" w14:textId="7259AF84"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60</w:t>
            </w:r>
            <w:r w:rsidR="00324125" w:rsidRP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805.68</w:t>
            </w:r>
          </w:p>
        </w:tc>
      </w:tr>
      <w:tr w:rsidR="001C3FA4" w14:paraId="1751F095" w14:textId="77777777" w:rsidTr="001F5B21">
        <w:tc>
          <w:tcPr>
            <w:tcW w:w="1384" w:type="dxa"/>
          </w:tcPr>
          <w:p w14:paraId="37C2907A"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JPT (104)</w:t>
            </w:r>
          </w:p>
        </w:tc>
        <w:tc>
          <w:tcPr>
            <w:tcW w:w="1227" w:type="dxa"/>
            <w:gridSpan w:val="2"/>
          </w:tcPr>
          <w:p w14:paraId="3E2D6AE4"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-0.0097</w:t>
            </w:r>
          </w:p>
        </w:tc>
        <w:tc>
          <w:tcPr>
            <w:tcW w:w="942" w:type="dxa"/>
          </w:tcPr>
          <w:p w14:paraId="6F6A8D1C"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104.28</w:t>
            </w:r>
          </w:p>
        </w:tc>
        <w:tc>
          <w:tcPr>
            <w:tcW w:w="383" w:type="dxa"/>
            <w:gridSpan w:val="2"/>
            <w:tcBorders>
              <w:top w:val="nil"/>
              <w:bottom w:val="nil"/>
            </w:tcBorders>
          </w:tcPr>
          <w:p w14:paraId="65B454AB"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971" w:type="dxa"/>
          </w:tcPr>
          <w:p w14:paraId="52211ABB" w14:textId="6085A595"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820</w:t>
            </w:r>
            <w:r w:rsidR="00324125" w:rsidRPr="0012769C">
              <w:rPr>
                <w:rFonts w:ascii="Times New Roman" w:eastAsia="Times New Roman" w:hAnsi="Times New Roman" w:cs="Times New Roman"/>
                <w:sz w:val="20"/>
                <w:szCs w:val="20"/>
                <w:lang w:val="en-US" w:eastAsia="zh-CN"/>
              </w:rPr>
              <w:t>,</w:t>
            </w:r>
            <w:r w:rsidRPr="0012769C">
              <w:rPr>
                <w:rFonts w:ascii="Times New Roman" w:eastAsia="Times New Roman" w:hAnsi="Times New Roman" w:cs="Times New Roman"/>
                <w:sz w:val="20"/>
                <w:szCs w:val="20"/>
                <w:lang w:val="en-US" w:eastAsia="zh-CN"/>
              </w:rPr>
              <w:t>982</w:t>
            </w:r>
          </w:p>
        </w:tc>
        <w:tc>
          <w:tcPr>
            <w:tcW w:w="1222" w:type="dxa"/>
          </w:tcPr>
          <w:p w14:paraId="5B0B6660"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2.99e-5</w:t>
            </w:r>
          </w:p>
        </w:tc>
        <w:tc>
          <w:tcPr>
            <w:tcW w:w="1657" w:type="dxa"/>
          </w:tcPr>
          <w:p w14:paraId="5F636709" w14:textId="2410E736"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33</w:t>
            </w:r>
            <w:r w:rsidR="00324125" w:rsidRP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411.80</w:t>
            </w:r>
          </w:p>
        </w:tc>
        <w:tc>
          <w:tcPr>
            <w:tcW w:w="225" w:type="dxa"/>
            <w:tcBorders>
              <w:top w:val="nil"/>
              <w:bottom w:val="nil"/>
            </w:tcBorders>
          </w:tcPr>
          <w:p w14:paraId="0374AF45"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2E74AC3B"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1.78e-5</w:t>
            </w:r>
          </w:p>
        </w:tc>
        <w:tc>
          <w:tcPr>
            <w:tcW w:w="1513" w:type="dxa"/>
          </w:tcPr>
          <w:p w14:paraId="4D0015D2" w14:textId="32F666A9"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56</w:t>
            </w:r>
            <w:r w:rsidR="00324125" w:rsidRP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193.86</w:t>
            </w:r>
          </w:p>
        </w:tc>
      </w:tr>
      <w:tr w:rsidR="001C3FA4" w14:paraId="1FF7773A" w14:textId="77777777" w:rsidTr="001F5B21">
        <w:tc>
          <w:tcPr>
            <w:tcW w:w="1384" w:type="dxa"/>
          </w:tcPr>
          <w:p w14:paraId="3D874F0F"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7" w:type="dxa"/>
            <w:gridSpan w:val="2"/>
          </w:tcPr>
          <w:p w14:paraId="0AF0BE81"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42" w:type="dxa"/>
          </w:tcPr>
          <w:p w14:paraId="50C91C5A"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383" w:type="dxa"/>
            <w:gridSpan w:val="2"/>
            <w:tcBorders>
              <w:top w:val="nil"/>
              <w:bottom w:val="nil"/>
            </w:tcBorders>
          </w:tcPr>
          <w:p w14:paraId="4E517918"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tcPr>
          <w:p w14:paraId="269F63BD"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2" w:type="dxa"/>
          </w:tcPr>
          <w:p w14:paraId="4BC21137"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657" w:type="dxa"/>
          </w:tcPr>
          <w:p w14:paraId="6F1B56BA"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225" w:type="dxa"/>
            <w:tcBorders>
              <w:top w:val="nil"/>
              <w:bottom w:val="nil"/>
            </w:tcBorders>
          </w:tcPr>
          <w:p w14:paraId="06DAFF0E"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1A777BB4"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513" w:type="dxa"/>
          </w:tcPr>
          <w:p w14:paraId="74D16408"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r>
      <w:tr w:rsidR="001C3FA4" w14:paraId="0EC25BB0" w14:textId="77777777" w:rsidTr="001F5B21">
        <w:tc>
          <w:tcPr>
            <w:tcW w:w="1384" w:type="dxa"/>
          </w:tcPr>
          <w:p w14:paraId="73A5AA55"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CEU (99)</w:t>
            </w:r>
          </w:p>
        </w:tc>
        <w:tc>
          <w:tcPr>
            <w:tcW w:w="1227" w:type="dxa"/>
            <w:gridSpan w:val="2"/>
          </w:tcPr>
          <w:p w14:paraId="35847CE9"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-0.0102</w:t>
            </w:r>
          </w:p>
        </w:tc>
        <w:tc>
          <w:tcPr>
            <w:tcW w:w="942" w:type="dxa"/>
          </w:tcPr>
          <w:p w14:paraId="36B8BE34"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99.37</w:t>
            </w:r>
          </w:p>
        </w:tc>
        <w:tc>
          <w:tcPr>
            <w:tcW w:w="383" w:type="dxa"/>
            <w:gridSpan w:val="2"/>
            <w:tcBorders>
              <w:top w:val="nil"/>
              <w:bottom w:val="nil"/>
            </w:tcBorders>
          </w:tcPr>
          <w:p w14:paraId="68659646"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971" w:type="dxa"/>
          </w:tcPr>
          <w:p w14:paraId="1C42DCEA" w14:textId="037A9998"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851</w:t>
            </w:r>
            <w:r w:rsidR="00324125" w:rsidRPr="0012769C">
              <w:rPr>
                <w:rFonts w:ascii="Times New Roman" w:eastAsia="Times New Roman" w:hAnsi="Times New Roman" w:cs="Times New Roman"/>
                <w:sz w:val="20"/>
                <w:szCs w:val="20"/>
                <w:lang w:val="en-US" w:eastAsia="zh-CN"/>
              </w:rPr>
              <w:t>,</w:t>
            </w:r>
            <w:r w:rsidRPr="0012769C">
              <w:rPr>
                <w:rFonts w:ascii="Times New Roman" w:eastAsia="Times New Roman" w:hAnsi="Times New Roman" w:cs="Times New Roman"/>
                <w:sz w:val="20"/>
                <w:szCs w:val="20"/>
                <w:lang w:val="en-US" w:eastAsia="zh-CN"/>
              </w:rPr>
              <w:t>342</w:t>
            </w:r>
          </w:p>
        </w:tc>
        <w:tc>
          <w:tcPr>
            <w:tcW w:w="1222" w:type="dxa"/>
          </w:tcPr>
          <w:p w14:paraId="4C21BC8C"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3.16e-5</w:t>
            </w:r>
          </w:p>
        </w:tc>
        <w:tc>
          <w:tcPr>
            <w:tcW w:w="1657" w:type="dxa"/>
          </w:tcPr>
          <w:p w14:paraId="454B21E6" w14:textId="6B1A346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31</w:t>
            </w:r>
            <w:r w:rsidR="00324125" w:rsidRP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635.78</w:t>
            </w:r>
          </w:p>
        </w:tc>
        <w:tc>
          <w:tcPr>
            <w:tcW w:w="225" w:type="dxa"/>
            <w:tcBorders>
              <w:top w:val="nil"/>
              <w:bottom w:val="nil"/>
            </w:tcBorders>
          </w:tcPr>
          <w:p w14:paraId="6E6042A1"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7DE8FEAA"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1.48e-5</w:t>
            </w:r>
          </w:p>
        </w:tc>
        <w:tc>
          <w:tcPr>
            <w:tcW w:w="1513" w:type="dxa"/>
          </w:tcPr>
          <w:p w14:paraId="6E7EBA6A" w14:textId="03981AF9"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67</w:t>
            </w:r>
            <w:r w:rsidR="00324125" w:rsidRP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628.51</w:t>
            </w:r>
          </w:p>
        </w:tc>
      </w:tr>
      <w:tr w:rsidR="001C3FA4" w14:paraId="14EBE4E6" w14:textId="77777777" w:rsidTr="001F5B21">
        <w:tc>
          <w:tcPr>
            <w:tcW w:w="1384" w:type="dxa"/>
          </w:tcPr>
          <w:p w14:paraId="5144270F"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TSI (107)</w:t>
            </w:r>
          </w:p>
        </w:tc>
        <w:tc>
          <w:tcPr>
            <w:tcW w:w="1227" w:type="dxa"/>
            <w:gridSpan w:val="2"/>
          </w:tcPr>
          <w:p w14:paraId="3E9B4629"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-0.0094</w:t>
            </w:r>
          </w:p>
        </w:tc>
        <w:tc>
          <w:tcPr>
            <w:tcW w:w="942" w:type="dxa"/>
          </w:tcPr>
          <w:p w14:paraId="65DF7952"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107.32</w:t>
            </w:r>
          </w:p>
        </w:tc>
        <w:tc>
          <w:tcPr>
            <w:tcW w:w="383" w:type="dxa"/>
            <w:gridSpan w:val="2"/>
            <w:tcBorders>
              <w:top w:val="nil"/>
              <w:bottom w:val="nil"/>
            </w:tcBorders>
          </w:tcPr>
          <w:p w14:paraId="493E243E"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971" w:type="dxa"/>
          </w:tcPr>
          <w:p w14:paraId="7001361D" w14:textId="780904EF"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852</w:t>
            </w:r>
            <w:r w:rsidR="00324125" w:rsidRPr="0012769C">
              <w:rPr>
                <w:rFonts w:ascii="Times New Roman" w:eastAsia="Times New Roman" w:hAnsi="Times New Roman" w:cs="Times New Roman"/>
                <w:sz w:val="20"/>
                <w:szCs w:val="20"/>
                <w:lang w:val="en-US" w:eastAsia="zh-CN"/>
              </w:rPr>
              <w:t>,</w:t>
            </w:r>
            <w:r w:rsidRPr="0012769C">
              <w:rPr>
                <w:rFonts w:ascii="Times New Roman" w:eastAsia="Times New Roman" w:hAnsi="Times New Roman" w:cs="Times New Roman"/>
                <w:sz w:val="20"/>
                <w:szCs w:val="20"/>
                <w:lang w:val="en-US" w:eastAsia="zh-CN"/>
              </w:rPr>
              <w:t>354</w:t>
            </w:r>
          </w:p>
        </w:tc>
        <w:tc>
          <w:tcPr>
            <w:tcW w:w="1222" w:type="dxa"/>
          </w:tcPr>
          <w:p w14:paraId="7985DD55"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2.79e-5</w:t>
            </w:r>
          </w:p>
        </w:tc>
        <w:tc>
          <w:tcPr>
            <w:tcW w:w="1657" w:type="dxa"/>
          </w:tcPr>
          <w:p w14:paraId="1F890E2D" w14:textId="00334C1B"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35</w:t>
            </w:r>
            <w:r w:rsidR="00324125" w:rsidRP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782.68</w:t>
            </w:r>
          </w:p>
        </w:tc>
        <w:tc>
          <w:tcPr>
            <w:tcW w:w="225" w:type="dxa"/>
            <w:tcBorders>
              <w:top w:val="nil"/>
              <w:bottom w:val="nil"/>
            </w:tcBorders>
          </w:tcPr>
          <w:p w14:paraId="67F19768"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3A4A606D"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1.43e-5</w:t>
            </w:r>
          </w:p>
        </w:tc>
        <w:tc>
          <w:tcPr>
            <w:tcW w:w="1513" w:type="dxa"/>
          </w:tcPr>
          <w:p w14:paraId="526201CD" w14:textId="3C9C3B8E"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69</w:t>
            </w:r>
            <w:r w:rsidR="00324125" w:rsidRP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852.85</w:t>
            </w:r>
          </w:p>
        </w:tc>
      </w:tr>
      <w:tr w:rsidR="001C3FA4" w14:paraId="22B472D1" w14:textId="77777777" w:rsidTr="001F5B21">
        <w:tc>
          <w:tcPr>
            <w:tcW w:w="1384" w:type="dxa"/>
          </w:tcPr>
          <w:p w14:paraId="38B913B6"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7" w:type="dxa"/>
            <w:gridSpan w:val="2"/>
          </w:tcPr>
          <w:p w14:paraId="2F3603E3"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42" w:type="dxa"/>
          </w:tcPr>
          <w:p w14:paraId="463FDBFA"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383" w:type="dxa"/>
            <w:gridSpan w:val="2"/>
            <w:tcBorders>
              <w:top w:val="nil"/>
              <w:bottom w:val="nil"/>
            </w:tcBorders>
          </w:tcPr>
          <w:p w14:paraId="1AE6EEB9"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971" w:type="dxa"/>
          </w:tcPr>
          <w:p w14:paraId="2860EE13" w14:textId="77777777" w:rsidR="001C3FA4" w:rsidRPr="0012769C" w:rsidRDefault="001C3FA4" w:rsidP="00374326">
            <w:pPr>
              <w:jc w:val="center"/>
              <w:rPr>
                <w:rFonts w:ascii="Times New Roman" w:eastAsia="Times New Roman" w:hAnsi="Times New Roman" w:cs="Times New Roman"/>
                <w:color w:val="000000"/>
                <w:sz w:val="20"/>
                <w:szCs w:val="20"/>
                <w:lang w:val="en-US" w:eastAsia="zh-CN"/>
              </w:rPr>
            </w:pPr>
          </w:p>
        </w:tc>
        <w:tc>
          <w:tcPr>
            <w:tcW w:w="1222" w:type="dxa"/>
          </w:tcPr>
          <w:p w14:paraId="299A1197"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657" w:type="dxa"/>
          </w:tcPr>
          <w:p w14:paraId="16A19AA9"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225" w:type="dxa"/>
            <w:tcBorders>
              <w:top w:val="nil"/>
              <w:bottom w:val="nil"/>
            </w:tcBorders>
          </w:tcPr>
          <w:p w14:paraId="50B6FFD7"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1781A8A9"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513" w:type="dxa"/>
          </w:tcPr>
          <w:p w14:paraId="64300ECB"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r>
      <w:tr w:rsidR="001C3FA4" w14:paraId="15BF307E" w14:textId="77777777" w:rsidTr="001F5B21">
        <w:tc>
          <w:tcPr>
            <w:tcW w:w="1384" w:type="dxa"/>
          </w:tcPr>
          <w:p w14:paraId="7FA57312"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MSL (85)</w:t>
            </w:r>
          </w:p>
        </w:tc>
        <w:tc>
          <w:tcPr>
            <w:tcW w:w="1227" w:type="dxa"/>
            <w:gridSpan w:val="2"/>
          </w:tcPr>
          <w:p w14:paraId="093C6DC2"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-0.0118</w:t>
            </w:r>
          </w:p>
        </w:tc>
        <w:tc>
          <w:tcPr>
            <w:tcW w:w="942" w:type="dxa"/>
          </w:tcPr>
          <w:p w14:paraId="6E4B5476"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85.47</w:t>
            </w:r>
          </w:p>
        </w:tc>
        <w:tc>
          <w:tcPr>
            <w:tcW w:w="383" w:type="dxa"/>
            <w:gridSpan w:val="2"/>
            <w:tcBorders>
              <w:top w:val="nil"/>
              <w:bottom w:val="nil"/>
            </w:tcBorders>
          </w:tcPr>
          <w:p w14:paraId="5AF41A6B"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971" w:type="dxa"/>
          </w:tcPr>
          <w:p w14:paraId="61A655E8" w14:textId="2D7C4610"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816</w:t>
            </w:r>
            <w:r w:rsidR="0012769C">
              <w:rPr>
                <w:rFonts w:ascii="Times New Roman" w:eastAsia="Times New Roman" w:hAnsi="Times New Roman" w:cs="Times New Roman"/>
                <w:sz w:val="20"/>
                <w:szCs w:val="20"/>
                <w:lang w:val="en-US" w:eastAsia="zh-CN"/>
              </w:rPr>
              <w:t>,</w:t>
            </w:r>
            <w:r w:rsidRPr="0012769C">
              <w:rPr>
                <w:rFonts w:ascii="Times New Roman" w:eastAsia="Times New Roman" w:hAnsi="Times New Roman" w:cs="Times New Roman"/>
                <w:sz w:val="20"/>
                <w:szCs w:val="20"/>
                <w:lang w:val="en-US" w:eastAsia="zh-CN"/>
              </w:rPr>
              <w:t>393</w:t>
            </w:r>
          </w:p>
        </w:tc>
        <w:tc>
          <w:tcPr>
            <w:tcW w:w="1222" w:type="dxa"/>
          </w:tcPr>
          <w:p w14:paraId="453A99B8"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4.81e-5</w:t>
            </w:r>
          </w:p>
        </w:tc>
        <w:tc>
          <w:tcPr>
            <w:tcW w:w="1657" w:type="dxa"/>
          </w:tcPr>
          <w:p w14:paraId="74280C05" w14:textId="716C974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20</w:t>
            </w:r>
            <w:r w:rsid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811.19</w:t>
            </w:r>
          </w:p>
        </w:tc>
        <w:tc>
          <w:tcPr>
            <w:tcW w:w="225" w:type="dxa"/>
            <w:tcBorders>
              <w:top w:val="nil"/>
              <w:bottom w:val="nil"/>
            </w:tcBorders>
          </w:tcPr>
          <w:p w14:paraId="3F621666"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31022730"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7.51e-6</w:t>
            </w:r>
          </w:p>
        </w:tc>
        <w:tc>
          <w:tcPr>
            <w:tcW w:w="1513" w:type="dxa"/>
          </w:tcPr>
          <w:p w14:paraId="3AA63800" w14:textId="320118E1"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133</w:t>
            </w:r>
            <w:r w:rsid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189.46</w:t>
            </w:r>
          </w:p>
        </w:tc>
      </w:tr>
      <w:tr w:rsidR="001C3FA4" w14:paraId="2B9C54B7" w14:textId="77777777" w:rsidTr="001F5B21">
        <w:tc>
          <w:tcPr>
            <w:tcW w:w="1384" w:type="dxa"/>
          </w:tcPr>
          <w:p w14:paraId="62B4191A"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YRI (108)</w:t>
            </w:r>
          </w:p>
        </w:tc>
        <w:tc>
          <w:tcPr>
            <w:tcW w:w="1227" w:type="dxa"/>
            <w:gridSpan w:val="2"/>
          </w:tcPr>
          <w:p w14:paraId="3233F7A7"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-0.0093</w:t>
            </w:r>
          </w:p>
        </w:tc>
        <w:tc>
          <w:tcPr>
            <w:tcW w:w="942" w:type="dxa"/>
          </w:tcPr>
          <w:p w14:paraId="0EB08927"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108.44</w:t>
            </w:r>
          </w:p>
        </w:tc>
        <w:tc>
          <w:tcPr>
            <w:tcW w:w="383" w:type="dxa"/>
            <w:gridSpan w:val="2"/>
            <w:tcBorders>
              <w:top w:val="nil"/>
              <w:bottom w:val="nil"/>
            </w:tcBorders>
          </w:tcPr>
          <w:p w14:paraId="258A5B96"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971" w:type="dxa"/>
          </w:tcPr>
          <w:p w14:paraId="47E848BB" w14:textId="1099A90E"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819</w:t>
            </w:r>
            <w:r w:rsidR="0012769C">
              <w:rPr>
                <w:rFonts w:ascii="Times New Roman" w:eastAsia="Times New Roman" w:hAnsi="Times New Roman" w:cs="Times New Roman"/>
                <w:sz w:val="20"/>
                <w:szCs w:val="20"/>
                <w:lang w:val="en-US" w:eastAsia="zh-CN"/>
              </w:rPr>
              <w:t>,</w:t>
            </w:r>
            <w:r w:rsidRPr="0012769C">
              <w:rPr>
                <w:rFonts w:ascii="Times New Roman" w:eastAsia="Times New Roman" w:hAnsi="Times New Roman" w:cs="Times New Roman"/>
                <w:sz w:val="20"/>
                <w:szCs w:val="20"/>
                <w:lang w:val="en-US" w:eastAsia="zh-CN"/>
              </w:rPr>
              <w:t>671</w:t>
            </w:r>
          </w:p>
        </w:tc>
        <w:tc>
          <w:tcPr>
            <w:tcW w:w="1222" w:type="dxa"/>
          </w:tcPr>
          <w:p w14:paraId="353B1376"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1.57e-5</w:t>
            </w:r>
          </w:p>
        </w:tc>
        <w:tc>
          <w:tcPr>
            <w:tcW w:w="1657" w:type="dxa"/>
          </w:tcPr>
          <w:p w14:paraId="3666746D" w14:textId="5659EA02"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63</w:t>
            </w:r>
            <w:r w:rsid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781.53</w:t>
            </w:r>
          </w:p>
        </w:tc>
        <w:tc>
          <w:tcPr>
            <w:tcW w:w="225" w:type="dxa"/>
            <w:tcBorders>
              <w:top w:val="nil"/>
              <w:bottom w:val="nil"/>
            </w:tcBorders>
          </w:tcPr>
          <w:p w14:paraId="138D5C48" w14:textId="77777777" w:rsidR="001C3FA4" w:rsidRPr="0012769C" w:rsidRDefault="001C3FA4" w:rsidP="00374326">
            <w:pPr>
              <w:jc w:val="center"/>
              <w:rPr>
                <w:rFonts w:ascii="Times New Roman" w:eastAsia="Times New Roman" w:hAnsi="Times New Roman" w:cs="Times New Roman"/>
                <w:sz w:val="20"/>
                <w:szCs w:val="20"/>
                <w:lang w:val="en-US" w:eastAsia="zh-CN"/>
              </w:rPr>
            </w:pPr>
          </w:p>
        </w:tc>
        <w:tc>
          <w:tcPr>
            <w:tcW w:w="1152" w:type="dxa"/>
          </w:tcPr>
          <w:p w14:paraId="3119F21A" w14:textId="77777777"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7.78e-6</w:t>
            </w:r>
          </w:p>
        </w:tc>
        <w:tc>
          <w:tcPr>
            <w:tcW w:w="1513" w:type="dxa"/>
          </w:tcPr>
          <w:p w14:paraId="4B698EE9" w14:textId="5B511316" w:rsidR="001C3FA4" w:rsidRPr="0012769C" w:rsidRDefault="001C3FA4" w:rsidP="00374326">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128</w:t>
            </w:r>
            <w:r w:rsidR="0012769C">
              <w:rPr>
                <w:rFonts w:ascii="Times New Roman" w:hAnsi="Times New Roman" w:cs="Times New Roman"/>
                <w:sz w:val="20"/>
                <w:szCs w:val="20"/>
                <w:lang w:val="en-US"/>
              </w:rPr>
              <w:t>,</w:t>
            </w:r>
            <w:r w:rsidRPr="0012769C">
              <w:rPr>
                <w:rFonts w:ascii="Times New Roman" w:hAnsi="Times New Roman" w:cs="Times New Roman"/>
                <w:sz w:val="20"/>
                <w:szCs w:val="20"/>
                <w:lang w:val="en-US"/>
              </w:rPr>
              <w:t>491.57</w:t>
            </w:r>
          </w:p>
        </w:tc>
      </w:tr>
    </w:tbl>
    <w:p w14:paraId="4D440F5F" w14:textId="76BE0E44" w:rsidR="002732AF" w:rsidRDefault="0082757D" w:rsidP="000A00E6">
      <w:pPr>
        <w:rPr>
          <w:rFonts w:ascii="Times New Roman" w:eastAsia="Times New Roman" w:hAnsi="Times New Roman" w:cs="Times New Roman"/>
          <w:color w:val="000000"/>
          <w:lang w:val="en-US"/>
        </w:rPr>
      </w:pPr>
      <w:r w:rsidRPr="00EA4067">
        <w:rPr>
          <w:rFonts w:ascii="Times New Roman" w:eastAsia="Times New Roman" w:hAnsi="Times New Roman" w:cs="Times New Roman"/>
          <w:b/>
          <w:color w:val="000000"/>
          <w:lang w:val="en-US" w:eastAsia="zh-CN"/>
        </w:rPr>
        <w:t>Notes</w:t>
      </w:r>
      <w:r>
        <w:rPr>
          <w:rFonts w:ascii="Times New Roman" w:eastAsia="Times New Roman" w:hAnsi="Times New Roman" w:cs="Times New Roman"/>
          <w:color w:val="000000"/>
          <w:lang w:val="en-US" w:eastAsia="zh-CN"/>
        </w:rPr>
        <w:t xml:space="preserve">: </w:t>
      </w:r>
      <w:r>
        <w:rPr>
          <w:rFonts w:ascii="Times New Roman" w:hAnsi="Times New Roman" w:cs="Times New Roman"/>
          <w:lang w:eastAsia="zh-CN"/>
        </w:rPr>
        <w:t>CHB, Chinese in Beijing; JPT,</w:t>
      </w:r>
      <w:r w:rsidRPr="00FF00E0">
        <w:rPr>
          <w:rFonts w:ascii="Times New Roman" w:hAnsi="Times New Roman" w:cs="Times New Roman"/>
          <w:lang w:eastAsia="zh-CN"/>
        </w:rPr>
        <w:t xml:space="preserve"> Japanese in Tokyo</w:t>
      </w:r>
      <w:r>
        <w:rPr>
          <w:rFonts w:ascii="Times New Roman" w:hAnsi="Times New Roman" w:cs="Times New Roman"/>
          <w:lang w:eastAsia="zh-CN"/>
        </w:rPr>
        <w:t xml:space="preserve">; </w:t>
      </w:r>
      <w:r>
        <w:rPr>
          <w:rFonts w:ascii="Times New Roman" w:eastAsia="Times New Roman" w:hAnsi="Times New Roman" w:cs="Times New Roman"/>
          <w:color w:val="000000"/>
          <w:lang w:val="en-US" w:eastAsia="zh-CN"/>
        </w:rPr>
        <w:t>MSL,</w:t>
      </w:r>
      <w:r w:rsidRPr="00FF00E0">
        <w:rPr>
          <w:rFonts w:ascii="Times New Roman" w:eastAsia="Times New Roman" w:hAnsi="Times New Roman" w:cs="Times New Roman"/>
          <w:color w:val="000000"/>
          <w:lang w:val="en-US" w:eastAsia="zh-CN"/>
        </w:rPr>
        <w:t xml:space="preserve"> </w:t>
      </w:r>
      <w:r w:rsidRPr="00FF00E0">
        <w:rPr>
          <w:rFonts w:ascii="Times New Roman" w:eastAsia="Times New Roman" w:hAnsi="Times New Roman" w:cs="Times New Roman"/>
          <w:color w:val="000000"/>
          <w:lang w:val="en-US"/>
        </w:rPr>
        <w:t>Mende in Sierra Leone</w:t>
      </w:r>
      <w:r>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lang w:val="en-US" w:eastAsia="zh-CN"/>
        </w:rPr>
        <w:t>YRI,</w:t>
      </w:r>
      <w:r w:rsidRPr="00FF00E0">
        <w:rPr>
          <w:rFonts w:ascii="Times New Roman" w:eastAsia="Times New Roman" w:hAnsi="Times New Roman" w:cs="Times New Roman"/>
          <w:color w:val="000000"/>
          <w:lang w:val="en-US" w:eastAsia="zh-CN"/>
        </w:rPr>
        <w:t xml:space="preserve"> </w:t>
      </w:r>
      <w:r w:rsidRPr="00FF00E0">
        <w:rPr>
          <w:rFonts w:ascii="Times New Roman" w:eastAsia="Times New Roman" w:hAnsi="Times New Roman" w:cs="Times New Roman"/>
          <w:color w:val="000000"/>
          <w:lang w:val="en-US"/>
        </w:rPr>
        <w:t>Yoruba in Ibadan, Nigeria</w:t>
      </w:r>
      <w:r>
        <w:rPr>
          <w:rFonts w:ascii="Times New Roman" w:eastAsia="Times New Roman" w:hAnsi="Times New Roman" w:cs="Times New Roman"/>
          <w:color w:val="000000"/>
          <w:lang w:val="en-US"/>
        </w:rPr>
        <w:t xml:space="preserve">; </w:t>
      </w:r>
      <w:r w:rsidRPr="00FF00E0">
        <w:rPr>
          <w:rFonts w:ascii="Times New Roman" w:eastAsia="Times New Roman" w:hAnsi="Times New Roman" w:cs="Times New Roman"/>
          <w:color w:val="000000"/>
          <w:lang w:val="en-US" w:eastAsia="zh-CN"/>
        </w:rPr>
        <w:t>CEU</w:t>
      </w:r>
      <w:r>
        <w:rPr>
          <w:rFonts w:ascii="Times New Roman" w:eastAsia="Times New Roman" w:hAnsi="Times New Roman" w:cs="Times New Roman"/>
          <w:color w:val="000000"/>
          <w:lang w:val="en-US" w:eastAsia="zh-CN"/>
        </w:rPr>
        <w:t>,</w:t>
      </w:r>
      <w:r w:rsidRPr="00FF00E0">
        <w:rPr>
          <w:rFonts w:ascii="Times New Roman" w:eastAsia="Times New Roman" w:hAnsi="Times New Roman" w:cs="Times New Roman"/>
          <w:color w:val="000000"/>
          <w:lang w:val="en-US" w:eastAsia="zh-CN"/>
        </w:rPr>
        <w:t xml:space="preserve"> </w:t>
      </w:r>
      <w:r w:rsidRPr="00FF00E0">
        <w:rPr>
          <w:rFonts w:ascii="Times New Roman" w:eastAsia="Times New Roman" w:hAnsi="Times New Roman" w:cs="Times New Roman"/>
          <w:color w:val="000000"/>
          <w:lang w:val="en-US"/>
        </w:rPr>
        <w:t>Utah residents with Northern and Western European ancestry</w:t>
      </w:r>
      <w:r>
        <w:rPr>
          <w:rFonts w:ascii="Times New Roman" w:eastAsia="Times New Roman" w:hAnsi="Times New Roman" w:cs="Times New Roman"/>
          <w:color w:val="000000"/>
          <w:lang w:val="en-US"/>
        </w:rPr>
        <w:t xml:space="preserve">; </w:t>
      </w:r>
      <w:r w:rsidRPr="00FF00E0">
        <w:rPr>
          <w:rFonts w:ascii="Times New Roman" w:hAnsi="Times New Roman" w:cs="Times New Roman"/>
          <w:lang w:eastAsia="zh-CN"/>
        </w:rPr>
        <w:t>TSI</w:t>
      </w:r>
      <w:r>
        <w:rPr>
          <w:rFonts w:ascii="Times New Roman" w:hAnsi="Times New Roman" w:cs="Times New Roman"/>
          <w:lang w:eastAsia="zh-CN"/>
        </w:rPr>
        <w:t>,</w:t>
      </w:r>
      <w:r w:rsidRPr="00FF00E0">
        <w:rPr>
          <w:rFonts w:ascii="Times New Roman" w:hAnsi="Times New Roman" w:cs="Times New Roman"/>
          <w:lang w:eastAsia="zh-CN"/>
        </w:rPr>
        <w:t xml:space="preserve"> </w:t>
      </w:r>
      <w:r>
        <w:rPr>
          <w:rFonts w:ascii="Times New Roman" w:eastAsia="Times New Roman" w:hAnsi="Times New Roman" w:cs="Times New Roman"/>
          <w:color w:val="000000"/>
          <w:lang w:val="en-US"/>
        </w:rPr>
        <w:t>T</w:t>
      </w:r>
      <w:r>
        <w:rPr>
          <w:rFonts w:ascii="Times New Roman" w:eastAsia="Times New Roman" w:hAnsi="Times New Roman" w:cs="Times New Roman" w:hint="eastAsia"/>
          <w:color w:val="000000"/>
          <w:lang w:val="en-US" w:eastAsia="zh-CN"/>
        </w:rPr>
        <w:t>u</w:t>
      </w:r>
      <w:r w:rsidRPr="00FF00E0">
        <w:rPr>
          <w:rFonts w:ascii="Times New Roman" w:eastAsia="Times New Roman" w:hAnsi="Times New Roman" w:cs="Times New Roman"/>
          <w:color w:val="000000"/>
          <w:lang w:val="en-US"/>
        </w:rPr>
        <w:t>scani in Italy</w:t>
      </w:r>
      <w:r>
        <w:rPr>
          <w:rFonts w:ascii="Times New Roman" w:eastAsia="Times New Roman" w:hAnsi="Times New Roman" w:cs="Times New Roman"/>
          <w:color w:val="000000"/>
          <w:lang w:val="en-US"/>
        </w:rPr>
        <w:t>.</w:t>
      </w:r>
    </w:p>
    <w:p w14:paraId="069CC0FC" w14:textId="77777777" w:rsidR="00D54B0C" w:rsidRDefault="00D54B0C" w:rsidP="000A00E6">
      <w:pPr>
        <w:rPr>
          <w:rFonts w:ascii="Times New Roman" w:eastAsia="Times New Roman" w:hAnsi="Times New Roman" w:cs="Times New Roman"/>
          <w:color w:val="000000"/>
          <w:lang w:val="en-US"/>
        </w:rPr>
      </w:pPr>
    </w:p>
    <w:p w14:paraId="1BBB2291" w14:textId="77777777" w:rsidR="00D54B0C" w:rsidRPr="0053589C" w:rsidRDefault="00D54B0C" w:rsidP="00D54B0C">
      <w:pPr>
        <w:spacing w:line="360" w:lineRule="auto"/>
        <w:rPr>
          <w:rFonts w:ascii="Times New Roman" w:eastAsia="Times New Roman" w:hAnsi="Times New Roman" w:cs="Times New Roman"/>
          <w:b/>
          <w:color w:val="000000"/>
          <w:lang w:val="en-US" w:eastAsia="zh-CN"/>
        </w:rPr>
      </w:pPr>
      <w:r w:rsidRPr="0053589C">
        <w:rPr>
          <w:rFonts w:ascii="Times New Roman" w:eastAsia="Times New Roman" w:hAnsi="Times New Roman" w:cs="Times New Roman"/>
          <w:b/>
          <w:color w:val="000000"/>
          <w:lang w:val="en-US" w:eastAsia="zh-CN"/>
        </w:rPr>
        <w:t>1KG samples</w:t>
      </w:r>
    </w:p>
    <w:p w14:paraId="7529D449" w14:textId="77777777" w:rsidR="00D54B0C" w:rsidRDefault="00D54B0C" w:rsidP="00D54B0C">
      <w:pPr>
        <w:spacing w:line="360" w:lineRule="auto"/>
        <w:rPr>
          <w:rFonts w:ascii="Times New Roman" w:eastAsia="Times New Roman" w:hAnsi="Times New Roman" w:cs="Times New Roman"/>
          <w:color w:val="000000"/>
          <w:lang w:val="en-US" w:eastAsia="zh-CN"/>
        </w:rPr>
      </w:pPr>
      <w:r>
        <w:rPr>
          <w:rFonts w:ascii="Times New Roman" w:eastAsia="Times New Roman" w:hAnsi="Times New Roman" w:cs="Times New Roman"/>
          <w:color w:val="000000"/>
          <w:lang w:val="en-US" w:eastAsia="zh-CN"/>
        </w:rPr>
        <w:t xml:space="preserve">We examined the </w:t>
      </w:r>
      <m:oMath>
        <m:sSub>
          <m:sSubPr>
            <m:ctrlPr>
              <w:rPr>
                <w:rFonts w:ascii="Cambria Math" w:eastAsia="Times New Roman" w:hAnsi="Cambria Math" w:cs="Times New Roman"/>
                <w:i/>
                <w:color w:val="000000"/>
                <w:lang w:val="en-US" w:eastAsia="zh-CN"/>
              </w:rPr>
            </m:ctrlPr>
          </m:sSubPr>
          <m:e>
            <m:r>
              <m:rPr>
                <m:scr m:val="script"/>
              </m:rPr>
              <w:rPr>
                <w:rFonts w:ascii="Cambria Math" w:eastAsia="Times New Roman" w:hAnsi="Cambria Math" w:cs="Times New Roman"/>
                <w:color w:val="000000"/>
                <w:lang w:val="en-US" w:eastAsia="zh-CN"/>
              </w:rPr>
              <m:t>m</m:t>
            </m:r>
          </m:e>
          <m:sub>
            <m:r>
              <w:rPr>
                <w:rFonts w:ascii="Cambria Math" w:eastAsia="Times New Roman" w:hAnsi="Cambria Math" w:cs="Times New Roman"/>
                <w:color w:val="000000"/>
                <w:lang w:val="en-US" w:eastAsia="zh-CN"/>
              </w:rPr>
              <m:t>A,e</m:t>
            </m:r>
          </m:sub>
        </m:sSub>
      </m:oMath>
      <w:r w:rsidRPr="00915F06">
        <w:rPr>
          <w:rFonts w:ascii="Times New Roman" w:eastAsia="Times New Roman" w:hAnsi="Times New Roman" w:cs="Times New Roman"/>
          <w:color w:val="000000"/>
          <w:lang w:val="en-US" w:eastAsia="zh-CN"/>
        </w:rPr>
        <w:t xml:space="preserve"> and </w:t>
      </w:r>
      <m:oMath>
        <m:sSub>
          <m:sSubPr>
            <m:ctrlPr>
              <w:rPr>
                <w:rFonts w:ascii="Cambria Math" w:eastAsia="Times New Roman" w:hAnsi="Cambria Math" w:cs="Times New Roman"/>
                <w:i/>
                <w:color w:val="000000"/>
                <w:lang w:val="en-US" w:eastAsia="zh-CN"/>
              </w:rPr>
            </m:ctrlPr>
          </m:sSubPr>
          <m:e>
            <m:r>
              <m:rPr>
                <m:scr m:val="script"/>
              </m:rPr>
              <w:rPr>
                <w:rFonts w:ascii="Cambria Math" w:eastAsia="Times New Roman" w:hAnsi="Cambria Math" w:cs="Times New Roman"/>
                <w:color w:val="000000"/>
                <w:lang w:val="en-US" w:eastAsia="zh-CN"/>
              </w:rPr>
              <m:t>m</m:t>
            </m:r>
          </m:e>
          <m:sub>
            <m:r>
              <w:rPr>
                <w:rFonts w:ascii="Cambria Math" w:eastAsia="Times New Roman" w:hAnsi="Cambria Math" w:cs="Times New Roman"/>
                <w:color w:val="000000"/>
                <w:lang w:val="en-US" w:eastAsia="zh-CN"/>
              </w:rPr>
              <m:t>D,e</m:t>
            </m:r>
          </m:sub>
        </m:sSub>
      </m:oMath>
      <w:r>
        <w:rPr>
          <w:rFonts w:ascii="Times New Roman" w:eastAsia="Times New Roman" w:hAnsi="Times New Roman" w:cs="Times New Roman"/>
          <w:color w:val="000000"/>
          <w:lang w:val="en-US" w:eastAsia="zh-CN"/>
        </w:rPr>
        <w:t xml:space="preserve"> using HapMap data </w:t>
      </w:r>
      <w:r>
        <w:rPr>
          <w:rFonts w:ascii="Times New Roman" w:eastAsia="Times New Roman" w:hAnsi="Times New Roman" w:cs="Times New Roman"/>
          <w:color w:val="000000"/>
          <w:lang w:val="en-US" w:eastAsia="zh-CN"/>
        </w:rPr>
        <w:fldChar w:fldCharType="begin" w:fldLock="1"/>
      </w:r>
      <w:r>
        <w:rPr>
          <w:rFonts w:ascii="Times New Roman" w:eastAsia="Times New Roman" w:hAnsi="Times New Roman" w:cs="Times New Roman"/>
          <w:color w:val="000000"/>
          <w:lang w:val="en-US" w:eastAsia="zh-CN"/>
        </w:rPr>
        <w:instrText>ADDIN CSL_CITATION {"citationItems":[{"id":"ITEM-1","itemData":{"DOI":"10.1038/nature09298","ISSN":"1476-4687","PMID":"20811451","abstract":"Despite great progress in identifying genetic variants that influence human disease, most inherited risk remains unexplained. A more complete understanding requires genome-wide studies that fully examine less common alleles in populations with a wide range of ancestry. To inform the design and interpretation of such studies, we genotyped 1.6 million common single nucleotide polymorphisms (SNPs) in 1,184 reference individuals from 11 global populations, and sequenced ten 100-kilobase regions in 692 of these individuals. This integrated data set of common and rare alleles, called 'HapMap 3', includes both SNPs and copy number polymorphisms (CNPs). We characterized population-specific differences among low-frequency variants, measured the improvement in imputation accuracy afforded by the larger reference panel, especially in imputing SNPs with a minor allele frequency of &lt;or=5%, and demonstrated the feasibility of imputing newly discovered CNPs and SNPs. This expanded public resource of genome variants in global populations supports deeper interrogation of genomic variation and its role in human disease, and serves as a step towards a high-resolution map of the landscape of human genetic variation.","author":[{"dropping-particle":"","family":"Altshuler","given":"David M","non-dropping-particle":"","parse-names":false,"suffix":""},{"dropping-particle":"","family":"Gibbs","given":"Richard A","non-dropping-particle":"","parse-names":false,"suffix":""},{"dropping-particle":"","family":"Peltonen","given":"Leena","non-dropping-particle":"","parse-names":false,"suffix":""},{"dropping-particle":"","family":"Dermitzakis","given":"Emmanouil","non-dropping-particle":"","parse-names":false,"suffix":""},{"dropping-particle":"","family":"Schaffner","given":"Stephen F","non-dropping-particle":"","parse-names":false,"suffix":""},{"dropping-particle":"","family":"Yu","given":"Fuli","non-dropping-particle":"","parse-names":false,"suffix":""},{"dropping-particle":"","family":"Bonnen","given":"Penelope E","non-dropping-particle":"","parse-names":false,"suffix":""},{"dropping-particle":"","family":"Bakker","given":"Paul I W","non-dropping-particle":"de","parse-names":false,"suffix":""},{"dropping-particle":"","family":"Deloukas","given":"Panos","non-dropping-particle":"","parse-names":false,"suffix":""},{"dropping-particle":"","family":"Gabriel","given":"Stacey B","non-dropping-particle":"","parse-names":false,"suffix":""},{"dropping-particle":"","family":"Gwilliam","given":"Rhian","non-dropping-particle":"","parse-names":false,"suffix":""},{"dropping-particle":"","family":"Hunt","given":"Sarah","non-dropping-particle":"","parse-names":false,"suffix":""},{"dropping-particle":"","family":"Inouye","given":"Michael","non-dropping-particle":"","parse-names":false,"suffix":""},{"dropping-particle":"","family":"Jia","given":"Xiaoming","non-dropping-particle":"","parse-names":false,"suffix":""},{"dropping-particle":"","family":"Palotie","given":"Aarno","non-dropping-particle":"","parse-names":false,"suffix":""},{"dropping-particle":"","family":"Parkin","given":"Melissa","non-dropping-particle":"","parse-names":false,"suffix":""},{"dropping-particle":"","family":"Whittaker","given":"Pamela","non-dropping-particle":"","parse-names":false,"suffix":""},{"dropping-particle":"","family":"Chang","given":"Kyle","non-dropping-particle":"","parse-names":false,"suffix":""},{"dropping-particle":"","family":"Hawes","given":"Alicia","non-dropping-particle":"","parse-names":false,"suffix":""},{"dropping-particle":"","family":"Lewis","given":"Lora R","non-dropping-particle":"","parse-names":false,"suffix":""},{"dropping-particle":"","family":"Ren","given":"Yanru","non-dropping-particle":"","parse-names":false,"suffix":""},{"dropping-particle":"","family":"Wheeler","given":"David","non-dropping-particle":"","parse-names":false,"suffix":""},{"dropping-particle":"","family":"Muzny","given":"Donna Marie","non-dropping-particle":"","parse-names":false,"suffix":""},{"dropping-particle":"","family":"Barnes","given":"Chris","non-dropping-particle":"","parse-names":false,"suffix":""},{"dropping-particle":"","family":"Darvishi","given":"Katayoon","non-dropping-particle":"","parse-names":false,"suffix":""},{"dropping-particle":"","family":"Hurles","given":"Matthew","non-dropping-particle":"","parse-names":false,"suffix":""},{"dropping-particle":"","family":"Korn","given":"Joshua M","non-dropping-particle":"","parse-names":false,"suffix":""},{"dropping-particle":"","family":"Kristiansson","given":"Kati","non-dropping-particle":"","parse-names":false,"suffix":""},{"dropping-particle":"","family":"Lee","given":"Charles","non-dropping-particle":"","parse-names":false,"suffix":""},{"dropping-particle":"","family":"McCarrol","given":"Steven A","non-dropping-particle":"","parse-names":false,"suffix":""},{"dropping-particle":"","family":"Nemesh","given":"James","non-dropping-particle":"","parse-names":false,"suffix":""},{"dropping-particle":"","family":"Keinan","given":"Alon","non-dropping-particle":"","parse-names":false,"suffix":""},{"dropping-particle":"","family":"Montgomery","given":"Stephen B","non-dropping-particle":"","parse-names":false,"suffix":""},{"dropping-particle":"","family":"Pollack","given":"Samuela","non-dropping-particle":"","parse-names":false,"suffix":""},{"dropping-particle":"","family":"Price","given":"Alkes L","non-dropping-particle":"","parse-names":false,"suffix":""},{"dropping-particle":"","family":"Soranzo","given":"Nicole","non-dropping-particle":"","parse-names":false,"suffix":""},{"dropping-particle":"","family":"Gonzaga-Jauregui","given":"Claudia","non-dropping-particle":"","parse-names":false,"suffix":""},{"dropping-particle":"","family":"Anttila","given":"Verneri","non-dropping-particle":"","parse-names":false,"suffix":""},{"dropping-particle":"","family":"Brodeur","given":"Wendy","non-dropping-particle":"","parse-names":false,"suffix":""},{"dropping-particle":"","family":"Daly","given":"Mark J","non-dropping-particle":"","parse-names":false,"suffix":""},{"dropping-particle":"","family":"Leslie","given":"Stephen","non-dropping-particle":"","parse-names":false,"suffix":""},{"dropping-particle":"","family":"McVean","given":"Gil","non-dropping-particle":"","parse-names":false,"suffix":""},{"dropping-particle":"","family":"Moutsianas","given":"Loukas","non-dropping-particle":"","parse-names":false,"suffix":""},{"dropping-particle":"","family":"Nguyen","given":"Huy","non-dropping-particle":"","parse-names":false,"suffix":""},{"dropping-particle":"","family":"Zhang","given":"Qingrun","non-dropping-particle":"","parse-names":false,"suffix":""},{"dropping-particle":"","family":"Ghori","given":"Mohammed J R","non-dropping-particle":"","parse-names":false,"suffix":""},{"dropping-particle":"","family":"McGinnis","given":"Ralph","non-dropping-particle":"","parse-names":false,"suffix":""},{"dropping-particle":"","family":"McLaren","given":"William","non-dropping-particle":"","parse-names":false,"suffix":""},{"dropping-particle":"","family":"Takeuchi","given":"Fumihiko","non-dropping-particle":"","parse-names":false,"suffix":""},{"dropping-particle":"","family":"Grossman","given":"Sharon R","non-dropping-particle":"","parse-names":false,"suffix":""},{"dropping-particle":"","family":"Shlyakhter","given":"Ilya","non-dropping-particle":"","parse-names":false,"suffix":""},{"dropping-particle":"","family":"Hostetter","given":"Elizabeth B","non-dropping-particle":"","parse-names":false,"suffix":""},{"dropping-particle":"","family":"Sabeti","given":"Pardis C","non-dropping-particle":"","parse-names":false,"suffix":""},{"dropping-particle":"","family":"Adebamowo","given":"Clement A","non-dropping-particle":"","parse-names":false,"suffix":""},{"dropping-particle":"","family":"Foster","given":"Morris W","non-dropping-particle":"","parse-names":false,"suffix":""},{"dropping-particle":"","family":"Gordon","given":"Deborah R","non-dropping-particle":"","parse-names":false,"suffix":""},{"dropping-particle":"","family":"Licinio","given":"Julio","non-dropping-particle":"","parse-names":false,"suffix":""},{"dropping-particle":"","family":"Manca","given":"Maria Cristina","non-dropping-particle":"","parse-names":false,"suffix":""},{"dropping-particle":"","family":"Marshall","given":"Patricia A","non-dropping-particle":"","parse-names":false,"suffix":""},{"dropping-particle":"","family":"Matsuda","given":"Ichiro","non-dropping-particle":"","parse-names":false,"suffix":""},{"dropping-particle":"","family":"Ngare","given":"Duncan","non-dropping-particle":"","parse-names":false,"suffix":""},{"dropping-particle":"","family":"Wang","given":"Vivian Ota","non-dropping-particle":"","parse-names":false,"suffix":""},{"dropping-particle":"","family":"Reddy","given":"Deepa","non-dropping-particle":"","parse-names":false,"suffix":""},{"dropping-particle":"","family":"Rotimi","given":"Charles N","non-dropping-particle":"","parse-names":false,"suffix":""},{"dropping-particle":"","family":"Royal","given":"Charmaine D","non-dropping-particle":"","parse-names":false,"suffix":""},{"dropping-particle":"","family":"Sharp","given":"Richard R","non-dropping-particle":"","parse-names":false,"suffix":""},{"dropping-particle":"","family":"Zeng","given":"Changqing","non-dropping-particle":"","parse-names":false,"suffix":""},{"dropping-particle":"","family":"Brooks","given":"Lisa D","non-dropping-particle":"","parse-names":false,"suffix":""},{"dropping-particle":"","family":"McEwen","given":"Jean E","non-dropping-particle":"","parse-names":false,"suffix":""}],"container-title":"Nature","id":"ITEM-1","issue":"7311","issued":{"date-parts":[["2010","9","2"]]},"page":"52-8","title":"Integrating common and rare genetic variation in diverse human populations.","type":"article-journal","volume":"467"},"uris":["http://www.mendeley.com/documents/?uuid=78c3ea38-9e15-4899-8e6e-1b1aea6cc2e1"]}],"mendeley":{"formattedCitation":"(Altshuler &lt;i&gt;et al.&lt;/i&gt;, 2010)","plainTextFormattedCitation":"(Altshuler et al., 2010)","previouslyFormattedCitation":"(Altshuler &lt;i&gt;et al.&lt;/i&gt;, 2010)"},"properties":{"noteIndex":0},"schema":"https://github.com/citation-style-language/schema/raw/master/csl-citation.json"}</w:instrText>
      </w:r>
      <w:r>
        <w:rPr>
          <w:rFonts w:ascii="Times New Roman" w:eastAsia="Times New Roman" w:hAnsi="Times New Roman" w:cs="Times New Roman"/>
          <w:color w:val="000000"/>
          <w:lang w:val="en-US" w:eastAsia="zh-CN"/>
        </w:rPr>
        <w:fldChar w:fldCharType="separate"/>
      </w:r>
      <w:r w:rsidRPr="00324479">
        <w:rPr>
          <w:rFonts w:ascii="Times New Roman" w:eastAsia="Times New Roman" w:hAnsi="Times New Roman" w:cs="Times New Roman"/>
          <w:noProof/>
          <w:color w:val="000000"/>
          <w:lang w:val="en-US" w:eastAsia="zh-CN"/>
        </w:rPr>
        <w:t xml:space="preserve">(Altshuler </w:t>
      </w:r>
      <w:r w:rsidRPr="00324479">
        <w:rPr>
          <w:rFonts w:ascii="Times New Roman" w:eastAsia="Times New Roman" w:hAnsi="Times New Roman" w:cs="Times New Roman"/>
          <w:i/>
          <w:noProof/>
          <w:color w:val="000000"/>
          <w:lang w:val="en-US" w:eastAsia="zh-CN"/>
        </w:rPr>
        <w:t>et al.</w:t>
      </w:r>
      <w:r w:rsidRPr="00324479">
        <w:rPr>
          <w:rFonts w:ascii="Times New Roman" w:eastAsia="Times New Roman" w:hAnsi="Times New Roman" w:cs="Times New Roman"/>
          <w:noProof/>
          <w:color w:val="000000"/>
          <w:lang w:val="en-US" w:eastAsia="zh-CN"/>
        </w:rPr>
        <w:t>, 2010)</w:t>
      </w:r>
      <w:r>
        <w:rPr>
          <w:rFonts w:ascii="Times New Roman" w:eastAsia="Times New Roman" w:hAnsi="Times New Roman" w:cs="Times New Roman"/>
          <w:color w:val="000000"/>
          <w:lang w:val="en-US" w:eastAsia="zh-CN"/>
        </w:rPr>
        <w:fldChar w:fldCharType="end"/>
      </w:r>
      <w:r>
        <w:rPr>
          <w:rFonts w:ascii="Times New Roman" w:eastAsia="Times New Roman" w:hAnsi="Times New Roman" w:cs="Times New Roman"/>
          <w:color w:val="000000"/>
          <w:lang w:val="en-US" w:eastAsia="zh-CN"/>
        </w:rPr>
        <w:t xml:space="preserve"> in three major ethnicities: Asians (103 Chinese in Beijing, CHB; 104 Japanese in Tokyo, JPT), Europeans (99,</w:t>
      </w:r>
      <w:r w:rsidRPr="00FF00E0">
        <w:rPr>
          <w:rFonts w:ascii="Times New Roman" w:eastAsia="Times New Roman" w:hAnsi="Times New Roman" w:cs="Times New Roman"/>
          <w:color w:val="000000"/>
          <w:lang w:val="en-US" w:eastAsia="zh-CN"/>
        </w:rPr>
        <w:t xml:space="preserve"> </w:t>
      </w:r>
      <w:r w:rsidRPr="00FF00E0">
        <w:rPr>
          <w:rFonts w:ascii="Times New Roman" w:eastAsia="Times New Roman" w:hAnsi="Times New Roman" w:cs="Times New Roman"/>
          <w:color w:val="000000"/>
          <w:lang w:val="en-US"/>
        </w:rPr>
        <w:t>Utah residents with Northern and Western European ancestry</w:t>
      </w:r>
      <w:r>
        <w:rPr>
          <w:rFonts w:ascii="Times New Roman" w:eastAsia="Times New Roman" w:hAnsi="Times New Roman" w:cs="Times New Roman"/>
          <w:color w:val="000000"/>
          <w:lang w:val="en-US"/>
        </w:rPr>
        <w:t>, CEU; 107 Tuscani in Italy, TSI), and Africans (85 Mende in Sierra Leone, MSL; 108 Yoruba in Ibadan Nigeria, YRI)</w:t>
      </w:r>
      <w:r>
        <w:rPr>
          <w:rFonts w:ascii="Times New Roman" w:eastAsia="Times New Roman" w:hAnsi="Times New Roman" w:cs="Times New Roman"/>
          <w:color w:val="000000"/>
          <w:lang w:val="en-US" w:eastAsia="zh-CN"/>
        </w:rPr>
        <w:t>.</w:t>
      </w:r>
    </w:p>
    <w:p w14:paraId="60C1FCE3" w14:textId="77777777" w:rsidR="00D54B0C" w:rsidRDefault="00D54B0C" w:rsidP="00D54B0C">
      <w:pPr>
        <w:spacing w:line="360" w:lineRule="auto"/>
        <w:rPr>
          <w:rFonts w:ascii="Times New Roman" w:eastAsia="Times New Roman" w:hAnsi="Times New Roman" w:cs="Times New Roman"/>
          <w:color w:val="000000"/>
          <w:lang w:val="en-US" w:eastAsia="zh-CN"/>
        </w:rPr>
      </w:pPr>
    </w:p>
    <w:p w14:paraId="0D0F80C9" w14:textId="77777777" w:rsidR="00D54B0C" w:rsidRDefault="00D54B0C" w:rsidP="00D54B0C">
      <w:pPr>
        <w:spacing w:line="360" w:lineRule="auto"/>
        <w:rPr>
          <w:rFonts w:ascii="Times New Roman" w:eastAsia="Times New Roman" w:hAnsi="Times New Roman" w:cs="Times New Roman"/>
          <w:color w:val="000000"/>
          <w:lang w:val="en-US" w:eastAsia="zh-CN"/>
        </w:rPr>
      </w:pPr>
      <w:r>
        <w:rPr>
          <w:rFonts w:ascii="Times New Roman" w:eastAsia="Times New Roman" w:hAnsi="Times New Roman" w:cs="Times New Roman"/>
          <w:color w:val="000000"/>
          <w:lang w:val="en-US" w:eastAsia="zh-CN"/>
        </w:rPr>
        <w:t xml:space="preserve">When using 907,614 SNP markers that had MAF greater than 0.05 for these HapMap cohorts, </w:t>
      </w:r>
      <m:oMath>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n</m:t>
            </m:r>
          </m:e>
          <m:sub>
            <m:r>
              <w:rPr>
                <w:rFonts w:ascii="Cambria Math" w:eastAsia="Times New Roman" w:hAnsi="Cambria Math" w:cs="Times New Roman"/>
                <w:color w:val="000000"/>
                <w:lang w:val="en-US" w:eastAsia="zh-CN"/>
              </w:rPr>
              <m:t>e</m:t>
            </m:r>
          </m:sub>
        </m:sSub>
      </m:oMath>
      <w:r>
        <w:rPr>
          <w:rFonts w:ascii="Times New Roman" w:eastAsia="Times New Roman" w:hAnsi="Times New Roman" w:cs="Times New Roman"/>
          <w:color w:val="000000"/>
          <w:lang w:val="en-US" w:eastAsia="zh-CN"/>
        </w:rPr>
        <w:t xml:space="preserve"> was always very close the sample size for each of the six cohorts (</w:t>
      </w:r>
      <w:r w:rsidRPr="0057608A">
        <w:rPr>
          <w:rFonts w:ascii="Times New Roman" w:eastAsia="Times New Roman" w:hAnsi="Times New Roman" w:cs="Times New Roman"/>
          <w:b/>
          <w:color w:val="000000"/>
          <w:lang w:val="en-US" w:eastAsia="zh-CN"/>
        </w:rPr>
        <w:t>Table 3</w:t>
      </w:r>
      <w:r>
        <w:rPr>
          <w:rFonts w:ascii="Times New Roman" w:eastAsia="Times New Roman" w:hAnsi="Times New Roman" w:cs="Times New Roman"/>
          <w:color w:val="000000"/>
          <w:lang w:val="en-US" w:eastAsia="zh-CN"/>
        </w:rPr>
        <w:t xml:space="preserve">). In contrast, the variance of GRM varied across the populations reflecting the different LD structure underlying each cohort. </w:t>
      </w:r>
    </w:p>
    <w:p w14:paraId="26CC5D36" w14:textId="77777777" w:rsidR="00D54B0C" w:rsidRDefault="00D54B0C" w:rsidP="00D54B0C">
      <w:pPr>
        <w:spacing w:line="360" w:lineRule="auto"/>
        <w:rPr>
          <w:rFonts w:ascii="Times New Roman" w:eastAsia="Times New Roman" w:hAnsi="Times New Roman" w:cs="Times New Roman"/>
          <w:color w:val="000000"/>
          <w:lang w:val="en-US" w:eastAsia="zh-CN"/>
        </w:rPr>
      </w:pPr>
    </w:p>
    <w:p w14:paraId="0920B152" w14:textId="77777777" w:rsidR="00D54B0C" w:rsidRDefault="00D54B0C" w:rsidP="00D54B0C">
      <w:pPr>
        <w:spacing w:line="360" w:lineRule="auto"/>
        <w:rPr>
          <w:rFonts w:ascii="Times New Roman" w:eastAsia="Times New Roman" w:hAnsi="Times New Roman" w:cs="Times New Roman"/>
          <w:color w:val="000000"/>
          <w:lang w:val="en-US" w:eastAsia="zh-CN"/>
        </w:rPr>
      </w:pPr>
      <w:r>
        <w:rPr>
          <w:rFonts w:ascii="Times New Roman" w:eastAsia="Times New Roman" w:hAnsi="Times New Roman" w:cs="Times New Roman"/>
          <w:color w:val="000000"/>
          <w:lang w:val="en-US" w:eastAsia="zh-CN"/>
        </w:rPr>
        <w:t xml:space="preserve">We only used the alleles having minor allele frequency (MAF) greater than 0.05 in each cohort. The estimated </w:t>
      </w:r>
      <m:oMath>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n</m:t>
            </m:r>
          </m:e>
          <m:sub>
            <m:r>
              <w:rPr>
                <w:rFonts w:ascii="Cambria Math" w:eastAsia="Times New Roman" w:hAnsi="Cambria Math" w:cs="Times New Roman"/>
                <w:color w:val="000000"/>
                <w:lang w:val="en-US" w:eastAsia="zh-CN"/>
              </w:rPr>
              <m:t>e</m:t>
            </m:r>
          </m:sub>
        </m:sSub>
      </m:oMath>
      <w:r>
        <w:rPr>
          <w:rFonts w:ascii="Times New Roman" w:eastAsia="Times New Roman" w:hAnsi="Times New Roman" w:cs="Times New Roman"/>
          <w:color w:val="000000"/>
          <w:lang w:val="en-US" w:eastAsia="zh-CN"/>
        </w:rPr>
        <w:t xml:space="preserve"> was always very close the actual sample size for each of the six cohorts, indicating that each sample was randomly collected. </w:t>
      </w:r>
      <m:oMath>
        <m:sSub>
          <m:sSubPr>
            <m:ctrlPr>
              <w:rPr>
                <w:rFonts w:ascii="Cambria Math" w:eastAsia="Times New Roman" w:hAnsi="Cambria Math" w:cs="Times New Roman"/>
                <w:i/>
                <w:color w:val="000000"/>
                <w:lang w:val="en-US" w:eastAsia="zh-CN"/>
              </w:rPr>
            </m:ctrlPr>
          </m:sSubPr>
          <m:e>
            <m:r>
              <m:rPr>
                <m:scr m:val="script"/>
              </m:rPr>
              <w:rPr>
                <w:rFonts w:ascii="Cambria Math" w:eastAsia="Times New Roman" w:hAnsi="Cambria Math" w:cs="Times New Roman"/>
                <w:color w:val="000000"/>
                <w:lang w:val="en-US" w:eastAsia="zh-CN"/>
              </w:rPr>
              <m:t>m</m:t>
            </m:r>
          </m:e>
          <m:sub>
            <m:r>
              <w:rPr>
                <w:rFonts w:ascii="Cambria Math" w:eastAsia="Times New Roman" w:hAnsi="Cambria Math" w:cs="Times New Roman"/>
                <w:color w:val="000000"/>
                <w:lang w:val="en-US" w:eastAsia="zh-CN"/>
              </w:rPr>
              <m:t>A,e</m:t>
            </m:r>
          </m:sub>
        </m:sSub>
      </m:oMath>
      <w:r>
        <w:rPr>
          <w:rFonts w:ascii="Times New Roman" w:eastAsia="Times New Roman" w:hAnsi="Times New Roman" w:cs="Times New Roman"/>
          <w:color w:val="000000"/>
          <w:lang w:val="en-US" w:eastAsia="zh-CN"/>
        </w:rPr>
        <w:t xml:space="preserve"> was of little change. Interestingly, for </w:t>
      </w:r>
      <m:oMath>
        <m:sSub>
          <m:sSubPr>
            <m:ctrlPr>
              <w:rPr>
                <w:rFonts w:ascii="Cambria Math" w:eastAsia="Times New Roman" w:hAnsi="Cambria Math" w:cs="Times New Roman"/>
                <w:i/>
                <w:color w:val="000000"/>
                <w:lang w:val="en-US" w:eastAsia="zh-CN"/>
              </w:rPr>
            </m:ctrlPr>
          </m:sSubPr>
          <m:e>
            <m:r>
              <m:rPr>
                <m:scr m:val="script"/>
              </m:rPr>
              <w:rPr>
                <w:rFonts w:ascii="Cambria Math" w:eastAsia="Times New Roman" w:hAnsi="Cambria Math" w:cs="Times New Roman"/>
                <w:color w:val="000000"/>
                <w:lang w:val="en-US" w:eastAsia="zh-CN"/>
              </w:rPr>
              <m:t>m</m:t>
            </m:r>
          </m:e>
          <m:sub>
            <m:r>
              <w:rPr>
                <w:rFonts w:ascii="Cambria Math" w:eastAsia="Times New Roman" w:hAnsi="Cambria Math" w:cs="Times New Roman"/>
                <w:color w:val="000000"/>
                <w:lang w:val="en-US" w:eastAsia="zh-CN"/>
              </w:rPr>
              <m:t>A,e</m:t>
            </m:r>
          </m:sub>
        </m:sSub>
      </m:oMath>
      <w:r>
        <w:rPr>
          <w:rFonts w:ascii="Times New Roman" w:eastAsia="Times New Roman" w:hAnsi="Times New Roman" w:cs="Times New Roman"/>
          <w:color w:val="000000"/>
          <w:lang w:val="en-US" w:eastAsia="zh-CN"/>
        </w:rPr>
        <w:t xml:space="preserve"> its largest and smallest numbers were observed in MSL (82,638.06) and YRI (23,707.74), both African populations; while Asian and European population had relative median values about from 38,685.66 in to 46,202.62 in CHB.</w:t>
      </w:r>
      <w:r>
        <w:rPr>
          <w:rFonts w:ascii="Times New Roman" w:eastAsia="Times New Roman" w:hAnsi="Times New Roman" w:cs="Times New Roman" w:hint="eastAsia"/>
          <w:color w:val="000000"/>
          <w:lang w:val="en-US" w:eastAsia="zh-CN"/>
        </w:rPr>
        <w:t xml:space="preserve"> </w:t>
      </w:r>
      <w:r>
        <w:rPr>
          <w:rFonts w:ascii="Times New Roman" w:eastAsia="Times New Roman" w:hAnsi="Times New Roman" w:cs="Times New Roman"/>
          <w:color w:val="000000"/>
          <w:lang w:val="en-US" w:eastAsia="zh-CN"/>
        </w:rPr>
        <w:t xml:space="preserve">For </w:t>
      </w:r>
      <m:oMath>
        <m:sSub>
          <m:sSubPr>
            <m:ctrlPr>
              <w:rPr>
                <w:rFonts w:ascii="Cambria Math" w:eastAsia="Times New Roman" w:hAnsi="Cambria Math" w:cs="Times New Roman"/>
                <w:i/>
                <w:color w:val="000000"/>
                <w:lang w:val="en-US" w:eastAsia="zh-CN"/>
              </w:rPr>
            </m:ctrlPr>
          </m:sSubPr>
          <m:e>
            <m:r>
              <m:rPr>
                <m:scr m:val="script"/>
              </m:rPr>
              <w:rPr>
                <w:rFonts w:ascii="Cambria Math" w:eastAsia="Times New Roman" w:hAnsi="Cambria Math" w:cs="Times New Roman"/>
                <w:color w:val="000000"/>
                <w:lang w:val="en-US" w:eastAsia="zh-CN"/>
              </w:rPr>
              <m:t>m</m:t>
            </m:r>
          </m:e>
          <m:sub>
            <m:r>
              <w:rPr>
                <w:rFonts w:ascii="Cambria Math" w:eastAsia="Times New Roman" w:hAnsi="Cambria Math" w:cs="Times New Roman"/>
                <w:color w:val="000000"/>
                <w:lang w:val="en-US" w:eastAsia="zh-CN"/>
              </w:rPr>
              <m:t>D,e</m:t>
            </m:r>
          </m:sub>
        </m:sSub>
      </m:oMath>
      <w:r>
        <w:rPr>
          <w:rFonts w:ascii="Times New Roman" w:eastAsia="Times New Roman" w:hAnsi="Times New Roman" w:cs="Times New Roman"/>
          <w:color w:val="000000"/>
          <w:lang w:val="en-US" w:eastAsia="zh-CN"/>
        </w:rPr>
        <w:t>, the pattern was similar, but both African cohorts showed largest values, about 225K~229K, while nearly halved in that of the other two ethnicities (</w:t>
      </w:r>
      <w:r w:rsidRPr="00310A80">
        <w:rPr>
          <w:rFonts w:ascii="Times New Roman" w:eastAsia="Times New Roman" w:hAnsi="Times New Roman" w:cs="Times New Roman"/>
          <w:b/>
          <w:color w:val="000000"/>
          <w:highlight w:val="cyan"/>
          <w:lang w:val="en-US" w:eastAsia="zh-CN"/>
        </w:rPr>
        <w:t xml:space="preserve">Table </w:t>
      </w:r>
      <w:r>
        <w:rPr>
          <w:rFonts w:ascii="Times New Roman" w:eastAsia="Times New Roman" w:hAnsi="Times New Roman" w:cs="Times New Roman"/>
          <w:b/>
          <w:color w:val="000000"/>
          <w:lang w:val="en-US" w:eastAsia="zh-CN"/>
        </w:rPr>
        <w:t>3</w:t>
      </w:r>
      <w:r>
        <w:rPr>
          <w:rFonts w:ascii="Times New Roman" w:eastAsia="Times New Roman" w:hAnsi="Times New Roman" w:cs="Times New Roman"/>
          <w:color w:val="000000"/>
          <w:lang w:val="en-US" w:eastAsia="zh-CN"/>
        </w:rPr>
        <w:t xml:space="preserve">). When </w:t>
      </w:r>
      <m:oMath>
        <m:sSub>
          <m:sSubPr>
            <m:ctrlPr>
              <w:rPr>
                <w:rFonts w:ascii="Cambria Math" w:eastAsia="Times New Roman" w:hAnsi="Cambria Math" w:cs="Times New Roman"/>
                <w:i/>
                <w:color w:val="000000"/>
                <w:lang w:val="en-US" w:eastAsia="zh-CN"/>
              </w:rPr>
            </m:ctrlPr>
          </m:sSubPr>
          <m:e>
            <m:r>
              <m:rPr>
                <m:sty m:val="b"/>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A</m:t>
            </m:r>
          </m:sub>
        </m:sSub>
      </m:oMath>
      <w:r>
        <w:rPr>
          <w:rFonts w:ascii="Times New Roman" w:eastAsia="Times New Roman" w:hAnsi="Times New Roman" w:cs="Times New Roman"/>
          <w:color w:val="000000"/>
          <w:lang w:val="en-US" w:eastAsia="zh-CN"/>
        </w:rPr>
        <w:t xml:space="preserve"> was weighted by </w:t>
      </w:r>
      <m:oMath>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w</m:t>
            </m:r>
          </m:e>
          <m:sub>
            <m:r>
              <w:rPr>
                <w:rFonts w:ascii="Cambria Math" w:eastAsia="Times New Roman" w:hAnsi="Cambria Math" w:cs="Times New Roman"/>
                <w:color w:val="000000"/>
                <w:lang w:val="en-US" w:eastAsia="zh-CN"/>
              </w:rPr>
              <m:t>A,k</m:t>
            </m:r>
          </m:sub>
        </m:sSub>
        <m:r>
          <w:rPr>
            <w:rFonts w:ascii="Cambria Math" w:eastAsia="Times New Roman" w:hAnsi="Cambria Math" w:cs="Times New Roman"/>
            <w:color w:val="000000"/>
            <w:lang w:val="en-US" w:eastAsia="zh-CN"/>
          </w:rPr>
          <m:t>=2</m:t>
        </m:r>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p</m:t>
            </m:r>
          </m:e>
          <m:sub>
            <m:r>
              <w:rPr>
                <w:rFonts w:ascii="Cambria Math" w:eastAsia="Times New Roman" w:hAnsi="Cambria Math" w:cs="Times New Roman"/>
                <w:color w:val="000000"/>
                <w:lang w:val="en-US" w:eastAsia="zh-CN"/>
              </w:rPr>
              <m:t>k</m:t>
            </m:r>
          </m:sub>
        </m:s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q</m:t>
            </m:r>
          </m:e>
          <m:sub>
            <m:r>
              <w:rPr>
                <w:rFonts w:ascii="Cambria Math" w:eastAsia="Times New Roman" w:hAnsi="Cambria Math" w:cs="Times New Roman"/>
                <w:color w:val="000000"/>
                <w:lang w:val="en-US" w:eastAsia="zh-CN"/>
              </w:rPr>
              <m:t>k</m:t>
            </m:r>
          </m:sub>
        </m:sSub>
      </m:oMath>
      <w:r>
        <w:rPr>
          <w:rFonts w:ascii="Times New Roman" w:eastAsia="Times New Roman" w:hAnsi="Times New Roman" w:cs="Times New Roman"/>
          <w:color w:val="000000"/>
          <w:lang w:val="en-US" w:eastAsia="zh-CN"/>
        </w:rPr>
        <w:t xml:space="preserve"> and </w:t>
      </w:r>
      <m:oMath>
        <m:sSub>
          <m:sSubPr>
            <m:ctrlPr>
              <w:rPr>
                <w:rFonts w:ascii="Cambria Math" w:eastAsia="Times New Roman" w:hAnsi="Cambria Math" w:cs="Times New Roman"/>
                <w:i/>
                <w:color w:val="000000"/>
                <w:lang w:val="en-US" w:eastAsia="zh-CN"/>
              </w:rPr>
            </m:ctrlPr>
          </m:sSubPr>
          <m:e>
            <m:r>
              <m:rPr>
                <m:sty m:val="b"/>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D</m:t>
            </m:r>
          </m:sub>
        </m:sSub>
      </m:oMath>
      <w:r>
        <w:rPr>
          <w:rFonts w:ascii="Times New Roman" w:eastAsia="Times New Roman" w:hAnsi="Times New Roman" w:cs="Times New Roman"/>
          <w:color w:val="000000"/>
          <w:lang w:val="en-US" w:eastAsia="zh-CN"/>
        </w:rPr>
        <w:t xml:space="preserve"> was weighted by </w:t>
      </w:r>
      <m:oMath>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w</m:t>
            </m:r>
          </m:e>
          <m:sub>
            <m:r>
              <w:rPr>
                <w:rFonts w:ascii="Cambria Math" w:eastAsia="Times New Roman" w:hAnsi="Cambria Math" w:cs="Times New Roman"/>
                <w:color w:val="000000"/>
                <w:lang w:val="en-US" w:eastAsia="zh-CN"/>
              </w:rPr>
              <m:t>D,k</m:t>
            </m:r>
          </m:sub>
        </m:sSub>
        <m:r>
          <w:rPr>
            <w:rFonts w:ascii="Cambria Math" w:eastAsia="Times New Roman" w:hAnsi="Cambria Math" w:cs="Times New Roman"/>
            <w:color w:val="000000"/>
            <w:lang w:val="en-US" w:eastAsia="zh-CN"/>
          </w:rPr>
          <m:t>=4</m:t>
        </m:r>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p</m:t>
            </m:r>
          </m:e>
          <m:sub>
            <m:r>
              <w:rPr>
                <w:rFonts w:ascii="Cambria Math" w:eastAsia="Times New Roman" w:hAnsi="Cambria Math" w:cs="Times New Roman"/>
                <w:color w:val="000000"/>
                <w:lang w:val="en-US" w:eastAsia="zh-CN"/>
              </w:rPr>
              <m:t>k</m:t>
            </m:r>
          </m:sub>
          <m:sup>
            <m:r>
              <w:rPr>
                <w:rFonts w:ascii="Cambria Math" w:eastAsia="Times New Roman" w:hAnsi="Cambria Math" w:cs="Times New Roman"/>
                <w:color w:val="000000"/>
                <w:lang w:val="en-US" w:eastAsia="zh-CN"/>
              </w:rPr>
              <m:t>2</m:t>
            </m:r>
          </m:sup>
        </m:sSubSup>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q</m:t>
            </m:r>
          </m:e>
          <m:sub>
            <m:r>
              <w:rPr>
                <w:rFonts w:ascii="Cambria Math" w:eastAsia="Times New Roman" w:hAnsi="Cambria Math" w:cs="Times New Roman"/>
                <w:color w:val="000000"/>
                <w:lang w:val="en-US" w:eastAsia="zh-CN"/>
              </w:rPr>
              <m:t>k</m:t>
            </m:r>
          </m:sub>
          <m:sup>
            <m:r>
              <w:rPr>
                <w:rFonts w:ascii="Cambria Math" w:eastAsia="Times New Roman" w:hAnsi="Cambria Math" w:cs="Times New Roman"/>
                <w:color w:val="000000"/>
                <w:lang w:val="en-US" w:eastAsia="zh-CN"/>
              </w:rPr>
              <m:t>2</m:t>
            </m:r>
          </m:sup>
        </m:sSubSup>
      </m:oMath>
      <w:r>
        <w:rPr>
          <w:rFonts w:ascii="Times New Roman" w:eastAsia="Times New Roman" w:hAnsi="Times New Roman" w:cs="Times New Roman"/>
          <w:color w:val="000000"/>
          <w:lang w:val="en-US" w:eastAsia="zh-CN"/>
        </w:rPr>
        <w:t>, the results resembled the one that without weight (</w:t>
      </w:r>
      <w:r w:rsidRPr="00310A80">
        <w:rPr>
          <w:rFonts w:ascii="Times New Roman" w:eastAsia="Times New Roman" w:hAnsi="Times New Roman" w:cs="Times New Roman"/>
          <w:b/>
          <w:color w:val="000000"/>
          <w:highlight w:val="cyan"/>
          <w:lang w:val="en-US" w:eastAsia="zh-CN"/>
        </w:rPr>
        <w:t xml:space="preserve">Table </w:t>
      </w:r>
      <w:r>
        <w:rPr>
          <w:rFonts w:ascii="Times New Roman" w:eastAsia="Times New Roman" w:hAnsi="Times New Roman" w:cs="Times New Roman"/>
          <w:b/>
          <w:color w:val="000000"/>
          <w:lang w:val="en-US" w:eastAsia="zh-CN"/>
        </w:rPr>
        <w:t>4</w:t>
      </w:r>
      <w:r>
        <w:rPr>
          <w:rFonts w:ascii="Times New Roman" w:eastAsia="Times New Roman" w:hAnsi="Times New Roman" w:cs="Times New Roman"/>
          <w:color w:val="000000"/>
          <w:lang w:val="en-US" w:eastAsia="zh-CN"/>
        </w:rPr>
        <w:t>).</w:t>
      </w:r>
    </w:p>
    <w:p w14:paraId="045DC4C2" w14:textId="77777777" w:rsidR="00D54B0C" w:rsidRPr="0082757D" w:rsidRDefault="00D54B0C" w:rsidP="000A00E6">
      <w:pPr>
        <w:rPr>
          <w:rFonts w:ascii="Times New Roman" w:eastAsia="Times New Roman" w:hAnsi="Times New Roman" w:cs="Times New Roman"/>
          <w:color w:val="000000"/>
          <w:lang w:val="en-US"/>
        </w:rPr>
      </w:pPr>
    </w:p>
    <w:p w14:paraId="77D7CE76" w14:textId="48260352" w:rsidR="002732AF" w:rsidRPr="0082757D" w:rsidRDefault="002732AF" w:rsidP="000A00E6">
      <w:pPr>
        <w:rPr>
          <w:rFonts w:ascii="Times New Roman" w:hAnsi="Times New Roman" w:cs="Times New Roman"/>
          <w:lang w:val="en-US" w:eastAsia="zh-CN"/>
        </w:rPr>
      </w:pPr>
      <w:r>
        <w:rPr>
          <w:rFonts w:ascii="Times New Roman" w:hAnsi="Times New Roman" w:cs="Times New Roman"/>
          <w:lang w:val="en-US" w:eastAsia="zh-CN"/>
        </w:rPr>
        <w:br w:type="page"/>
      </w:r>
    </w:p>
    <w:p w14:paraId="58D19137" w14:textId="64E887AE" w:rsidR="00BE2569" w:rsidRPr="0082757D" w:rsidRDefault="00BE2569" w:rsidP="000A00E6">
      <w:pPr>
        <w:rPr>
          <w:rFonts w:ascii="Times New Roman" w:hAnsi="Times New Roman" w:cs="Times New Roman"/>
          <w:b/>
          <w:lang w:val="en-US" w:eastAsia="zh-CN"/>
        </w:rPr>
      </w:pPr>
      <w:r w:rsidRPr="0082757D">
        <w:rPr>
          <w:rFonts w:ascii="Times New Roman" w:hAnsi="Times New Roman" w:cs="Times New Roman"/>
          <w:b/>
          <w:lang w:val="en-US" w:eastAsia="zh-CN"/>
        </w:rPr>
        <w:lastRenderedPageBreak/>
        <w:t>Table</w:t>
      </w:r>
      <w:r w:rsidR="0082757D" w:rsidRPr="0082757D">
        <w:rPr>
          <w:rFonts w:ascii="Times New Roman" w:hAnsi="Times New Roman" w:cs="Times New Roman"/>
          <w:b/>
          <w:lang w:val="en-US" w:eastAsia="zh-CN"/>
        </w:rPr>
        <w:t xml:space="preserve"> 4</w:t>
      </w:r>
      <w:r w:rsidRPr="0082757D">
        <w:rPr>
          <w:rFonts w:ascii="Times New Roman" w:hAnsi="Times New Roman" w:cs="Times New Roman"/>
          <w:b/>
          <w:lang w:val="en-US" w:eastAsia="zh-CN"/>
        </w:rPr>
        <w:t xml:space="preserve"> 1000 samples for SNP markers with MAF &gt; 0.01 in all three populations</w:t>
      </w:r>
    </w:p>
    <w:tbl>
      <w:tblPr>
        <w:tblStyle w:val="TableGrid"/>
        <w:tblW w:w="0" w:type="auto"/>
        <w:tblLayout w:type="fixed"/>
        <w:tblLook w:val="04A0" w:firstRow="1" w:lastRow="0" w:firstColumn="1" w:lastColumn="0" w:noHBand="0" w:noVBand="1"/>
      </w:tblPr>
      <w:tblGrid>
        <w:gridCol w:w="1668"/>
        <w:gridCol w:w="1477"/>
        <w:gridCol w:w="236"/>
        <w:gridCol w:w="1639"/>
        <w:gridCol w:w="1751"/>
        <w:gridCol w:w="283"/>
        <w:gridCol w:w="1843"/>
        <w:gridCol w:w="1779"/>
      </w:tblGrid>
      <w:tr w:rsidR="00556C4D" w14:paraId="521F076B" w14:textId="77777777" w:rsidTr="00556C4D">
        <w:tc>
          <w:tcPr>
            <w:tcW w:w="1668" w:type="dxa"/>
          </w:tcPr>
          <w:p w14:paraId="39360915" w14:textId="77777777" w:rsidR="00556C4D" w:rsidRDefault="00556C4D" w:rsidP="006D3F83">
            <w:pPr>
              <w:rPr>
                <w:rFonts w:ascii="Times New Roman" w:hAnsi="Times New Roman" w:cs="Times New Roman"/>
                <w:lang w:val="en-US" w:eastAsia="zh-CN"/>
              </w:rPr>
            </w:pPr>
            <w:r>
              <w:rPr>
                <w:rFonts w:ascii="Times New Roman" w:hAnsi="Times New Roman" w:cs="Times New Roman"/>
                <w:lang w:val="en-US" w:eastAsia="zh-CN"/>
              </w:rPr>
              <w:t>Sample size</w:t>
            </w:r>
          </w:p>
        </w:tc>
        <w:tc>
          <w:tcPr>
            <w:tcW w:w="1477" w:type="dxa"/>
          </w:tcPr>
          <w:p w14:paraId="69072DC3" w14:textId="77777777" w:rsidR="00556C4D" w:rsidRDefault="00556C4D" w:rsidP="006D3F83">
            <w:pPr>
              <w:jc w:val="center"/>
              <w:rPr>
                <w:rFonts w:ascii="Times New Roman" w:hAnsi="Times New Roman" w:cs="Times New Roman"/>
                <w:lang w:val="en-US" w:eastAsia="zh-CN"/>
              </w:rPr>
            </w:pPr>
            <w:r>
              <w:rPr>
                <w:rFonts w:ascii="Times New Roman" w:hAnsi="Times New Roman" w:cs="Times New Roman"/>
                <w:lang w:val="en-US" w:eastAsia="zh-CN"/>
              </w:rPr>
              <w:t>Marker</w:t>
            </w:r>
          </w:p>
        </w:tc>
        <w:tc>
          <w:tcPr>
            <w:tcW w:w="236" w:type="dxa"/>
          </w:tcPr>
          <w:p w14:paraId="53738873" w14:textId="77777777" w:rsidR="00556C4D" w:rsidRDefault="00556C4D" w:rsidP="006D3F83">
            <w:pPr>
              <w:jc w:val="center"/>
              <w:rPr>
                <w:rFonts w:ascii="Times New Roman" w:hAnsi="Times New Roman" w:cs="Times New Roman"/>
                <w:lang w:val="en-US" w:eastAsia="zh-CN"/>
              </w:rPr>
            </w:pPr>
          </w:p>
        </w:tc>
        <w:tc>
          <w:tcPr>
            <w:tcW w:w="1639" w:type="dxa"/>
          </w:tcPr>
          <w:p w14:paraId="1246923A" w14:textId="54FAD668" w:rsidR="00556C4D" w:rsidRDefault="009E233B" w:rsidP="006D3F83">
            <w:pPr>
              <w:jc w:val="center"/>
              <w:rPr>
                <w:rFonts w:ascii="Times New Roman" w:hAnsi="Times New Roman" w:cs="Times New Roman"/>
                <w:lang w:val="en-US" w:eastAsia="zh-CN"/>
              </w:rPr>
            </w:pPr>
            <m:oMathPara>
              <m:oMath>
                <m:sSub>
                  <m:sSubPr>
                    <m:ctrlPr>
                      <w:rPr>
                        <w:rFonts w:ascii="Cambria Math" w:eastAsia="Times New Roman" w:hAnsi="Cambria Math" w:cs="STIXGeneral-Regular"/>
                        <w:b/>
                        <w:i/>
                        <w:color w:val="000000"/>
                        <w:sz w:val="20"/>
                        <w:szCs w:val="20"/>
                        <w:lang w:val="en-US" w:eastAsia="zh-CN"/>
                      </w:rPr>
                    </m:ctrlPr>
                  </m:sSubPr>
                  <m:e>
                    <m:r>
                      <m:rPr>
                        <m:scr m:val="script"/>
                        <m:sty m:val="bi"/>
                      </m:rPr>
                      <w:rPr>
                        <w:rFonts w:ascii="Cambria Math" w:eastAsia="Times New Roman" w:hAnsi="Cambria Math" w:cs="Times New Roman"/>
                        <w:color w:val="000000"/>
                        <w:sz w:val="20"/>
                        <w:szCs w:val="20"/>
                        <w:lang w:val="en-US" w:eastAsia="zh-CN"/>
                      </w:rPr>
                      <m:t>m</m:t>
                    </m:r>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A,e</m:t>
                    </m:r>
                  </m:sub>
                </m:sSub>
              </m:oMath>
            </m:oMathPara>
          </w:p>
        </w:tc>
        <w:tc>
          <w:tcPr>
            <w:tcW w:w="1751" w:type="dxa"/>
          </w:tcPr>
          <w:p w14:paraId="38646482" w14:textId="7463F5E7" w:rsidR="00556C4D" w:rsidRDefault="009E233B" w:rsidP="006D3F83">
            <w:pPr>
              <w:jc w:val="center"/>
              <w:rPr>
                <w:rFonts w:ascii="Times New Roman" w:hAnsi="Times New Roman" w:cs="Times New Roman"/>
                <w:lang w:val="en-US" w:eastAsia="zh-CN"/>
              </w:rPr>
            </w:pPr>
            <m:oMath>
              <m:sSub>
                <m:sSubPr>
                  <m:ctrlPr>
                    <w:rPr>
                      <w:rFonts w:ascii="Cambria Math" w:eastAsia="Times New Roman" w:hAnsi="Cambria Math" w:cs="STIXGeneral-Regular"/>
                      <w:b/>
                      <w:i/>
                      <w:color w:val="000000"/>
                      <w:sz w:val="20"/>
                      <w:szCs w:val="20"/>
                      <w:lang w:val="en-US" w:eastAsia="zh-CN"/>
                    </w:rPr>
                  </m:ctrlPr>
                </m:sSubPr>
                <m:e>
                  <m:r>
                    <m:rPr>
                      <m:scr m:val="script"/>
                      <m:sty m:val="bi"/>
                    </m:rPr>
                    <w:rPr>
                      <w:rFonts w:ascii="Cambria Math" w:eastAsia="Times New Roman" w:hAnsi="Cambria Math" w:cs="Times New Roman"/>
                      <w:color w:val="000000"/>
                      <w:sz w:val="20"/>
                      <w:szCs w:val="20"/>
                      <w:lang w:val="en-US" w:eastAsia="zh-CN"/>
                    </w:rPr>
                    <m:t>m</m:t>
                  </m:r>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A,e</m:t>
                  </m:r>
                </m:sub>
              </m:sSub>
            </m:oMath>
            <w:r w:rsidR="00556C4D">
              <w:rPr>
                <w:rFonts w:ascii="Times New Roman" w:hAnsi="Times New Roman" w:cs="Times New Roman"/>
                <w:b/>
                <w:color w:val="000000"/>
                <w:sz w:val="20"/>
                <w:szCs w:val="20"/>
                <w:lang w:val="en-US" w:eastAsia="zh-CN"/>
              </w:rPr>
              <w:t xml:space="preserve"> (weighted)</w:t>
            </w:r>
          </w:p>
        </w:tc>
        <w:tc>
          <w:tcPr>
            <w:tcW w:w="283" w:type="dxa"/>
          </w:tcPr>
          <w:p w14:paraId="7E7093DB" w14:textId="77777777" w:rsidR="00556C4D" w:rsidRDefault="00556C4D" w:rsidP="006D3F83">
            <w:pPr>
              <w:rPr>
                <w:rFonts w:ascii="Times New Roman" w:hAnsi="Times New Roman" w:cs="Times New Roman"/>
                <w:lang w:val="en-US" w:eastAsia="zh-CN"/>
              </w:rPr>
            </w:pPr>
          </w:p>
        </w:tc>
        <w:tc>
          <w:tcPr>
            <w:tcW w:w="1843" w:type="dxa"/>
          </w:tcPr>
          <w:p w14:paraId="3FE54772" w14:textId="0C374CB0" w:rsidR="00556C4D" w:rsidRDefault="009E233B" w:rsidP="00556C4D">
            <w:pPr>
              <w:jc w:val="center"/>
              <w:rPr>
                <w:rFonts w:ascii="Times New Roman" w:hAnsi="Times New Roman" w:cs="Times New Roman"/>
                <w:lang w:val="en-US" w:eastAsia="zh-CN"/>
              </w:rPr>
            </w:pPr>
            <m:oMathPara>
              <m:oMath>
                <m:sSub>
                  <m:sSubPr>
                    <m:ctrlPr>
                      <w:rPr>
                        <w:rFonts w:ascii="Cambria Math" w:eastAsia="Times New Roman" w:hAnsi="Cambria Math" w:cs="STIXGeneral-Regular"/>
                        <w:b/>
                        <w:i/>
                        <w:color w:val="000000"/>
                        <w:sz w:val="20"/>
                        <w:szCs w:val="20"/>
                        <w:lang w:val="en-US" w:eastAsia="zh-CN"/>
                      </w:rPr>
                    </m:ctrlPr>
                  </m:sSubPr>
                  <m:e>
                    <m:r>
                      <m:rPr>
                        <m:scr m:val="script"/>
                        <m:sty m:val="bi"/>
                      </m:rPr>
                      <w:rPr>
                        <w:rFonts w:ascii="Cambria Math" w:eastAsia="Times New Roman" w:hAnsi="Cambria Math" w:cs="Times New Roman"/>
                        <w:color w:val="000000"/>
                        <w:sz w:val="20"/>
                        <w:szCs w:val="20"/>
                        <w:lang w:val="en-US" w:eastAsia="zh-CN"/>
                      </w:rPr>
                      <m:t>m</m:t>
                    </m:r>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D,e</m:t>
                    </m:r>
                  </m:sub>
                </m:sSub>
              </m:oMath>
            </m:oMathPara>
          </w:p>
        </w:tc>
        <w:tc>
          <w:tcPr>
            <w:tcW w:w="1779" w:type="dxa"/>
          </w:tcPr>
          <w:p w14:paraId="59F2C93D" w14:textId="1CF89137" w:rsidR="00556C4D" w:rsidRDefault="009E233B" w:rsidP="00556C4D">
            <w:pPr>
              <w:jc w:val="center"/>
              <w:rPr>
                <w:rFonts w:ascii="Times New Roman" w:hAnsi="Times New Roman" w:cs="Times New Roman"/>
                <w:lang w:val="en-US" w:eastAsia="zh-CN"/>
              </w:rPr>
            </w:pPr>
            <m:oMath>
              <m:sSub>
                <m:sSubPr>
                  <m:ctrlPr>
                    <w:rPr>
                      <w:rFonts w:ascii="Cambria Math" w:eastAsia="Times New Roman" w:hAnsi="Cambria Math" w:cs="STIXGeneral-Regular"/>
                      <w:b/>
                      <w:i/>
                      <w:color w:val="000000"/>
                      <w:sz w:val="20"/>
                      <w:szCs w:val="20"/>
                      <w:lang w:val="en-US" w:eastAsia="zh-CN"/>
                    </w:rPr>
                  </m:ctrlPr>
                </m:sSubPr>
                <m:e>
                  <m:r>
                    <m:rPr>
                      <m:scr m:val="script"/>
                      <m:sty m:val="bi"/>
                    </m:rPr>
                    <w:rPr>
                      <w:rFonts w:ascii="Cambria Math" w:eastAsia="Times New Roman" w:hAnsi="Cambria Math" w:cs="Times New Roman"/>
                      <w:color w:val="000000"/>
                      <w:sz w:val="20"/>
                      <w:szCs w:val="20"/>
                      <w:lang w:val="en-US" w:eastAsia="zh-CN"/>
                    </w:rPr>
                    <m:t>m</m:t>
                  </m:r>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D,e</m:t>
                  </m:r>
                </m:sub>
              </m:sSub>
            </m:oMath>
            <w:r w:rsidR="00556C4D">
              <w:rPr>
                <w:rFonts w:ascii="Times New Roman" w:hAnsi="Times New Roman" w:cs="Times New Roman"/>
                <w:b/>
                <w:color w:val="000000"/>
                <w:sz w:val="20"/>
                <w:szCs w:val="20"/>
                <w:lang w:val="en-US" w:eastAsia="zh-CN"/>
              </w:rPr>
              <w:t xml:space="preserve"> (weighted)</w:t>
            </w:r>
          </w:p>
        </w:tc>
      </w:tr>
      <w:tr w:rsidR="006D3F83" w:rsidRPr="00125A29" w14:paraId="55B2EBE0" w14:textId="77777777" w:rsidTr="00556C4D">
        <w:tc>
          <w:tcPr>
            <w:tcW w:w="1668" w:type="dxa"/>
          </w:tcPr>
          <w:p w14:paraId="0B6C810C" w14:textId="30F4DABE" w:rsidR="006D3F83" w:rsidRDefault="006D3F83" w:rsidP="006D3F83">
            <w:pPr>
              <w:rPr>
                <w:rFonts w:ascii="Times New Roman" w:hAnsi="Times New Roman" w:cs="Times New Roman"/>
                <w:lang w:val="en-US" w:eastAsia="zh-CN"/>
              </w:rPr>
            </w:pPr>
            <w:r>
              <w:rPr>
                <w:rFonts w:ascii="Times New Roman" w:hAnsi="Times New Roman" w:cs="Times New Roman"/>
                <w:lang w:val="en-US" w:eastAsia="zh-CN"/>
              </w:rPr>
              <w:t>1,000</w:t>
            </w:r>
            <w:r w:rsidR="00BE2569">
              <w:rPr>
                <w:rFonts w:ascii="Times New Roman" w:hAnsi="Times New Roman" w:cs="Times New Roman"/>
                <w:lang w:val="en-US" w:eastAsia="zh-CN"/>
              </w:rPr>
              <w:t xml:space="preserve"> African</w:t>
            </w:r>
            <w:r w:rsidR="00B0276E">
              <w:rPr>
                <w:rFonts w:ascii="Times New Roman" w:hAnsi="Times New Roman" w:cs="Times New Roman"/>
                <w:lang w:val="en-US" w:eastAsia="zh-CN"/>
              </w:rPr>
              <w:t>s</w:t>
            </w:r>
          </w:p>
        </w:tc>
        <w:tc>
          <w:tcPr>
            <w:tcW w:w="1477" w:type="dxa"/>
          </w:tcPr>
          <w:p w14:paraId="5C9F4F6C" w14:textId="400F9646" w:rsidR="006D3F83" w:rsidRPr="00BE2569" w:rsidRDefault="00BE2569" w:rsidP="006D3F83">
            <w:pPr>
              <w:jc w:val="center"/>
              <w:rPr>
                <w:rFonts w:ascii="Times New Roman" w:hAnsi="Times New Roman" w:cs="Times New Roman"/>
                <w:lang w:val="en-US" w:eastAsia="zh-CN"/>
              </w:rPr>
            </w:pPr>
            <w:r w:rsidRPr="00BE2569">
              <w:rPr>
                <w:rFonts w:ascii="Times New Roman" w:hAnsi="Times New Roman" w:cs="Times New Roman"/>
                <w:lang w:val="en-US"/>
              </w:rPr>
              <w:t>324</w:t>
            </w:r>
            <w:r>
              <w:rPr>
                <w:rFonts w:ascii="Times New Roman" w:hAnsi="Times New Roman" w:cs="Times New Roman"/>
                <w:lang w:val="en-US"/>
              </w:rPr>
              <w:t>,</w:t>
            </w:r>
            <w:r w:rsidRPr="00BE2569">
              <w:rPr>
                <w:rFonts w:ascii="Times New Roman" w:hAnsi="Times New Roman" w:cs="Times New Roman"/>
                <w:lang w:val="en-US"/>
              </w:rPr>
              <w:t>012</w:t>
            </w:r>
          </w:p>
        </w:tc>
        <w:tc>
          <w:tcPr>
            <w:tcW w:w="236" w:type="dxa"/>
          </w:tcPr>
          <w:p w14:paraId="66B6C690" w14:textId="77777777" w:rsidR="006D3F83" w:rsidRDefault="006D3F83" w:rsidP="006D3F83">
            <w:pPr>
              <w:rPr>
                <w:rFonts w:ascii="Times New Roman" w:hAnsi="Times New Roman" w:cs="Times New Roman"/>
                <w:lang w:val="en-US" w:eastAsia="zh-CN"/>
              </w:rPr>
            </w:pPr>
          </w:p>
        </w:tc>
        <w:tc>
          <w:tcPr>
            <w:tcW w:w="1639" w:type="dxa"/>
          </w:tcPr>
          <w:p w14:paraId="0CEC6479" w14:textId="1F70C2C7" w:rsidR="006D3F83" w:rsidRPr="00BA7782" w:rsidRDefault="00BE2569" w:rsidP="00BA7782">
            <w:pPr>
              <w:jc w:val="center"/>
              <w:rPr>
                <w:rFonts w:ascii="Times New Roman" w:hAnsi="Times New Roman" w:cs="Times New Roman"/>
                <w:lang w:val="en-US" w:eastAsia="zh-CN"/>
              </w:rPr>
            </w:pPr>
            <w:r w:rsidRPr="00BA7782">
              <w:rPr>
                <w:rFonts w:ascii="Times New Roman" w:hAnsi="Times New Roman" w:cs="Times New Roman"/>
                <w:lang w:val="en-US"/>
              </w:rPr>
              <w:t>1</w:t>
            </w:r>
            <w:r w:rsidR="00BA7782">
              <w:rPr>
                <w:rFonts w:ascii="Times New Roman" w:hAnsi="Times New Roman" w:cs="Times New Roman"/>
                <w:lang w:val="en-US"/>
              </w:rPr>
              <w:t>,</w:t>
            </w:r>
            <w:r w:rsidRPr="00BA7782">
              <w:rPr>
                <w:rFonts w:ascii="Times New Roman" w:hAnsi="Times New Roman" w:cs="Times New Roman"/>
                <w:lang w:val="en-US"/>
              </w:rPr>
              <w:t>925.4</w:t>
            </w:r>
            <w:r w:rsidR="00BA7782">
              <w:rPr>
                <w:rFonts w:ascii="Times New Roman" w:hAnsi="Times New Roman" w:cs="Times New Roman"/>
                <w:lang w:val="en-US"/>
              </w:rPr>
              <w:t>4</w:t>
            </w:r>
          </w:p>
        </w:tc>
        <w:tc>
          <w:tcPr>
            <w:tcW w:w="1751" w:type="dxa"/>
          </w:tcPr>
          <w:p w14:paraId="63D7277C" w14:textId="2F2F7E3E" w:rsidR="006D3F83" w:rsidRPr="00BA7782" w:rsidRDefault="00BA7782" w:rsidP="006D3F83">
            <w:pPr>
              <w:jc w:val="center"/>
              <w:rPr>
                <w:rFonts w:ascii="Times New Roman" w:hAnsi="Times New Roman" w:cs="Times New Roman"/>
                <w:lang w:val="en-US" w:eastAsia="zh-CN"/>
              </w:rPr>
            </w:pPr>
            <w:r>
              <w:rPr>
                <w:rFonts w:ascii="Times New Roman" w:hAnsi="Times New Roman" w:cs="Times New Roman"/>
                <w:lang w:val="en-US"/>
              </w:rPr>
              <w:t>35,82.8</w:t>
            </w:r>
            <w:r w:rsidR="00BE2569" w:rsidRPr="00BA7782">
              <w:rPr>
                <w:rFonts w:ascii="Times New Roman" w:hAnsi="Times New Roman" w:cs="Times New Roman"/>
                <w:lang w:val="en-US"/>
              </w:rPr>
              <w:t>7</w:t>
            </w:r>
          </w:p>
        </w:tc>
        <w:tc>
          <w:tcPr>
            <w:tcW w:w="283" w:type="dxa"/>
          </w:tcPr>
          <w:p w14:paraId="50129C5C" w14:textId="77777777" w:rsidR="006D3F83" w:rsidRPr="00BA7782" w:rsidRDefault="006D3F83" w:rsidP="006D3F83">
            <w:pPr>
              <w:rPr>
                <w:rFonts w:ascii="Times New Roman" w:hAnsi="Times New Roman" w:cs="Times New Roman"/>
                <w:lang w:val="en-US" w:eastAsia="zh-CN"/>
              </w:rPr>
            </w:pPr>
          </w:p>
        </w:tc>
        <w:tc>
          <w:tcPr>
            <w:tcW w:w="1843" w:type="dxa"/>
          </w:tcPr>
          <w:p w14:paraId="750546DE" w14:textId="37856B69" w:rsidR="006D3F83" w:rsidRPr="00BA7782" w:rsidRDefault="00BA7782" w:rsidP="006D3F83">
            <w:pPr>
              <w:jc w:val="center"/>
              <w:rPr>
                <w:rFonts w:ascii="Times New Roman" w:hAnsi="Times New Roman" w:cs="Times New Roman"/>
                <w:lang w:val="en-US" w:eastAsia="zh-CN"/>
              </w:rPr>
            </w:pPr>
            <w:r>
              <w:rPr>
                <w:rFonts w:ascii="Times New Roman" w:hAnsi="Times New Roman" w:cs="Times New Roman"/>
                <w:lang w:val="en-US"/>
              </w:rPr>
              <w:t>27,486.49</w:t>
            </w:r>
          </w:p>
        </w:tc>
        <w:tc>
          <w:tcPr>
            <w:tcW w:w="1779" w:type="dxa"/>
          </w:tcPr>
          <w:p w14:paraId="667C9D7F" w14:textId="566101D8" w:rsidR="006D3F83" w:rsidRPr="00BA7782" w:rsidRDefault="00BE2569" w:rsidP="006D3F83">
            <w:pPr>
              <w:jc w:val="center"/>
              <w:rPr>
                <w:rFonts w:ascii="Times New Roman" w:hAnsi="Times New Roman" w:cs="Times New Roman"/>
                <w:lang w:val="en-US" w:eastAsia="zh-CN"/>
              </w:rPr>
            </w:pPr>
            <w:r w:rsidRPr="00BA7782">
              <w:rPr>
                <w:rFonts w:ascii="Times New Roman" w:hAnsi="Times New Roman" w:cs="Times New Roman"/>
                <w:lang w:val="en-US"/>
              </w:rPr>
              <w:t>74</w:t>
            </w:r>
            <w:r w:rsidR="00BA7782">
              <w:rPr>
                <w:rFonts w:ascii="Times New Roman" w:hAnsi="Times New Roman" w:cs="Times New Roman"/>
                <w:lang w:val="en-US"/>
              </w:rPr>
              <w:t>,</w:t>
            </w:r>
            <w:r w:rsidRPr="00BA7782">
              <w:rPr>
                <w:rFonts w:ascii="Times New Roman" w:hAnsi="Times New Roman" w:cs="Times New Roman"/>
                <w:lang w:val="en-US"/>
              </w:rPr>
              <w:t>809.44</w:t>
            </w:r>
          </w:p>
        </w:tc>
      </w:tr>
      <w:tr w:rsidR="006D3F83" w:rsidRPr="00125A29" w14:paraId="7688BB98" w14:textId="77777777" w:rsidTr="00556C4D">
        <w:tc>
          <w:tcPr>
            <w:tcW w:w="1668" w:type="dxa"/>
          </w:tcPr>
          <w:p w14:paraId="68E92572" w14:textId="60C1459B" w:rsidR="006D3F83" w:rsidRDefault="00BE2569" w:rsidP="006D3F83">
            <w:pPr>
              <w:rPr>
                <w:rFonts w:ascii="Times New Roman" w:hAnsi="Times New Roman" w:cs="Times New Roman"/>
                <w:lang w:val="en-US" w:eastAsia="zh-CN"/>
              </w:rPr>
            </w:pPr>
            <w:r>
              <w:rPr>
                <w:rFonts w:ascii="Times New Roman" w:hAnsi="Times New Roman" w:cs="Times New Roman"/>
                <w:lang w:val="en-US" w:eastAsia="zh-CN"/>
              </w:rPr>
              <w:t>1</w:t>
            </w:r>
            <w:r w:rsidR="006D3F83">
              <w:rPr>
                <w:rFonts w:ascii="Times New Roman" w:hAnsi="Times New Roman" w:cs="Times New Roman"/>
                <w:lang w:val="en-US" w:eastAsia="zh-CN"/>
              </w:rPr>
              <w:t>,000</w:t>
            </w:r>
            <w:r w:rsidR="00B0276E">
              <w:rPr>
                <w:rFonts w:ascii="Times New Roman" w:hAnsi="Times New Roman" w:cs="Times New Roman"/>
                <w:lang w:val="en-US" w:eastAsia="zh-CN"/>
              </w:rPr>
              <w:t xml:space="preserve"> Chinese</w:t>
            </w:r>
          </w:p>
        </w:tc>
        <w:tc>
          <w:tcPr>
            <w:tcW w:w="1477" w:type="dxa"/>
          </w:tcPr>
          <w:p w14:paraId="534E875D" w14:textId="1BEA9057" w:rsidR="006D3F83" w:rsidRPr="00BE2569" w:rsidRDefault="00BE2569" w:rsidP="006D3F83">
            <w:pPr>
              <w:jc w:val="center"/>
              <w:rPr>
                <w:rFonts w:ascii="Times New Roman" w:hAnsi="Times New Roman" w:cs="Times New Roman"/>
                <w:lang w:val="en-US" w:eastAsia="zh-CN"/>
              </w:rPr>
            </w:pPr>
            <w:r w:rsidRPr="00BE2569">
              <w:rPr>
                <w:rFonts w:ascii="Times New Roman" w:hAnsi="Times New Roman" w:cs="Times New Roman"/>
                <w:lang w:val="en-US"/>
              </w:rPr>
              <w:t>324</w:t>
            </w:r>
            <w:r>
              <w:rPr>
                <w:rFonts w:ascii="Times New Roman" w:hAnsi="Times New Roman" w:cs="Times New Roman"/>
                <w:lang w:val="en-US"/>
              </w:rPr>
              <w:t>,</w:t>
            </w:r>
            <w:r w:rsidRPr="00BE2569">
              <w:rPr>
                <w:rFonts w:ascii="Times New Roman" w:hAnsi="Times New Roman" w:cs="Times New Roman"/>
                <w:lang w:val="en-US"/>
              </w:rPr>
              <w:t>012</w:t>
            </w:r>
          </w:p>
        </w:tc>
        <w:tc>
          <w:tcPr>
            <w:tcW w:w="236" w:type="dxa"/>
          </w:tcPr>
          <w:p w14:paraId="06ABEBC8" w14:textId="77777777" w:rsidR="006D3F83" w:rsidRDefault="006D3F83" w:rsidP="006D3F83">
            <w:pPr>
              <w:rPr>
                <w:rFonts w:ascii="Times New Roman" w:hAnsi="Times New Roman" w:cs="Times New Roman"/>
                <w:lang w:val="en-US" w:eastAsia="zh-CN"/>
              </w:rPr>
            </w:pPr>
          </w:p>
        </w:tc>
        <w:tc>
          <w:tcPr>
            <w:tcW w:w="1639" w:type="dxa"/>
          </w:tcPr>
          <w:p w14:paraId="0C8107D7" w14:textId="65D83AEF" w:rsidR="006D3F83" w:rsidRPr="00BA7782" w:rsidRDefault="00BE2569" w:rsidP="00BA7782">
            <w:pPr>
              <w:jc w:val="center"/>
              <w:rPr>
                <w:rFonts w:ascii="Times New Roman" w:hAnsi="Times New Roman" w:cs="Times New Roman"/>
                <w:lang w:val="en-US" w:eastAsia="zh-CN"/>
              </w:rPr>
            </w:pPr>
            <w:r w:rsidRPr="00BA7782">
              <w:rPr>
                <w:rFonts w:ascii="Times New Roman" w:hAnsi="Times New Roman" w:cs="Times New Roman"/>
                <w:lang w:val="en-US"/>
              </w:rPr>
              <w:t>18</w:t>
            </w:r>
            <w:r w:rsidR="00BA7782">
              <w:rPr>
                <w:rFonts w:ascii="Times New Roman" w:hAnsi="Times New Roman" w:cs="Times New Roman"/>
                <w:lang w:val="en-US"/>
              </w:rPr>
              <w:t>,</w:t>
            </w:r>
            <w:r w:rsidRPr="00BA7782">
              <w:rPr>
                <w:rFonts w:ascii="Times New Roman" w:hAnsi="Times New Roman" w:cs="Times New Roman"/>
                <w:lang w:val="en-US"/>
              </w:rPr>
              <w:t>665.0</w:t>
            </w:r>
            <w:r w:rsidR="00BA7782">
              <w:rPr>
                <w:rFonts w:ascii="Times New Roman" w:hAnsi="Times New Roman" w:cs="Times New Roman"/>
                <w:lang w:val="en-US"/>
              </w:rPr>
              <w:t>2</w:t>
            </w:r>
          </w:p>
        </w:tc>
        <w:tc>
          <w:tcPr>
            <w:tcW w:w="1751" w:type="dxa"/>
          </w:tcPr>
          <w:p w14:paraId="4D166EB7" w14:textId="08394483" w:rsidR="006D3F83" w:rsidRPr="00BA7782" w:rsidRDefault="00BA7782" w:rsidP="006D3F83">
            <w:pPr>
              <w:jc w:val="center"/>
              <w:rPr>
                <w:rFonts w:ascii="Times New Roman" w:hAnsi="Times New Roman" w:cs="Times New Roman"/>
                <w:lang w:val="en-US" w:eastAsia="zh-CN"/>
              </w:rPr>
            </w:pPr>
            <w:r>
              <w:rPr>
                <w:rFonts w:ascii="Times New Roman" w:hAnsi="Times New Roman" w:cs="Times New Roman"/>
                <w:lang w:val="en-US"/>
              </w:rPr>
              <w:t>20,286.9</w:t>
            </w:r>
            <w:r w:rsidR="00BE2569" w:rsidRPr="00BA7782">
              <w:rPr>
                <w:rFonts w:ascii="Times New Roman" w:hAnsi="Times New Roman" w:cs="Times New Roman"/>
                <w:lang w:val="en-US"/>
              </w:rPr>
              <w:t>5</w:t>
            </w:r>
          </w:p>
        </w:tc>
        <w:tc>
          <w:tcPr>
            <w:tcW w:w="283" w:type="dxa"/>
          </w:tcPr>
          <w:p w14:paraId="70A23161" w14:textId="77777777" w:rsidR="006D3F83" w:rsidRPr="00BA7782" w:rsidRDefault="006D3F83" w:rsidP="006D3F83">
            <w:pPr>
              <w:rPr>
                <w:rFonts w:ascii="Times New Roman" w:hAnsi="Times New Roman" w:cs="Times New Roman"/>
                <w:lang w:val="en-US" w:eastAsia="zh-CN"/>
              </w:rPr>
            </w:pPr>
          </w:p>
        </w:tc>
        <w:tc>
          <w:tcPr>
            <w:tcW w:w="1843" w:type="dxa"/>
          </w:tcPr>
          <w:p w14:paraId="194D3A58" w14:textId="0AB19189" w:rsidR="006D3F83" w:rsidRPr="00BA7782" w:rsidRDefault="00BA7782" w:rsidP="006D3F83">
            <w:pPr>
              <w:jc w:val="center"/>
              <w:rPr>
                <w:rFonts w:ascii="Times New Roman" w:hAnsi="Times New Roman" w:cs="Times New Roman"/>
                <w:lang w:val="en-US" w:eastAsia="zh-CN"/>
              </w:rPr>
            </w:pPr>
            <w:r>
              <w:rPr>
                <w:rFonts w:ascii="Times New Roman" w:hAnsi="Times New Roman" w:cs="Times New Roman"/>
                <w:lang w:val="en-US"/>
              </w:rPr>
              <w:t>79,020.11</w:t>
            </w:r>
          </w:p>
        </w:tc>
        <w:tc>
          <w:tcPr>
            <w:tcW w:w="1779" w:type="dxa"/>
          </w:tcPr>
          <w:p w14:paraId="42C40F38" w14:textId="6B46236E" w:rsidR="006D3F83" w:rsidRPr="00BA7782" w:rsidRDefault="00BA7782" w:rsidP="006D3F83">
            <w:pPr>
              <w:jc w:val="center"/>
              <w:rPr>
                <w:rFonts w:ascii="Times New Roman" w:hAnsi="Times New Roman" w:cs="Times New Roman"/>
                <w:lang w:val="en-US" w:eastAsia="zh-CN"/>
              </w:rPr>
            </w:pPr>
            <w:r>
              <w:rPr>
                <w:rFonts w:ascii="Times New Roman" w:hAnsi="Times New Roman" w:cs="Times New Roman"/>
                <w:lang w:val="en-US"/>
              </w:rPr>
              <w:t>53,832.35</w:t>
            </w:r>
          </w:p>
        </w:tc>
      </w:tr>
      <w:tr w:rsidR="006D3F83" w14:paraId="52873794" w14:textId="77777777" w:rsidTr="00556C4D">
        <w:tc>
          <w:tcPr>
            <w:tcW w:w="1668" w:type="dxa"/>
          </w:tcPr>
          <w:p w14:paraId="34197AB1" w14:textId="70DFB609" w:rsidR="006D3F83" w:rsidRDefault="00BE2569" w:rsidP="006D3F83">
            <w:pPr>
              <w:rPr>
                <w:rFonts w:ascii="Times New Roman" w:hAnsi="Times New Roman" w:cs="Times New Roman"/>
                <w:lang w:val="en-US" w:eastAsia="zh-CN"/>
              </w:rPr>
            </w:pPr>
            <w:r>
              <w:rPr>
                <w:rFonts w:ascii="Times New Roman" w:hAnsi="Times New Roman" w:cs="Times New Roman" w:hint="eastAsia"/>
                <w:lang w:val="en-US" w:eastAsia="zh-CN"/>
              </w:rPr>
              <w:t>1</w:t>
            </w:r>
            <w:r w:rsidR="00BA7782">
              <w:rPr>
                <w:rFonts w:ascii="Times New Roman" w:hAnsi="Times New Roman" w:cs="Times New Roman"/>
                <w:lang w:val="en-US" w:eastAsia="zh-CN"/>
              </w:rPr>
              <w:t>,</w:t>
            </w:r>
            <w:r>
              <w:rPr>
                <w:rFonts w:ascii="Times New Roman" w:hAnsi="Times New Roman" w:cs="Times New Roman" w:hint="eastAsia"/>
                <w:lang w:val="en-US" w:eastAsia="zh-CN"/>
              </w:rPr>
              <w:t>000</w:t>
            </w:r>
            <w:r>
              <w:rPr>
                <w:rFonts w:ascii="Times New Roman" w:hAnsi="Times New Roman" w:cs="Times New Roman"/>
                <w:lang w:val="en-US" w:eastAsia="zh-CN"/>
              </w:rPr>
              <w:t xml:space="preserve"> UK</w:t>
            </w:r>
          </w:p>
        </w:tc>
        <w:tc>
          <w:tcPr>
            <w:tcW w:w="1477" w:type="dxa"/>
          </w:tcPr>
          <w:p w14:paraId="508495AB" w14:textId="2E5DE0D8" w:rsidR="006D3F83" w:rsidRPr="00BE2569" w:rsidRDefault="00BE2569" w:rsidP="006D3F83">
            <w:pPr>
              <w:jc w:val="center"/>
              <w:rPr>
                <w:rFonts w:ascii="Times New Roman" w:hAnsi="Times New Roman" w:cs="Times New Roman"/>
                <w:lang w:val="en-US" w:eastAsia="zh-CN"/>
              </w:rPr>
            </w:pPr>
            <w:r w:rsidRPr="00BE2569">
              <w:rPr>
                <w:rFonts w:ascii="Times New Roman" w:hAnsi="Times New Roman" w:cs="Times New Roman"/>
                <w:lang w:val="en-US"/>
              </w:rPr>
              <w:t>324</w:t>
            </w:r>
            <w:r>
              <w:rPr>
                <w:rFonts w:ascii="Times New Roman" w:hAnsi="Times New Roman" w:cs="Times New Roman"/>
                <w:lang w:val="en-US"/>
              </w:rPr>
              <w:t>,</w:t>
            </w:r>
            <w:r w:rsidRPr="00BE2569">
              <w:rPr>
                <w:rFonts w:ascii="Times New Roman" w:hAnsi="Times New Roman" w:cs="Times New Roman"/>
                <w:lang w:val="en-US"/>
              </w:rPr>
              <w:t>012</w:t>
            </w:r>
          </w:p>
        </w:tc>
        <w:tc>
          <w:tcPr>
            <w:tcW w:w="236" w:type="dxa"/>
          </w:tcPr>
          <w:p w14:paraId="096E91E6" w14:textId="77777777" w:rsidR="006D3F83" w:rsidRDefault="006D3F83" w:rsidP="006D3F83">
            <w:pPr>
              <w:rPr>
                <w:rFonts w:ascii="Times New Roman" w:hAnsi="Times New Roman" w:cs="Times New Roman"/>
                <w:lang w:val="en-US" w:eastAsia="zh-CN"/>
              </w:rPr>
            </w:pPr>
          </w:p>
        </w:tc>
        <w:tc>
          <w:tcPr>
            <w:tcW w:w="1639" w:type="dxa"/>
          </w:tcPr>
          <w:p w14:paraId="71DFD0AF" w14:textId="7F17955A" w:rsidR="006D3F83" w:rsidRPr="00BA7782" w:rsidRDefault="00BE2569" w:rsidP="00BA7782">
            <w:pPr>
              <w:jc w:val="center"/>
              <w:rPr>
                <w:rFonts w:ascii="Times New Roman" w:hAnsi="Times New Roman" w:cs="Times New Roman"/>
                <w:lang w:val="en-US" w:eastAsia="zh-CN"/>
              </w:rPr>
            </w:pPr>
            <w:r w:rsidRPr="00BA7782">
              <w:rPr>
                <w:rFonts w:ascii="Times New Roman" w:hAnsi="Times New Roman" w:cs="Times New Roman"/>
                <w:lang w:val="en-US"/>
              </w:rPr>
              <w:t>43</w:t>
            </w:r>
            <w:r w:rsidR="00BA7782">
              <w:rPr>
                <w:rFonts w:ascii="Times New Roman" w:hAnsi="Times New Roman" w:cs="Times New Roman"/>
                <w:lang w:val="en-US"/>
              </w:rPr>
              <w:t>,</w:t>
            </w:r>
            <w:r w:rsidRPr="00BA7782">
              <w:rPr>
                <w:rFonts w:ascii="Times New Roman" w:hAnsi="Times New Roman" w:cs="Times New Roman"/>
                <w:lang w:val="en-US"/>
              </w:rPr>
              <w:t>220.85</w:t>
            </w:r>
          </w:p>
        </w:tc>
        <w:tc>
          <w:tcPr>
            <w:tcW w:w="1751" w:type="dxa"/>
          </w:tcPr>
          <w:p w14:paraId="3255C941" w14:textId="0A4B3F80" w:rsidR="006D3F83" w:rsidRPr="00BA7782" w:rsidRDefault="00BA7782" w:rsidP="00A14743">
            <w:pPr>
              <w:jc w:val="center"/>
              <w:rPr>
                <w:rFonts w:ascii="Times New Roman" w:hAnsi="Times New Roman" w:cs="Times New Roman"/>
                <w:lang w:val="en-US" w:eastAsia="zh-CN"/>
              </w:rPr>
            </w:pPr>
            <w:r w:rsidRPr="00BA7782">
              <w:rPr>
                <w:rFonts w:ascii="Times New Roman" w:hAnsi="Times New Roman" w:cs="Times New Roman"/>
                <w:lang w:val="en-US"/>
              </w:rPr>
              <w:t>32</w:t>
            </w:r>
            <w:r>
              <w:rPr>
                <w:rFonts w:ascii="Times New Roman" w:hAnsi="Times New Roman" w:cs="Times New Roman"/>
                <w:lang w:val="en-US"/>
              </w:rPr>
              <w:t>,</w:t>
            </w:r>
            <w:r w:rsidRPr="00BA7782">
              <w:rPr>
                <w:rFonts w:ascii="Times New Roman" w:hAnsi="Times New Roman" w:cs="Times New Roman"/>
                <w:lang w:val="en-US"/>
              </w:rPr>
              <w:t>412.13</w:t>
            </w:r>
          </w:p>
        </w:tc>
        <w:tc>
          <w:tcPr>
            <w:tcW w:w="283" w:type="dxa"/>
          </w:tcPr>
          <w:p w14:paraId="201689DF" w14:textId="77777777" w:rsidR="006D3F83" w:rsidRPr="00BA7782" w:rsidRDefault="006D3F83" w:rsidP="006D3F83">
            <w:pPr>
              <w:rPr>
                <w:rFonts w:ascii="Times New Roman" w:hAnsi="Times New Roman" w:cs="Times New Roman"/>
                <w:lang w:val="en-US" w:eastAsia="zh-CN"/>
              </w:rPr>
            </w:pPr>
          </w:p>
        </w:tc>
        <w:tc>
          <w:tcPr>
            <w:tcW w:w="1843" w:type="dxa"/>
          </w:tcPr>
          <w:p w14:paraId="1BB3FFE3" w14:textId="0C2E1F15" w:rsidR="006D3F83" w:rsidRPr="00BA7782" w:rsidRDefault="00BA7782" w:rsidP="00BA7782">
            <w:pPr>
              <w:jc w:val="center"/>
              <w:rPr>
                <w:rFonts w:ascii="Times New Roman" w:hAnsi="Times New Roman" w:cs="Times New Roman"/>
                <w:lang w:val="en-US" w:eastAsia="zh-CN"/>
              </w:rPr>
            </w:pPr>
            <w:r>
              <w:rPr>
                <w:rFonts w:ascii="Times New Roman" w:hAnsi="Times New Roman" w:cs="Times New Roman"/>
                <w:lang w:val="en-US"/>
              </w:rPr>
              <w:t>114,417.03</w:t>
            </w:r>
          </w:p>
        </w:tc>
        <w:tc>
          <w:tcPr>
            <w:tcW w:w="1779" w:type="dxa"/>
          </w:tcPr>
          <w:p w14:paraId="636C7311" w14:textId="02A4E8E4" w:rsidR="006D3F83" w:rsidRPr="00BA7782" w:rsidRDefault="00BA7782" w:rsidP="00BA7782">
            <w:pPr>
              <w:jc w:val="center"/>
              <w:rPr>
                <w:rFonts w:ascii="Times New Roman" w:hAnsi="Times New Roman" w:cs="Times New Roman"/>
                <w:lang w:val="en-US" w:eastAsia="zh-CN"/>
              </w:rPr>
            </w:pPr>
            <w:r>
              <w:rPr>
                <w:rFonts w:ascii="Times New Roman" w:hAnsi="Times New Roman" w:cs="Times New Roman"/>
                <w:lang w:val="en-US"/>
              </w:rPr>
              <w:t>60,919.29</w:t>
            </w:r>
          </w:p>
        </w:tc>
      </w:tr>
    </w:tbl>
    <w:p w14:paraId="2E8B4F07" w14:textId="77777777" w:rsidR="006D3F83" w:rsidRDefault="006D3F83" w:rsidP="000A00E6">
      <w:pPr>
        <w:rPr>
          <w:rFonts w:ascii="Times New Roman" w:hAnsi="Times New Roman" w:cs="Times New Roman"/>
          <w:lang w:val="en-US" w:eastAsia="zh-CN"/>
        </w:rPr>
      </w:pPr>
    </w:p>
    <w:p w14:paraId="2615691E" w14:textId="77777777" w:rsidR="000B43CE" w:rsidRDefault="000B43CE" w:rsidP="000A00E6">
      <w:pPr>
        <w:rPr>
          <w:rFonts w:ascii="Times New Roman" w:hAnsi="Times New Roman" w:cs="Times New Roman"/>
          <w:lang w:val="en-US" w:eastAsia="zh-CN"/>
        </w:rPr>
      </w:pPr>
    </w:p>
    <w:tbl>
      <w:tblPr>
        <w:tblW w:w="10080" w:type="dxa"/>
        <w:tblInd w:w="93" w:type="dxa"/>
        <w:tblBorders>
          <w:top w:val="single" w:sz="4" w:space="0" w:color="auto"/>
          <w:bottom w:val="single" w:sz="4" w:space="0" w:color="auto"/>
        </w:tblBorders>
        <w:tblLayout w:type="fixed"/>
        <w:tblLook w:val="04A0" w:firstRow="1" w:lastRow="0" w:firstColumn="1" w:lastColumn="0" w:noHBand="0" w:noVBand="1"/>
      </w:tblPr>
      <w:tblGrid>
        <w:gridCol w:w="1826"/>
        <w:gridCol w:w="1450"/>
        <w:gridCol w:w="1275"/>
        <w:gridCol w:w="2127"/>
        <w:gridCol w:w="1275"/>
        <w:gridCol w:w="2127"/>
      </w:tblGrid>
      <w:tr w:rsidR="004575B3" w:rsidRPr="004575B3" w14:paraId="43E32941" w14:textId="77777777" w:rsidTr="004575B3">
        <w:trPr>
          <w:trHeight w:val="300"/>
        </w:trPr>
        <w:tc>
          <w:tcPr>
            <w:tcW w:w="1826" w:type="dxa"/>
            <w:tcBorders>
              <w:top w:val="single" w:sz="4" w:space="0" w:color="auto"/>
              <w:bottom w:val="single" w:sz="4" w:space="0" w:color="auto"/>
            </w:tcBorders>
            <w:shd w:val="clear" w:color="auto" w:fill="auto"/>
            <w:noWrap/>
            <w:vAlign w:val="bottom"/>
            <w:hideMark/>
          </w:tcPr>
          <w:p w14:paraId="3CAA3256" w14:textId="12760CE2" w:rsidR="000B43CE" w:rsidRPr="004575B3" w:rsidRDefault="000B43CE"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Center</w:t>
            </w:r>
          </w:p>
        </w:tc>
        <w:tc>
          <w:tcPr>
            <w:tcW w:w="1450" w:type="dxa"/>
            <w:tcBorders>
              <w:top w:val="single" w:sz="4" w:space="0" w:color="auto"/>
              <w:bottom w:val="single" w:sz="4" w:space="0" w:color="auto"/>
            </w:tcBorders>
            <w:shd w:val="clear" w:color="auto" w:fill="auto"/>
            <w:noWrap/>
            <w:vAlign w:val="bottom"/>
            <w:hideMark/>
          </w:tcPr>
          <w:p w14:paraId="6859F1A5" w14:textId="189E3CBC" w:rsidR="000B43CE" w:rsidRPr="004575B3" w:rsidRDefault="000B43CE"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Marker</w:t>
            </w:r>
          </w:p>
        </w:tc>
        <w:tc>
          <w:tcPr>
            <w:tcW w:w="1275" w:type="dxa"/>
            <w:tcBorders>
              <w:top w:val="single" w:sz="4" w:space="0" w:color="auto"/>
              <w:bottom w:val="single" w:sz="4" w:space="0" w:color="auto"/>
            </w:tcBorders>
            <w:shd w:val="clear" w:color="auto" w:fill="auto"/>
            <w:noWrap/>
            <w:vAlign w:val="bottom"/>
            <w:hideMark/>
          </w:tcPr>
          <w:p w14:paraId="5D983010" w14:textId="2764A940" w:rsidR="000B43CE" w:rsidRPr="004575B3" w:rsidRDefault="009E233B" w:rsidP="004575B3">
            <w:pPr>
              <w:jc w:val="center"/>
              <w:rPr>
                <w:rFonts w:ascii="Times New Roman" w:eastAsia="Times New Roman" w:hAnsi="Times New Roman" w:cs="Times New Roman"/>
                <w:color w:val="000000"/>
                <w:sz w:val="20"/>
                <w:szCs w:val="20"/>
                <w:lang w:val="en-US"/>
              </w:rPr>
            </w:pPr>
            <m:oMathPara>
              <m:oMath>
                <m:sSub>
                  <m:sSubPr>
                    <m:ctrlPr>
                      <w:rPr>
                        <w:rFonts w:ascii="Cambria Math" w:eastAsia="Times New Roman" w:hAnsi="Cambria Math" w:cs="Times New Roman"/>
                        <w:i/>
                        <w:color w:val="000000"/>
                        <w:sz w:val="20"/>
                        <w:szCs w:val="20"/>
                        <w:lang w:val="en-US"/>
                      </w:rPr>
                    </m:ctrlPr>
                  </m:sSubPr>
                  <m:e>
                    <m:r>
                      <w:rPr>
                        <w:rFonts w:ascii="Cambria Math" w:eastAsia="Times New Roman" w:hAnsi="Cambria Math" w:cs="Times New Roman"/>
                        <w:color w:val="000000"/>
                        <w:sz w:val="20"/>
                        <w:szCs w:val="20"/>
                        <w:lang w:val="en-US"/>
                      </w:rPr>
                      <m:t>σ</m:t>
                    </m:r>
                  </m:e>
                  <m:sub>
                    <m:sSub>
                      <m:sSubPr>
                        <m:ctrlPr>
                          <w:rPr>
                            <w:rFonts w:ascii="Cambria Math" w:eastAsia="Times New Roman" w:hAnsi="Cambria Math" w:cs="Times New Roman"/>
                            <w:i/>
                            <w:color w:val="000000"/>
                            <w:sz w:val="20"/>
                            <w:szCs w:val="20"/>
                            <w:lang w:val="en-US"/>
                          </w:rPr>
                        </m:ctrlPr>
                      </m:sSubPr>
                      <m:e>
                        <m:r>
                          <w:rPr>
                            <w:rFonts w:ascii="Cambria Math" w:eastAsia="Times New Roman" w:hAnsi="Cambria Math" w:cs="Times New Roman"/>
                            <w:color w:val="000000"/>
                            <w:sz w:val="20"/>
                            <w:szCs w:val="20"/>
                            <w:lang w:val="en-US"/>
                          </w:rPr>
                          <m:t>Ω</m:t>
                        </m:r>
                      </m:e>
                      <m:sub>
                        <m:r>
                          <w:rPr>
                            <w:rFonts w:ascii="Cambria Math" w:eastAsia="Times New Roman" w:hAnsi="Cambria Math" w:cs="Times New Roman"/>
                            <w:color w:val="000000"/>
                            <w:sz w:val="20"/>
                            <w:szCs w:val="20"/>
                            <w:lang w:val="en-US"/>
                          </w:rPr>
                          <m:t>A.O</m:t>
                        </m:r>
                      </m:sub>
                    </m:sSub>
                  </m:sub>
                </m:sSub>
              </m:oMath>
            </m:oMathPara>
          </w:p>
        </w:tc>
        <w:tc>
          <w:tcPr>
            <w:tcW w:w="2127" w:type="dxa"/>
            <w:tcBorders>
              <w:top w:val="single" w:sz="4" w:space="0" w:color="auto"/>
              <w:bottom w:val="single" w:sz="4" w:space="0" w:color="auto"/>
            </w:tcBorders>
            <w:shd w:val="clear" w:color="auto" w:fill="auto"/>
            <w:noWrap/>
            <w:vAlign w:val="bottom"/>
            <w:hideMark/>
          </w:tcPr>
          <w:p w14:paraId="3278CFF2" w14:textId="07E5162C" w:rsidR="000B43CE" w:rsidRPr="004575B3" w:rsidRDefault="009E233B" w:rsidP="004575B3">
            <w:pPr>
              <w:jc w:val="center"/>
              <w:rPr>
                <w:rFonts w:ascii="Times New Roman" w:eastAsia="Times New Roman" w:hAnsi="Times New Roman" w:cs="Times New Roman"/>
                <w:color w:val="000000"/>
                <w:sz w:val="20"/>
                <w:szCs w:val="20"/>
                <w:lang w:val="en-US"/>
              </w:rPr>
            </w:pPr>
            <m:oMath>
              <m:sSub>
                <m:sSubPr>
                  <m:ctrlPr>
                    <w:rPr>
                      <w:rFonts w:ascii="Cambria Math" w:eastAsia="Times New Roman" w:hAnsi="Cambria Math" w:cs="Times New Roman"/>
                      <w:i/>
                      <w:color w:val="000000"/>
                      <w:sz w:val="20"/>
                      <w:szCs w:val="20"/>
                      <w:lang w:val="en-US"/>
                    </w:rPr>
                  </m:ctrlPr>
                </m:sSubPr>
                <m:e>
                  <m:r>
                    <w:rPr>
                      <w:rFonts w:ascii="Cambria Math" w:eastAsia="Times New Roman" w:hAnsi="Cambria Math" w:cs="Times New Roman"/>
                      <w:color w:val="000000"/>
                      <w:sz w:val="20"/>
                      <w:szCs w:val="20"/>
                      <w:lang w:val="en-US"/>
                    </w:rPr>
                    <m:t>σ</m:t>
                  </m:r>
                </m:e>
                <m:sub>
                  <m:sSub>
                    <m:sSubPr>
                      <m:ctrlPr>
                        <w:rPr>
                          <w:rFonts w:ascii="Cambria Math" w:eastAsia="Times New Roman" w:hAnsi="Cambria Math" w:cs="Times New Roman"/>
                          <w:i/>
                          <w:color w:val="000000"/>
                          <w:sz w:val="20"/>
                          <w:szCs w:val="20"/>
                          <w:lang w:val="en-US"/>
                        </w:rPr>
                      </m:ctrlPr>
                    </m:sSubPr>
                    <m:e>
                      <m:r>
                        <w:rPr>
                          <w:rFonts w:ascii="Cambria Math" w:eastAsia="Times New Roman" w:hAnsi="Cambria Math" w:cs="Times New Roman"/>
                          <w:color w:val="000000"/>
                          <w:sz w:val="20"/>
                          <w:szCs w:val="20"/>
                          <w:lang w:val="en-US"/>
                        </w:rPr>
                        <m:t>Ω</m:t>
                      </m:r>
                    </m:e>
                    <m:sub>
                      <m:r>
                        <w:rPr>
                          <w:rFonts w:ascii="Cambria Math" w:eastAsia="Times New Roman" w:hAnsi="Cambria Math" w:cs="Times New Roman"/>
                          <w:color w:val="000000"/>
                          <w:sz w:val="20"/>
                          <w:szCs w:val="20"/>
                          <w:lang w:val="en-US"/>
                        </w:rPr>
                        <m:t>A.O</m:t>
                      </m:r>
                    </m:sub>
                  </m:sSub>
                </m:sub>
              </m:sSub>
            </m:oMath>
            <w:r w:rsidR="004575B3" w:rsidRPr="004575B3">
              <w:rPr>
                <w:rFonts w:ascii="Times New Roman" w:eastAsia="Times New Roman" w:hAnsi="Times New Roman" w:cs="Times New Roman"/>
                <w:color w:val="000000"/>
                <w:sz w:val="20"/>
                <w:szCs w:val="20"/>
                <w:lang w:val="en-US"/>
              </w:rPr>
              <w:t xml:space="preserve"> (weighted)</w:t>
            </w:r>
          </w:p>
        </w:tc>
        <w:tc>
          <w:tcPr>
            <w:tcW w:w="1275" w:type="dxa"/>
            <w:tcBorders>
              <w:top w:val="single" w:sz="4" w:space="0" w:color="auto"/>
              <w:bottom w:val="single" w:sz="4" w:space="0" w:color="auto"/>
            </w:tcBorders>
            <w:shd w:val="clear" w:color="auto" w:fill="auto"/>
            <w:noWrap/>
            <w:vAlign w:val="bottom"/>
            <w:hideMark/>
          </w:tcPr>
          <w:p w14:paraId="5FCE5399" w14:textId="464A3D71" w:rsidR="000B43CE" w:rsidRPr="004575B3" w:rsidRDefault="009E233B" w:rsidP="004575B3">
            <w:pPr>
              <w:jc w:val="center"/>
              <w:rPr>
                <w:rFonts w:ascii="Times New Roman" w:eastAsia="Times New Roman" w:hAnsi="Times New Roman" w:cs="Times New Roman"/>
                <w:color w:val="000000"/>
                <w:sz w:val="20"/>
                <w:szCs w:val="20"/>
                <w:lang w:val="en-US"/>
              </w:rPr>
            </w:pPr>
            <m:oMathPara>
              <m:oMath>
                <m:sSub>
                  <m:sSubPr>
                    <m:ctrlPr>
                      <w:rPr>
                        <w:rFonts w:ascii="Cambria Math" w:eastAsia="Times New Roman" w:hAnsi="Cambria Math" w:cs="STIXGeneral-Regular"/>
                        <w:b/>
                        <w:i/>
                        <w:color w:val="000000"/>
                        <w:sz w:val="20"/>
                        <w:szCs w:val="20"/>
                        <w:lang w:val="en-US" w:eastAsia="zh-CN"/>
                      </w:rPr>
                    </m:ctrlPr>
                  </m:sSubPr>
                  <m:e>
                    <m:r>
                      <m:rPr>
                        <m:scr m:val="script"/>
                        <m:sty m:val="bi"/>
                      </m:rPr>
                      <w:rPr>
                        <w:rFonts w:ascii="Cambria Math" w:eastAsia="Times New Roman" w:hAnsi="Cambria Math" w:cs="Times New Roman"/>
                        <w:color w:val="000000"/>
                        <w:sz w:val="20"/>
                        <w:szCs w:val="20"/>
                        <w:lang w:val="en-US" w:eastAsia="zh-CN"/>
                      </w:rPr>
                      <m:t>m</m:t>
                    </m:r>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A,e</m:t>
                    </m:r>
                  </m:sub>
                </m:sSub>
              </m:oMath>
            </m:oMathPara>
          </w:p>
        </w:tc>
        <w:tc>
          <w:tcPr>
            <w:tcW w:w="2127" w:type="dxa"/>
            <w:tcBorders>
              <w:top w:val="single" w:sz="4" w:space="0" w:color="auto"/>
              <w:bottom w:val="single" w:sz="4" w:space="0" w:color="auto"/>
            </w:tcBorders>
            <w:shd w:val="clear" w:color="auto" w:fill="auto"/>
            <w:noWrap/>
            <w:vAlign w:val="bottom"/>
            <w:hideMark/>
          </w:tcPr>
          <w:p w14:paraId="096A08E0" w14:textId="589BD295" w:rsidR="000B43CE" w:rsidRPr="004575B3" w:rsidRDefault="009E233B" w:rsidP="004575B3">
            <w:pPr>
              <w:jc w:val="center"/>
              <w:rPr>
                <w:rFonts w:ascii="Times New Roman" w:eastAsia="Times New Roman" w:hAnsi="Times New Roman" w:cs="Times New Roman"/>
                <w:color w:val="000000"/>
                <w:sz w:val="20"/>
                <w:szCs w:val="20"/>
                <w:lang w:val="en-US"/>
              </w:rPr>
            </w:pPr>
            <m:oMath>
              <m:sSub>
                <m:sSubPr>
                  <m:ctrlPr>
                    <w:rPr>
                      <w:rFonts w:ascii="Cambria Math" w:eastAsia="Times New Roman" w:hAnsi="Cambria Math" w:cs="STIXGeneral-Regular"/>
                      <w:b/>
                      <w:i/>
                      <w:color w:val="000000"/>
                      <w:sz w:val="20"/>
                      <w:szCs w:val="20"/>
                      <w:lang w:val="en-US" w:eastAsia="zh-CN"/>
                    </w:rPr>
                  </m:ctrlPr>
                </m:sSubPr>
                <m:e>
                  <m:r>
                    <m:rPr>
                      <m:scr m:val="script"/>
                      <m:sty m:val="bi"/>
                    </m:rPr>
                    <w:rPr>
                      <w:rFonts w:ascii="Cambria Math" w:eastAsia="Times New Roman" w:hAnsi="Cambria Math" w:cs="Times New Roman"/>
                      <w:color w:val="000000"/>
                      <w:sz w:val="20"/>
                      <w:szCs w:val="20"/>
                      <w:lang w:val="en-US" w:eastAsia="zh-CN"/>
                    </w:rPr>
                    <m:t>m</m:t>
                  </m:r>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A,e</m:t>
                  </m:r>
                </m:sub>
              </m:sSub>
            </m:oMath>
            <w:r w:rsidR="004575B3" w:rsidRPr="004575B3">
              <w:rPr>
                <w:rFonts w:ascii="Times New Roman" w:hAnsi="Times New Roman" w:cs="Times New Roman"/>
                <w:b/>
                <w:color w:val="000000"/>
                <w:sz w:val="20"/>
                <w:szCs w:val="20"/>
                <w:lang w:val="en-US" w:eastAsia="zh-CN"/>
              </w:rPr>
              <w:t xml:space="preserve"> (weighted)</w:t>
            </w:r>
          </w:p>
        </w:tc>
      </w:tr>
      <w:tr w:rsidR="004575B3" w:rsidRPr="004575B3" w14:paraId="511A8C59" w14:textId="77777777" w:rsidTr="004575B3">
        <w:trPr>
          <w:trHeight w:val="300"/>
        </w:trPr>
        <w:tc>
          <w:tcPr>
            <w:tcW w:w="1826" w:type="dxa"/>
            <w:tcBorders>
              <w:top w:val="single" w:sz="4" w:space="0" w:color="auto"/>
            </w:tcBorders>
            <w:shd w:val="clear" w:color="auto" w:fill="auto"/>
            <w:noWrap/>
            <w:vAlign w:val="bottom"/>
            <w:hideMark/>
          </w:tcPr>
          <w:p w14:paraId="7CB27F12"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Manchester</w:t>
            </w:r>
          </w:p>
        </w:tc>
        <w:tc>
          <w:tcPr>
            <w:tcW w:w="1450" w:type="dxa"/>
            <w:tcBorders>
              <w:top w:val="single" w:sz="4" w:space="0" w:color="auto"/>
            </w:tcBorders>
            <w:shd w:val="clear" w:color="auto" w:fill="auto"/>
            <w:noWrap/>
            <w:vAlign w:val="bottom"/>
            <w:hideMark/>
          </w:tcPr>
          <w:p w14:paraId="66C1DB49"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476499</w:t>
            </w:r>
          </w:p>
        </w:tc>
        <w:tc>
          <w:tcPr>
            <w:tcW w:w="1275" w:type="dxa"/>
            <w:tcBorders>
              <w:top w:val="single" w:sz="4" w:space="0" w:color="auto"/>
            </w:tcBorders>
            <w:shd w:val="clear" w:color="auto" w:fill="auto"/>
            <w:noWrap/>
            <w:vAlign w:val="bottom"/>
            <w:hideMark/>
          </w:tcPr>
          <w:p w14:paraId="36066233"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1.81E-05</w:t>
            </w:r>
          </w:p>
        </w:tc>
        <w:tc>
          <w:tcPr>
            <w:tcW w:w="2127" w:type="dxa"/>
            <w:tcBorders>
              <w:top w:val="single" w:sz="4" w:space="0" w:color="auto"/>
            </w:tcBorders>
            <w:shd w:val="clear" w:color="auto" w:fill="auto"/>
            <w:noWrap/>
            <w:vAlign w:val="bottom"/>
            <w:hideMark/>
          </w:tcPr>
          <w:p w14:paraId="2DF220D6"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2.75E-05</w:t>
            </w:r>
          </w:p>
        </w:tc>
        <w:tc>
          <w:tcPr>
            <w:tcW w:w="1275" w:type="dxa"/>
            <w:tcBorders>
              <w:top w:val="single" w:sz="4" w:space="0" w:color="auto"/>
            </w:tcBorders>
            <w:shd w:val="clear" w:color="auto" w:fill="auto"/>
            <w:noWrap/>
            <w:vAlign w:val="bottom"/>
            <w:hideMark/>
          </w:tcPr>
          <w:p w14:paraId="3CE27135" w14:textId="7EA93802"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55127.40</w:t>
            </w:r>
          </w:p>
        </w:tc>
        <w:tc>
          <w:tcPr>
            <w:tcW w:w="2127" w:type="dxa"/>
            <w:tcBorders>
              <w:top w:val="single" w:sz="4" w:space="0" w:color="auto"/>
            </w:tcBorders>
            <w:shd w:val="clear" w:color="auto" w:fill="auto"/>
            <w:noWrap/>
            <w:vAlign w:val="bottom"/>
            <w:hideMark/>
          </w:tcPr>
          <w:p w14:paraId="561DD253" w14:textId="0F3D6A56"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36343.28</w:t>
            </w:r>
          </w:p>
        </w:tc>
      </w:tr>
      <w:tr w:rsidR="004575B3" w:rsidRPr="004575B3" w14:paraId="6E0EFB55" w14:textId="77777777" w:rsidTr="004575B3">
        <w:trPr>
          <w:trHeight w:val="300"/>
        </w:trPr>
        <w:tc>
          <w:tcPr>
            <w:tcW w:w="1826" w:type="dxa"/>
            <w:shd w:val="clear" w:color="auto" w:fill="auto"/>
            <w:noWrap/>
            <w:vAlign w:val="bottom"/>
            <w:hideMark/>
          </w:tcPr>
          <w:p w14:paraId="02871624"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Oxford</w:t>
            </w:r>
          </w:p>
        </w:tc>
        <w:tc>
          <w:tcPr>
            <w:tcW w:w="1450" w:type="dxa"/>
            <w:shd w:val="clear" w:color="auto" w:fill="auto"/>
            <w:noWrap/>
            <w:vAlign w:val="bottom"/>
            <w:hideMark/>
          </w:tcPr>
          <w:p w14:paraId="13691475"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476499</w:t>
            </w:r>
          </w:p>
        </w:tc>
        <w:tc>
          <w:tcPr>
            <w:tcW w:w="1275" w:type="dxa"/>
            <w:shd w:val="clear" w:color="auto" w:fill="auto"/>
            <w:noWrap/>
            <w:vAlign w:val="bottom"/>
            <w:hideMark/>
          </w:tcPr>
          <w:p w14:paraId="41429AE2"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1.76E-05</w:t>
            </w:r>
          </w:p>
        </w:tc>
        <w:tc>
          <w:tcPr>
            <w:tcW w:w="2127" w:type="dxa"/>
            <w:shd w:val="clear" w:color="auto" w:fill="auto"/>
            <w:noWrap/>
            <w:vAlign w:val="bottom"/>
            <w:hideMark/>
          </w:tcPr>
          <w:p w14:paraId="333C9A6E"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2.69E-05</w:t>
            </w:r>
          </w:p>
        </w:tc>
        <w:tc>
          <w:tcPr>
            <w:tcW w:w="1275" w:type="dxa"/>
            <w:shd w:val="clear" w:color="auto" w:fill="auto"/>
            <w:noWrap/>
            <w:vAlign w:val="bottom"/>
            <w:hideMark/>
          </w:tcPr>
          <w:p w14:paraId="36FD4EFE" w14:textId="2371852F"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56737.27</w:t>
            </w:r>
          </w:p>
        </w:tc>
        <w:tc>
          <w:tcPr>
            <w:tcW w:w="2127" w:type="dxa"/>
            <w:shd w:val="clear" w:color="auto" w:fill="auto"/>
            <w:noWrap/>
            <w:vAlign w:val="bottom"/>
            <w:hideMark/>
          </w:tcPr>
          <w:p w14:paraId="2ECC48BB" w14:textId="3EE5799C"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37126.14</w:t>
            </w:r>
          </w:p>
        </w:tc>
      </w:tr>
      <w:tr w:rsidR="004575B3" w:rsidRPr="004575B3" w14:paraId="597D12AF" w14:textId="77777777" w:rsidTr="004575B3">
        <w:trPr>
          <w:trHeight w:val="300"/>
        </w:trPr>
        <w:tc>
          <w:tcPr>
            <w:tcW w:w="1826" w:type="dxa"/>
            <w:shd w:val="clear" w:color="auto" w:fill="auto"/>
            <w:noWrap/>
            <w:vAlign w:val="bottom"/>
            <w:hideMark/>
          </w:tcPr>
          <w:p w14:paraId="4FCCDE12"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Cardiff</w:t>
            </w:r>
          </w:p>
        </w:tc>
        <w:tc>
          <w:tcPr>
            <w:tcW w:w="1450" w:type="dxa"/>
            <w:shd w:val="clear" w:color="auto" w:fill="auto"/>
            <w:noWrap/>
            <w:vAlign w:val="bottom"/>
            <w:hideMark/>
          </w:tcPr>
          <w:p w14:paraId="01702B7D"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476336</w:t>
            </w:r>
          </w:p>
        </w:tc>
        <w:tc>
          <w:tcPr>
            <w:tcW w:w="1275" w:type="dxa"/>
            <w:shd w:val="clear" w:color="auto" w:fill="auto"/>
            <w:noWrap/>
            <w:vAlign w:val="bottom"/>
            <w:hideMark/>
          </w:tcPr>
          <w:p w14:paraId="474110CF"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1.87E-05</w:t>
            </w:r>
          </w:p>
        </w:tc>
        <w:tc>
          <w:tcPr>
            <w:tcW w:w="2127" w:type="dxa"/>
            <w:shd w:val="clear" w:color="auto" w:fill="auto"/>
            <w:noWrap/>
            <w:vAlign w:val="bottom"/>
            <w:hideMark/>
          </w:tcPr>
          <w:p w14:paraId="262EAA19"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2.84E-05</w:t>
            </w:r>
          </w:p>
        </w:tc>
        <w:tc>
          <w:tcPr>
            <w:tcW w:w="1275" w:type="dxa"/>
            <w:shd w:val="clear" w:color="auto" w:fill="auto"/>
            <w:noWrap/>
            <w:vAlign w:val="bottom"/>
            <w:hideMark/>
          </w:tcPr>
          <w:p w14:paraId="6740384D" w14:textId="6A27749D"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53452.78</w:t>
            </w:r>
          </w:p>
        </w:tc>
        <w:tc>
          <w:tcPr>
            <w:tcW w:w="2127" w:type="dxa"/>
            <w:shd w:val="clear" w:color="auto" w:fill="auto"/>
            <w:noWrap/>
            <w:vAlign w:val="bottom"/>
            <w:hideMark/>
          </w:tcPr>
          <w:p w14:paraId="25BCDD28" w14:textId="6881BAA6"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35196.40</w:t>
            </w:r>
          </w:p>
        </w:tc>
      </w:tr>
      <w:tr w:rsidR="004575B3" w:rsidRPr="004575B3" w14:paraId="3CFFD659" w14:textId="77777777" w:rsidTr="004575B3">
        <w:trPr>
          <w:trHeight w:val="300"/>
        </w:trPr>
        <w:tc>
          <w:tcPr>
            <w:tcW w:w="1826" w:type="dxa"/>
            <w:shd w:val="clear" w:color="auto" w:fill="auto"/>
            <w:noWrap/>
            <w:vAlign w:val="bottom"/>
            <w:hideMark/>
          </w:tcPr>
          <w:p w14:paraId="2E42A488"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Glasgow</w:t>
            </w:r>
          </w:p>
        </w:tc>
        <w:tc>
          <w:tcPr>
            <w:tcW w:w="1450" w:type="dxa"/>
            <w:shd w:val="clear" w:color="auto" w:fill="auto"/>
            <w:noWrap/>
            <w:vAlign w:val="bottom"/>
            <w:hideMark/>
          </w:tcPr>
          <w:p w14:paraId="4DAED0E5"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476558</w:t>
            </w:r>
          </w:p>
        </w:tc>
        <w:tc>
          <w:tcPr>
            <w:tcW w:w="1275" w:type="dxa"/>
            <w:shd w:val="clear" w:color="auto" w:fill="auto"/>
            <w:noWrap/>
            <w:vAlign w:val="bottom"/>
            <w:hideMark/>
          </w:tcPr>
          <w:p w14:paraId="4690B2B7"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1.88E-05</w:t>
            </w:r>
          </w:p>
        </w:tc>
        <w:tc>
          <w:tcPr>
            <w:tcW w:w="2127" w:type="dxa"/>
            <w:shd w:val="clear" w:color="auto" w:fill="auto"/>
            <w:noWrap/>
            <w:vAlign w:val="bottom"/>
            <w:hideMark/>
          </w:tcPr>
          <w:p w14:paraId="3824E1EF"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2.88E-05</w:t>
            </w:r>
          </w:p>
        </w:tc>
        <w:tc>
          <w:tcPr>
            <w:tcW w:w="1275" w:type="dxa"/>
            <w:shd w:val="clear" w:color="auto" w:fill="auto"/>
            <w:noWrap/>
            <w:vAlign w:val="bottom"/>
            <w:hideMark/>
          </w:tcPr>
          <w:p w14:paraId="79FC644A" w14:textId="304A22AB"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53260.90</w:t>
            </w:r>
          </w:p>
        </w:tc>
        <w:tc>
          <w:tcPr>
            <w:tcW w:w="2127" w:type="dxa"/>
            <w:shd w:val="clear" w:color="auto" w:fill="auto"/>
            <w:noWrap/>
            <w:vAlign w:val="bottom"/>
            <w:hideMark/>
          </w:tcPr>
          <w:p w14:paraId="62A05C3F" w14:textId="301485B0"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34697.64</w:t>
            </w:r>
          </w:p>
        </w:tc>
      </w:tr>
      <w:tr w:rsidR="004575B3" w:rsidRPr="004575B3" w14:paraId="27249E37" w14:textId="77777777" w:rsidTr="004575B3">
        <w:trPr>
          <w:trHeight w:val="300"/>
        </w:trPr>
        <w:tc>
          <w:tcPr>
            <w:tcW w:w="1826" w:type="dxa"/>
            <w:shd w:val="clear" w:color="auto" w:fill="auto"/>
            <w:noWrap/>
            <w:vAlign w:val="bottom"/>
            <w:hideMark/>
          </w:tcPr>
          <w:p w14:paraId="3DCED8AB"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Edinburgh</w:t>
            </w:r>
          </w:p>
        </w:tc>
        <w:tc>
          <w:tcPr>
            <w:tcW w:w="1450" w:type="dxa"/>
            <w:shd w:val="clear" w:color="auto" w:fill="auto"/>
            <w:noWrap/>
            <w:vAlign w:val="bottom"/>
            <w:hideMark/>
          </w:tcPr>
          <w:p w14:paraId="435AE4C6"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476486</w:t>
            </w:r>
          </w:p>
        </w:tc>
        <w:tc>
          <w:tcPr>
            <w:tcW w:w="1275" w:type="dxa"/>
            <w:shd w:val="clear" w:color="auto" w:fill="auto"/>
            <w:noWrap/>
            <w:vAlign w:val="bottom"/>
            <w:hideMark/>
          </w:tcPr>
          <w:p w14:paraId="110752CE"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1.84E-05</w:t>
            </w:r>
          </w:p>
        </w:tc>
        <w:tc>
          <w:tcPr>
            <w:tcW w:w="2127" w:type="dxa"/>
            <w:shd w:val="clear" w:color="auto" w:fill="auto"/>
            <w:noWrap/>
            <w:vAlign w:val="bottom"/>
            <w:hideMark/>
          </w:tcPr>
          <w:p w14:paraId="61005844"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2.81E-05</w:t>
            </w:r>
          </w:p>
        </w:tc>
        <w:tc>
          <w:tcPr>
            <w:tcW w:w="1275" w:type="dxa"/>
            <w:shd w:val="clear" w:color="auto" w:fill="auto"/>
            <w:noWrap/>
            <w:vAlign w:val="bottom"/>
            <w:hideMark/>
          </w:tcPr>
          <w:p w14:paraId="654701B7" w14:textId="6C19A6DE"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54430.95</w:t>
            </w:r>
          </w:p>
        </w:tc>
        <w:tc>
          <w:tcPr>
            <w:tcW w:w="2127" w:type="dxa"/>
            <w:shd w:val="clear" w:color="auto" w:fill="auto"/>
            <w:noWrap/>
            <w:vAlign w:val="bottom"/>
            <w:hideMark/>
          </w:tcPr>
          <w:p w14:paraId="7019C197" w14:textId="01473839"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35595.42</w:t>
            </w:r>
          </w:p>
        </w:tc>
      </w:tr>
      <w:tr w:rsidR="004575B3" w:rsidRPr="004575B3" w14:paraId="2E3DD1C7" w14:textId="77777777" w:rsidTr="004575B3">
        <w:trPr>
          <w:trHeight w:val="300"/>
        </w:trPr>
        <w:tc>
          <w:tcPr>
            <w:tcW w:w="1826" w:type="dxa"/>
            <w:shd w:val="clear" w:color="auto" w:fill="auto"/>
            <w:noWrap/>
            <w:vAlign w:val="bottom"/>
            <w:hideMark/>
          </w:tcPr>
          <w:p w14:paraId="42D66E3C"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Stoke</w:t>
            </w:r>
          </w:p>
        </w:tc>
        <w:tc>
          <w:tcPr>
            <w:tcW w:w="1450" w:type="dxa"/>
            <w:shd w:val="clear" w:color="auto" w:fill="auto"/>
            <w:noWrap/>
            <w:vAlign w:val="bottom"/>
            <w:hideMark/>
          </w:tcPr>
          <w:p w14:paraId="374FCDDD"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476708</w:t>
            </w:r>
          </w:p>
        </w:tc>
        <w:tc>
          <w:tcPr>
            <w:tcW w:w="1275" w:type="dxa"/>
            <w:shd w:val="clear" w:color="auto" w:fill="auto"/>
            <w:noWrap/>
            <w:vAlign w:val="bottom"/>
            <w:hideMark/>
          </w:tcPr>
          <w:p w14:paraId="0B995781"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1.90E-05</w:t>
            </w:r>
          </w:p>
        </w:tc>
        <w:tc>
          <w:tcPr>
            <w:tcW w:w="2127" w:type="dxa"/>
            <w:shd w:val="clear" w:color="auto" w:fill="auto"/>
            <w:noWrap/>
            <w:vAlign w:val="bottom"/>
            <w:hideMark/>
          </w:tcPr>
          <w:p w14:paraId="14BE9687"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2.82E-05</w:t>
            </w:r>
          </w:p>
        </w:tc>
        <w:tc>
          <w:tcPr>
            <w:tcW w:w="1275" w:type="dxa"/>
            <w:shd w:val="clear" w:color="auto" w:fill="auto"/>
            <w:noWrap/>
            <w:vAlign w:val="bottom"/>
            <w:hideMark/>
          </w:tcPr>
          <w:p w14:paraId="6EA18864" w14:textId="742E92AB"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52681.77</w:t>
            </w:r>
          </w:p>
        </w:tc>
        <w:tc>
          <w:tcPr>
            <w:tcW w:w="2127" w:type="dxa"/>
            <w:shd w:val="clear" w:color="auto" w:fill="auto"/>
            <w:noWrap/>
            <w:vAlign w:val="bottom"/>
            <w:hideMark/>
          </w:tcPr>
          <w:p w14:paraId="45FA4BE1" w14:textId="3D292931"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35479.49</w:t>
            </w:r>
          </w:p>
        </w:tc>
      </w:tr>
      <w:tr w:rsidR="004575B3" w:rsidRPr="004575B3" w14:paraId="675AC464" w14:textId="77777777" w:rsidTr="004575B3">
        <w:trPr>
          <w:trHeight w:val="300"/>
        </w:trPr>
        <w:tc>
          <w:tcPr>
            <w:tcW w:w="1826" w:type="dxa"/>
            <w:shd w:val="clear" w:color="auto" w:fill="auto"/>
            <w:noWrap/>
            <w:vAlign w:val="bottom"/>
            <w:hideMark/>
          </w:tcPr>
          <w:p w14:paraId="14A58D5F"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Reading</w:t>
            </w:r>
          </w:p>
        </w:tc>
        <w:tc>
          <w:tcPr>
            <w:tcW w:w="1450" w:type="dxa"/>
            <w:shd w:val="clear" w:color="auto" w:fill="auto"/>
            <w:noWrap/>
            <w:vAlign w:val="bottom"/>
            <w:hideMark/>
          </w:tcPr>
          <w:p w14:paraId="2E2D3354"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476297</w:t>
            </w:r>
          </w:p>
        </w:tc>
        <w:tc>
          <w:tcPr>
            <w:tcW w:w="1275" w:type="dxa"/>
            <w:shd w:val="clear" w:color="auto" w:fill="auto"/>
            <w:noWrap/>
            <w:vAlign w:val="bottom"/>
            <w:hideMark/>
          </w:tcPr>
          <w:p w14:paraId="1716F1BD"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1.67E-05</w:t>
            </w:r>
          </w:p>
        </w:tc>
        <w:tc>
          <w:tcPr>
            <w:tcW w:w="2127" w:type="dxa"/>
            <w:shd w:val="clear" w:color="auto" w:fill="auto"/>
            <w:noWrap/>
            <w:vAlign w:val="bottom"/>
            <w:hideMark/>
          </w:tcPr>
          <w:p w14:paraId="6644996E"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2.59E-05</w:t>
            </w:r>
          </w:p>
        </w:tc>
        <w:tc>
          <w:tcPr>
            <w:tcW w:w="1275" w:type="dxa"/>
            <w:shd w:val="clear" w:color="auto" w:fill="auto"/>
            <w:noWrap/>
            <w:vAlign w:val="bottom"/>
            <w:hideMark/>
          </w:tcPr>
          <w:p w14:paraId="70BEEC85" w14:textId="719674E4"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59735.02</w:t>
            </w:r>
          </w:p>
        </w:tc>
        <w:tc>
          <w:tcPr>
            <w:tcW w:w="2127" w:type="dxa"/>
            <w:shd w:val="clear" w:color="auto" w:fill="auto"/>
            <w:noWrap/>
            <w:vAlign w:val="bottom"/>
            <w:hideMark/>
          </w:tcPr>
          <w:p w14:paraId="6784A92B" w14:textId="4AB97341"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38584.27</w:t>
            </w:r>
          </w:p>
        </w:tc>
      </w:tr>
      <w:tr w:rsidR="004575B3" w:rsidRPr="004575B3" w14:paraId="76B75F09" w14:textId="77777777" w:rsidTr="004575B3">
        <w:trPr>
          <w:trHeight w:val="300"/>
        </w:trPr>
        <w:tc>
          <w:tcPr>
            <w:tcW w:w="1826" w:type="dxa"/>
            <w:shd w:val="clear" w:color="auto" w:fill="auto"/>
            <w:noWrap/>
            <w:vAlign w:val="bottom"/>
            <w:hideMark/>
          </w:tcPr>
          <w:p w14:paraId="202D0E24"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Bury</w:t>
            </w:r>
          </w:p>
        </w:tc>
        <w:tc>
          <w:tcPr>
            <w:tcW w:w="1450" w:type="dxa"/>
            <w:shd w:val="clear" w:color="auto" w:fill="auto"/>
            <w:noWrap/>
            <w:vAlign w:val="bottom"/>
            <w:hideMark/>
          </w:tcPr>
          <w:p w14:paraId="7B843E6F"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476672</w:t>
            </w:r>
          </w:p>
        </w:tc>
        <w:tc>
          <w:tcPr>
            <w:tcW w:w="1275" w:type="dxa"/>
            <w:shd w:val="clear" w:color="auto" w:fill="auto"/>
            <w:noWrap/>
            <w:vAlign w:val="bottom"/>
            <w:hideMark/>
          </w:tcPr>
          <w:p w14:paraId="1B5C33D8"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1.77E-05</w:t>
            </w:r>
          </w:p>
        </w:tc>
        <w:tc>
          <w:tcPr>
            <w:tcW w:w="2127" w:type="dxa"/>
            <w:shd w:val="clear" w:color="auto" w:fill="auto"/>
            <w:noWrap/>
            <w:vAlign w:val="bottom"/>
            <w:hideMark/>
          </w:tcPr>
          <w:p w14:paraId="3B3DA156"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2.70E-05</w:t>
            </w:r>
          </w:p>
        </w:tc>
        <w:tc>
          <w:tcPr>
            <w:tcW w:w="1275" w:type="dxa"/>
            <w:shd w:val="clear" w:color="auto" w:fill="auto"/>
            <w:noWrap/>
            <w:vAlign w:val="bottom"/>
            <w:hideMark/>
          </w:tcPr>
          <w:p w14:paraId="46633F1A" w14:textId="3239178B"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56631.88</w:t>
            </w:r>
          </w:p>
        </w:tc>
        <w:tc>
          <w:tcPr>
            <w:tcW w:w="2127" w:type="dxa"/>
            <w:shd w:val="clear" w:color="auto" w:fill="auto"/>
            <w:noWrap/>
            <w:vAlign w:val="bottom"/>
            <w:hideMark/>
          </w:tcPr>
          <w:p w14:paraId="6878A0A2" w14:textId="3137B99A"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36996.07</w:t>
            </w:r>
          </w:p>
        </w:tc>
      </w:tr>
      <w:tr w:rsidR="004575B3" w:rsidRPr="004575B3" w14:paraId="6442C70E" w14:textId="77777777" w:rsidTr="004575B3">
        <w:trPr>
          <w:trHeight w:val="300"/>
        </w:trPr>
        <w:tc>
          <w:tcPr>
            <w:tcW w:w="1826" w:type="dxa"/>
            <w:shd w:val="clear" w:color="auto" w:fill="auto"/>
            <w:noWrap/>
            <w:vAlign w:val="bottom"/>
            <w:hideMark/>
          </w:tcPr>
          <w:p w14:paraId="73C5C398"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Newcastle</w:t>
            </w:r>
          </w:p>
        </w:tc>
        <w:tc>
          <w:tcPr>
            <w:tcW w:w="1450" w:type="dxa"/>
            <w:shd w:val="clear" w:color="auto" w:fill="auto"/>
            <w:noWrap/>
            <w:vAlign w:val="bottom"/>
            <w:hideMark/>
          </w:tcPr>
          <w:p w14:paraId="04ED8AA5"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476670</w:t>
            </w:r>
          </w:p>
        </w:tc>
        <w:tc>
          <w:tcPr>
            <w:tcW w:w="1275" w:type="dxa"/>
            <w:shd w:val="clear" w:color="auto" w:fill="auto"/>
            <w:noWrap/>
            <w:vAlign w:val="bottom"/>
            <w:hideMark/>
          </w:tcPr>
          <w:p w14:paraId="27EC8920"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1.78E-05</w:t>
            </w:r>
          </w:p>
        </w:tc>
        <w:tc>
          <w:tcPr>
            <w:tcW w:w="2127" w:type="dxa"/>
            <w:shd w:val="clear" w:color="auto" w:fill="auto"/>
            <w:noWrap/>
            <w:vAlign w:val="bottom"/>
            <w:hideMark/>
          </w:tcPr>
          <w:p w14:paraId="38555868"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2.72E-05</w:t>
            </w:r>
          </w:p>
        </w:tc>
        <w:tc>
          <w:tcPr>
            <w:tcW w:w="1275" w:type="dxa"/>
            <w:shd w:val="clear" w:color="auto" w:fill="auto"/>
            <w:noWrap/>
            <w:vAlign w:val="bottom"/>
            <w:hideMark/>
          </w:tcPr>
          <w:p w14:paraId="3D2D6812" w14:textId="17BED89B"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56210.72</w:t>
            </w:r>
          </w:p>
        </w:tc>
        <w:tc>
          <w:tcPr>
            <w:tcW w:w="2127" w:type="dxa"/>
            <w:shd w:val="clear" w:color="auto" w:fill="auto"/>
            <w:noWrap/>
            <w:vAlign w:val="bottom"/>
            <w:hideMark/>
          </w:tcPr>
          <w:p w14:paraId="11FE4FA9" w14:textId="7F6AB98A"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36789.19</w:t>
            </w:r>
          </w:p>
        </w:tc>
      </w:tr>
      <w:tr w:rsidR="004575B3" w:rsidRPr="004575B3" w14:paraId="72AFD767" w14:textId="77777777" w:rsidTr="004575B3">
        <w:trPr>
          <w:trHeight w:val="300"/>
        </w:trPr>
        <w:tc>
          <w:tcPr>
            <w:tcW w:w="1826" w:type="dxa"/>
            <w:shd w:val="clear" w:color="auto" w:fill="auto"/>
            <w:noWrap/>
            <w:vAlign w:val="bottom"/>
            <w:hideMark/>
          </w:tcPr>
          <w:p w14:paraId="70DB5AEB"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Leeds</w:t>
            </w:r>
          </w:p>
        </w:tc>
        <w:tc>
          <w:tcPr>
            <w:tcW w:w="1450" w:type="dxa"/>
            <w:shd w:val="clear" w:color="auto" w:fill="auto"/>
            <w:noWrap/>
            <w:vAlign w:val="bottom"/>
            <w:hideMark/>
          </w:tcPr>
          <w:p w14:paraId="2A3BECB9"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476620</w:t>
            </w:r>
          </w:p>
        </w:tc>
        <w:tc>
          <w:tcPr>
            <w:tcW w:w="1275" w:type="dxa"/>
            <w:shd w:val="clear" w:color="auto" w:fill="auto"/>
            <w:noWrap/>
            <w:vAlign w:val="bottom"/>
            <w:hideMark/>
          </w:tcPr>
          <w:p w14:paraId="57F538B7"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1.72E-05</w:t>
            </w:r>
          </w:p>
        </w:tc>
        <w:tc>
          <w:tcPr>
            <w:tcW w:w="2127" w:type="dxa"/>
            <w:shd w:val="clear" w:color="auto" w:fill="auto"/>
            <w:noWrap/>
            <w:vAlign w:val="bottom"/>
            <w:hideMark/>
          </w:tcPr>
          <w:p w14:paraId="758DB791"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2.64E-05</w:t>
            </w:r>
          </w:p>
        </w:tc>
        <w:tc>
          <w:tcPr>
            <w:tcW w:w="1275" w:type="dxa"/>
            <w:shd w:val="clear" w:color="auto" w:fill="auto"/>
            <w:noWrap/>
            <w:vAlign w:val="bottom"/>
            <w:hideMark/>
          </w:tcPr>
          <w:p w14:paraId="58C835E0" w14:textId="53CEFD4D"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58116.22</w:t>
            </w:r>
          </w:p>
        </w:tc>
        <w:tc>
          <w:tcPr>
            <w:tcW w:w="2127" w:type="dxa"/>
            <w:shd w:val="clear" w:color="auto" w:fill="auto"/>
            <w:noWrap/>
            <w:vAlign w:val="bottom"/>
            <w:hideMark/>
          </w:tcPr>
          <w:p w14:paraId="13C7CA7D" w14:textId="722A4331"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37831.07</w:t>
            </w:r>
          </w:p>
        </w:tc>
      </w:tr>
      <w:tr w:rsidR="004575B3" w:rsidRPr="004575B3" w14:paraId="1B0C643F" w14:textId="77777777" w:rsidTr="004575B3">
        <w:trPr>
          <w:trHeight w:val="300"/>
        </w:trPr>
        <w:tc>
          <w:tcPr>
            <w:tcW w:w="1826" w:type="dxa"/>
            <w:shd w:val="clear" w:color="auto" w:fill="auto"/>
            <w:noWrap/>
            <w:vAlign w:val="bottom"/>
            <w:hideMark/>
          </w:tcPr>
          <w:p w14:paraId="5EE77AE2"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Bristol</w:t>
            </w:r>
          </w:p>
        </w:tc>
        <w:tc>
          <w:tcPr>
            <w:tcW w:w="1450" w:type="dxa"/>
            <w:shd w:val="clear" w:color="auto" w:fill="auto"/>
            <w:noWrap/>
            <w:vAlign w:val="bottom"/>
            <w:hideMark/>
          </w:tcPr>
          <w:p w14:paraId="716222AA"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476454</w:t>
            </w:r>
          </w:p>
        </w:tc>
        <w:tc>
          <w:tcPr>
            <w:tcW w:w="1275" w:type="dxa"/>
            <w:shd w:val="clear" w:color="auto" w:fill="auto"/>
            <w:noWrap/>
            <w:vAlign w:val="bottom"/>
            <w:hideMark/>
          </w:tcPr>
          <w:p w14:paraId="5CD8C98B"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1.71E-05</w:t>
            </w:r>
          </w:p>
        </w:tc>
        <w:tc>
          <w:tcPr>
            <w:tcW w:w="2127" w:type="dxa"/>
            <w:shd w:val="clear" w:color="auto" w:fill="auto"/>
            <w:noWrap/>
            <w:vAlign w:val="bottom"/>
            <w:hideMark/>
          </w:tcPr>
          <w:p w14:paraId="03B8C805"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2.63E-05</w:t>
            </w:r>
          </w:p>
        </w:tc>
        <w:tc>
          <w:tcPr>
            <w:tcW w:w="1275" w:type="dxa"/>
            <w:shd w:val="clear" w:color="auto" w:fill="auto"/>
            <w:noWrap/>
            <w:vAlign w:val="bottom"/>
            <w:hideMark/>
          </w:tcPr>
          <w:p w14:paraId="62DE1838" w14:textId="45E51C0D"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58423.16</w:t>
            </w:r>
          </w:p>
        </w:tc>
        <w:tc>
          <w:tcPr>
            <w:tcW w:w="2127" w:type="dxa"/>
            <w:shd w:val="clear" w:color="auto" w:fill="auto"/>
            <w:noWrap/>
            <w:vAlign w:val="bottom"/>
            <w:hideMark/>
          </w:tcPr>
          <w:p w14:paraId="7D540338" w14:textId="0AA1B1C6"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37969.25</w:t>
            </w:r>
          </w:p>
        </w:tc>
      </w:tr>
      <w:tr w:rsidR="004575B3" w:rsidRPr="004575B3" w14:paraId="6FC47EF2" w14:textId="77777777" w:rsidTr="004575B3">
        <w:trPr>
          <w:trHeight w:val="300"/>
        </w:trPr>
        <w:tc>
          <w:tcPr>
            <w:tcW w:w="1826" w:type="dxa"/>
            <w:shd w:val="clear" w:color="auto" w:fill="auto"/>
            <w:noWrap/>
            <w:vAlign w:val="bottom"/>
            <w:hideMark/>
          </w:tcPr>
          <w:p w14:paraId="456E83C0"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Barts</w:t>
            </w:r>
          </w:p>
        </w:tc>
        <w:tc>
          <w:tcPr>
            <w:tcW w:w="1450" w:type="dxa"/>
            <w:shd w:val="clear" w:color="auto" w:fill="auto"/>
            <w:noWrap/>
            <w:vAlign w:val="bottom"/>
            <w:hideMark/>
          </w:tcPr>
          <w:p w14:paraId="3BC145CD"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476010</w:t>
            </w:r>
          </w:p>
        </w:tc>
        <w:tc>
          <w:tcPr>
            <w:tcW w:w="1275" w:type="dxa"/>
            <w:shd w:val="clear" w:color="auto" w:fill="auto"/>
            <w:noWrap/>
            <w:vAlign w:val="bottom"/>
            <w:hideMark/>
          </w:tcPr>
          <w:p w14:paraId="009F9647"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1.88E-05</w:t>
            </w:r>
          </w:p>
        </w:tc>
        <w:tc>
          <w:tcPr>
            <w:tcW w:w="2127" w:type="dxa"/>
            <w:shd w:val="clear" w:color="auto" w:fill="auto"/>
            <w:noWrap/>
            <w:vAlign w:val="bottom"/>
            <w:hideMark/>
          </w:tcPr>
          <w:p w14:paraId="0554DC3E"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2.76E-05</w:t>
            </w:r>
          </w:p>
        </w:tc>
        <w:tc>
          <w:tcPr>
            <w:tcW w:w="1275" w:type="dxa"/>
            <w:shd w:val="clear" w:color="auto" w:fill="auto"/>
            <w:noWrap/>
            <w:vAlign w:val="bottom"/>
            <w:hideMark/>
          </w:tcPr>
          <w:p w14:paraId="2391DDB7" w14:textId="0DABB2E5"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53107.31</w:t>
            </w:r>
          </w:p>
        </w:tc>
        <w:tc>
          <w:tcPr>
            <w:tcW w:w="2127" w:type="dxa"/>
            <w:shd w:val="clear" w:color="auto" w:fill="auto"/>
            <w:noWrap/>
            <w:vAlign w:val="bottom"/>
            <w:hideMark/>
          </w:tcPr>
          <w:p w14:paraId="2DF37461" w14:textId="4267A3A8"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36200.93</w:t>
            </w:r>
          </w:p>
        </w:tc>
      </w:tr>
      <w:tr w:rsidR="004575B3" w:rsidRPr="004575B3" w14:paraId="7CCCC557" w14:textId="77777777" w:rsidTr="004575B3">
        <w:trPr>
          <w:trHeight w:val="300"/>
        </w:trPr>
        <w:tc>
          <w:tcPr>
            <w:tcW w:w="1826" w:type="dxa"/>
            <w:shd w:val="clear" w:color="auto" w:fill="auto"/>
            <w:noWrap/>
            <w:vAlign w:val="bottom"/>
            <w:hideMark/>
          </w:tcPr>
          <w:p w14:paraId="6046F9F8"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Nottingham</w:t>
            </w:r>
          </w:p>
        </w:tc>
        <w:tc>
          <w:tcPr>
            <w:tcW w:w="1450" w:type="dxa"/>
            <w:shd w:val="clear" w:color="auto" w:fill="auto"/>
            <w:noWrap/>
            <w:vAlign w:val="bottom"/>
            <w:hideMark/>
          </w:tcPr>
          <w:p w14:paraId="1DF07E7B"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476440</w:t>
            </w:r>
          </w:p>
        </w:tc>
        <w:tc>
          <w:tcPr>
            <w:tcW w:w="1275" w:type="dxa"/>
            <w:shd w:val="clear" w:color="auto" w:fill="auto"/>
            <w:noWrap/>
            <w:vAlign w:val="bottom"/>
            <w:hideMark/>
          </w:tcPr>
          <w:p w14:paraId="2E30F0ED"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1.73E-05</w:t>
            </w:r>
          </w:p>
        </w:tc>
        <w:tc>
          <w:tcPr>
            <w:tcW w:w="2127" w:type="dxa"/>
            <w:shd w:val="clear" w:color="auto" w:fill="auto"/>
            <w:noWrap/>
            <w:vAlign w:val="bottom"/>
            <w:hideMark/>
          </w:tcPr>
          <w:p w14:paraId="26978F70"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2.65E-05</w:t>
            </w:r>
          </w:p>
        </w:tc>
        <w:tc>
          <w:tcPr>
            <w:tcW w:w="1275" w:type="dxa"/>
            <w:shd w:val="clear" w:color="auto" w:fill="auto"/>
            <w:noWrap/>
            <w:vAlign w:val="bottom"/>
            <w:hideMark/>
          </w:tcPr>
          <w:p w14:paraId="1F667F46" w14:textId="5E03436D"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57740.05</w:t>
            </w:r>
          </w:p>
        </w:tc>
        <w:tc>
          <w:tcPr>
            <w:tcW w:w="2127" w:type="dxa"/>
            <w:shd w:val="clear" w:color="auto" w:fill="auto"/>
            <w:noWrap/>
            <w:vAlign w:val="bottom"/>
            <w:hideMark/>
          </w:tcPr>
          <w:p w14:paraId="3A2D7420" w14:textId="03B79A53"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37673.44</w:t>
            </w:r>
          </w:p>
        </w:tc>
      </w:tr>
      <w:tr w:rsidR="004575B3" w:rsidRPr="004575B3" w14:paraId="420EE973" w14:textId="77777777" w:rsidTr="004575B3">
        <w:trPr>
          <w:trHeight w:val="300"/>
        </w:trPr>
        <w:tc>
          <w:tcPr>
            <w:tcW w:w="1826" w:type="dxa"/>
            <w:shd w:val="clear" w:color="auto" w:fill="auto"/>
            <w:noWrap/>
            <w:vAlign w:val="bottom"/>
            <w:hideMark/>
          </w:tcPr>
          <w:p w14:paraId="56BB9304"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Sheffield</w:t>
            </w:r>
          </w:p>
        </w:tc>
        <w:tc>
          <w:tcPr>
            <w:tcW w:w="1450" w:type="dxa"/>
            <w:shd w:val="clear" w:color="auto" w:fill="auto"/>
            <w:noWrap/>
            <w:vAlign w:val="bottom"/>
            <w:hideMark/>
          </w:tcPr>
          <w:p w14:paraId="7503D665"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476740</w:t>
            </w:r>
          </w:p>
        </w:tc>
        <w:tc>
          <w:tcPr>
            <w:tcW w:w="1275" w:type="dxa"/>
            <w:shd w:val="clear" w:color="auto" w:fill="auto"/>
            <w:noWrap/>
            <w:vAlign w:val="bottom"/>
            <w:hideMark/>
          </w:tcPr>
          <w:p w14:paraId="2F44C7A5"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1.76E-05</w:t>
            </w:r>
          </w:p>
        </w:tc>
        <w:tc>
          <w:tcPr>
            <w:tcW w:w="2127" w:type="dxa"/>
            <w:shd w:val="clear" w:color="auto" w:fill="auto"/>
            <w:noWrap/>
            <w:vAlign w:val="bottom"/>
            <w:hideMark/>
          </w:tcPr>
          <w:p w14:paraId="7CABCE98"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2.69E-05</w:t>
            </w:r>
          </w:p>
        </w:tc>
        <w:tc>
          <w:tcPr>
            <w:tcW w:w="1275" w:type="dxa"/>
            <w:shd w:val="clear" w:color="auto" w:fill="auto"/>
            <w:noWrap/>
            <w:vAlign w:val="bottom"/>
            <w:hideMark/>
          </w:tcPr>
          <w:p w14:paraId="66218C43" w14:textId="0ADCE3FA"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56811.73</w:t>
            </w:r>
          </w:p>
        </w:tc>
        <w:tc>
          <w:tcPr>
            <w:tcW w:w="2127" w:type="dxa"/>
            <w:shd w:val="clear" w:color="auto" w:fill="auto"/>
            <w:noWrap/>
            <w:vAlign w:val="bottom"/>
            <w:hideMark/>
          </w:tcPr>
          <w:p w14:paraId="300EC7AC" w14:textId="664DB562"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37122.83</w:t>
            </w:r>
          </w:p>
        </w:tc>
      </w:tr>
      <w:tr w:rsidR="004575B3" w:rsidRPr="004575B3" w14:paraId="7FC03522" w14:textId="77777777" w:rsidTr="004575B3">
        <w:trPr>
          <w:trHeight w:val="300"/>
        </w:trPr>
        <w:tc>
          <w:tcPr>
            <w:tcW w:w="1826" w:type="dxa"/>
            <w:shd w:val="clear" w:color="auto" w:fill="auto"/>
            <w:noWrap/>
            <w:vAlign w:val="bottom"/>
            <w:hideMark/>
          </w:tcPr>
          <w:p w14:paraId="511EC40E"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Middlesborough</w:t>
            </w:r>
          </w:p>
        </w:tc>
        <w:tc>
          <w:tcPr>
            <w:tcW w:w="1450" w:type="dxa"/>
            <w:shd w:val="clear" w:color="auto" w:fill="auto"/>
            <w:noWrap/>
            <w:vAlign w:val="bottom"/>
            <w:hideMark/>
          </w:tcPr>
          <w:p w14:paraId="245440C7"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476575</w:t>
            </w:r>
          </w:p>
        </w:tc>
        <w:tc>
          <w:tcPr>
            <w:tcW w:w="1275" w:type="dxa"/>
            <w:shd w:val="clear" w:color="auto" w:fill="auto"/>
            <w:noWrap/>
            <w:vAlign w:val="bottom"/>
            <w:hideMark/>
          </w:tcPr>
          <w:p w14:paraId="4F45D727"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1.82E-05</w:t>
            </w:r>
          </w:p>
        </w:tc>
        <w:tc>
          <w:tcPr>
            <w:tcW w:w="2127" w:type="dxa"/>
            <w:shd w:val="clear" w:color="auto" w:fill="auto"/>
            <w:noWrap/>
            <w:vAlign w:val="bottom"/>
            <w:hideMark/>
          </w:tcPr>
          <w:p w14:paraId="455BCA3C"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2.76E-05</w:t>
            </w:r>
          </w:p>
        </w:tc>
        <w:tc>
          <w:tcPr>
            <w:tcW w:w="1275" w:type="dxa"/>
            <w:shd w:val="clear" w:color="auto" w:fill="auto"/>
            <w:noWrap/>
            <w:vAlign w:val="bottom"/>
            <w:hideMark/>
          </w:tcPr>
          <w:p w14:paraId="6D6A3C2E" w14:textId="4A5A3D38"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54883.24</w:t>
            </w:r>
          </w:p>
        </w:tc>
        <w:tc>
          <w:tcPr>
            <w:tcW w:w="2127" w:type="dxa"/>
            <w:shd w:val="clear" w:color="auto" w:fill="auto"/>
            <w:noWrap/>
            <w:vAlign w:val="bottom"/>
            <w:hideMark/>
          </w:tcPr>
          <w:p w14:paraId="1F93AF7E" w14:textId="1AF0D29D"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36296.19</w:t>
            </w:r>
          </w:p>
        </w:tc>
      </w:tr>
      <w:tr w:rsidR="004575B3" w:rsidRPr="004575B3" w14:paraId="0073EF3F" w14:textId="77777777" w:rsidTr="004575B3">
        <w:trPr>
          <w:trHeight w:val="300"/>
        </w:trPr>
        <w:tc>
          <w:tcPr>
            <w:tcW w:w="1826" w:type="dxa"/>
            <w:shd w:val="clear" w:color="auto" w:fill="auto"/>
            <w:noWrap/>
            <w:vAlign w:val="bottom"/>
            <w:hideMark/>
          </w:tcPr>
          <w:p w14:paraId="0BC35AAE"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Hounslow</w:t>
            </w:r>
          </w:p>
        </w:tc>
        <w:tc>
          <w:tcPr>
            <w:tcW w:w="1450" w:type="dxa"/>
            <w:shd w:val="clear" w:color="auto" w:fill="auto"/>
            <w:noWrap/>
            <w:vAlign w:val="bottom"/>
            <w:hideMark/>
          </w:tcPr>
          <w:p w14:paraId="607A8C77"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476166</w:t>
            </w:r>
          </w:p>
        </w:tc>
        <w:tc>
          <w:tcPr>
            <w:tcW w:w="1275" w:type="dxa"/>
            <w:shd w:val="clear" w:color="auto" w:fill="auto"/>
            <w:noWrap/>
            <w:vAlign w:val="bottom"/>
            <w:hideMark/>
          </w:tcPr>
          <w:p w14:paraId="586BA777"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1.71E-05</w:t>
            </w:r>
          </w:p>
        </w:tc>
        <w:tc>
          <w:tcPr>
            <w:tcW w:w="2127" w:type="dxa"/>
            <w:shd w:val="clear" w:color="auto" w:fill="auto"/>
            <w:noWrap/>
            <w:vAlign w:val="bottom"/>
            <w:hideMark/>
          </w:tcPr>
          <w:p w14:paraId="35047233"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2.63E-05</w:t>
            </w:r>
          </w:p>
        </w:tc>
        <w:tc>
          <w:tcPr>
            <w:tcW w:w="1275" w:type="dxa"/>
            <w:shd w:val="clear" w:color="auto" w:fill="auto"/>
            <w:noWrap/>
            <w:vAlign w:val="bottom"/>
            <w:hideMark/>
          </w:tcPr>
          <w:p w14:paraId="069DCC92" w14:textId="7815BD7C"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58394.84</w:t>
            </w:r>
          </w:p>
        </w:tc>
        <w:tc>
          <w:tcPr>
            <w:tcW w:w="2127" w:type="dxa"/>
            <w:shd w:val="clear" w:color="auto" w:fill="auto"/>
            <w:noWrap/>
            <w:vAlign w:val="bottom"/>
            <w:hideMark/>
          </w:tcPr>
          <w:p w14:paraId="6EBDBFCC" w14:textId="7EE607F5"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38062.47</w:t>
            </w:r>
          </w:p>
        </w:tc>
      </w:tr>
      <w:tr w:rsidR="004575B3" w:rsidRPr="004575B3" w14:paraId="5A68A59C" w14:textId="77777777" w:rsidTr="004575B3">
        <w:trPr>
          <w:trHeight w:val="300"/>
        </w:trPr>
        <w:tc>
          <w:tcPr>
            <w:tcW w:w="1826" w:type="dxa"/>
            <w:shd w:val="clear" w:color="auto" w:fill="auto"/>
            <w:noWrap/>
            <w:vAlign w:val="bottom"/>
            <w:hideMark/>
          </w:tcPr>
          <w:p w14:paraId="7AADFA5B"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Croydon</w:t>
            </w:r>
          </w:p>
        </w:tc>
        <w:tc>
          <w:tcPr>
            <w:tcW w:w="1450" w:type="dxa"/>
            <w:shd w:val="clear" w:color="auto" w:fill="auto"/>
            <w:noWrap/>
            <w:vAlign w:val="bottom"/>
            <w:hideMark/>
          </w:tcPr>
          <w:p w14:paraId="7F6A7748"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476209</w:t>
            </w:r>
          </w:p>
        </w:tc>
        <w:tc>
          <w:tcPr>
            <w:tcW w:w="1275" w:type="dxa"/>
            <w:shd w:val="clear" w:color="auto" w:fill="auto"/>
            <w:noWrap/>
            <w:vAlign w:val="bottom"/>
            <w:hideMark/>
          </w:tcPr>
          <w:p w14:paraId="326F050F"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1.69E-05</w:t>
            </w:r>
          </w:p>
        </w:tc>
        <w:tc>
          <w:tcPr>
            <w:tcW w:w="2127" w:type="dxa"/>
            <w:shd w:val="clear" w:color="auto" w:fill="auto"/>
            <w:noWrap/>
            <w:vAlign w:val="bottom"/>
            <w:hideMark/>
          </w:tcPr>
          <w:p w14:paraId="6821ECAF" w14:textId="77777777"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2.61E-05</w:t>
            </w:r>
          </w:p>
        </w:tc>
        <w:tc>
          <w:tcPr>
            <w:tcW w:w="1275" w:type="dxa"/>
            <w:shd w:val="clear" w:color="auto" w:fill="auto"/>
            <w:noWrap/>
            <w:vAlign w:val="bottom"/>
            <w:hideMark/>
          </w:tcPr>
          <w:p w14:paraId="7881E66A" w14:textId="08E461BC"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59041.98</w:t>
            </w:r>
          </w:p>
        </w:tc>
        <w:tc>
          <w:tcPr>
            <w:tcW w:w="2127" w:type="dxa"/>
            <w:shd w:val="clear" w:color="auto" w:fill="auto"/>
            <w:noWrap/>
            <w:vAlign w:val="bottom"/>
            <w:hideMark/>
          </w:tcPr>
          <w:p w14:paraId="2A715F7A" w14:textId="20B71261" w:rsidR="00AF7BFD" w:rsidRPr="004575B3" w:rsidRDefault="00AF7BFD" w:rsidP="004575B3">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38360.47</w:t>
            </w:r>
          </w:p>
        </w:tc>
      </w:tr>
    </w:tbl>
    <w:p w14:paraId="00C6DBDE" w14:textId="77777777" w:rsidR="000B43CE" w:rsidRPr="004575B3" w:rsidRDefault="000B43CE" w:rsidP="000A00E6">
      <w:pPr>
        <w:rPr>
          <w:rFonts w:ascii="Times New Roman" w:hAnsi="Times New Roman" w:cs="Times New Roman"/>
          <w:lang w:val="en-US" w:eastAsia="zh-CN"/>
        </w:rPr>
      </w:pPr>
    </w:p>
    <w:p w14:paraId="5E035C47" w14:textId="77777777" w:rsidR="00C06113" w:rsidRDefault="00C06113">
      <w:pPr>
        <w:rPr>
          <w:rFonts w:ascii="Times New Roman" w:hAnsi="Times New Roman" w:cs="Times New Roman"/>
          <w:lang w:val="en-US" w:eastAsia="zh-CN"/>
        </w:rPr>
      </w:pPr>
      <w:r>
        <w:rPr>
          <w:rFonts w:ascii="Times New Roman" w:hAnsi="Times New Roman" w:cs="Times New Roman"/>
          <w:lang w:val="en-US" w:eastAsia="zh-CN"/>
        </w:rPr>
        <w:br w:type="page"/>
      </w:r>
    </w:p>
    <w:p w14:paraId="2E017345" w14:textId="77777777" w:rsidR="003237D1" w:rsidRDefault="003237D1" w:rsidP="000A00E6">
      <w:pPr>
        <w:rPr>
          <w:rFonts w:ascii="Times New Roman" w:hAnsi="Times New Roman" w:cs="Times New Roman"/>
          <w:lang w:val="en-US" w:eastAsia="zh-CN"/>
        </w:rPr>
      </w:pPr>
    </w:p>
    <w:p w14:paraId="0AC478C2" w14:textId="77777777" w:rsidR="00C06113" w:rsidRPr="001C3FA4" w:rsidRDefault="00C06113" w:rsidP="000A00E6">
      <w:pPr>
        <w:rPr>
          <w:rFonts w:ascii="Times New Roman" w:hAnsi="Times New Roman" w:cs="Times New Roman"/>
          <w:lang w:val="en-US" w:eastAsia="zh-CN"/>
        </w:rPr>
      </w:pPr>
    </w:p>
    <w:tbl>
      <w:tblPr>
        <w:tblStyle w:val="TableGrid"/>
        <w:tblW w:w="0" w:type="auto"/>
        <w:tblLook w:val="04A0" w:firstRow="1" w:lastRow="0" w:firstColumn="1" w:lastColumn="0" w:noHBand="0" w:noVBand="1"/>
      </w:tblPr>
      <w:tblGrid>
        <w:gridCol w:w="1861"/>
        <w:gridCol w:w="1905"/>
        <w:gridCol w:w="1727"/>
        <w:gridCol w:w="1727"/>
        <w:gridCol w:w="1728"/>
        <w:gridCol w:w="1728"/>
      </w:tblGrid>
      <w:tr w:rsidR="001E0FDB" w14:paraId="25E15B5A" w14:textId="77777777" w:rsidTr="001E0FDB">
        <w:tc>
          <w:tcPr>
            <w:tcW w:w="1861" w:type="dxa"/>
          </w:tcPr>
          <w:p w14:paraId="29B58280" w14:textId="77777777" w:rsidR="001E0FDB" w:rsidRDefault="001E0FDB" w:rsidP="000A00E6">
            <w:pPr>
              <w:rPr>
                <w:rFonts w:ascii="Times New Roman" w:hAnsi="Times New Roman" w:cs="Times New Roman"/>
                <w:lang w:val="en-US" w:eastAsia="zh-CN"/>
              </w:rPr>
            </w:pPr>
          </w:p>
        </w:tc>
        <w:tc>
          <w:tcPr>
            <w:tcW w:w="1905" w:type="dxa"/>
          </w:tcPr>
          <w:p w14:paraId="335C2950" w14:textId="0092BC5A"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Additive</w:t>
            </w:r>
          </w:p>
        </w:tc>
        <w:tc>
          <w:tcPr>
            <w:tcW w:w="1727" w:type="dxa"/>
          </w:tcPr>
          <w:p w14:paraId="71A9C078" w14:textId="77777777" w:rsidR="001E0FDB" w:rsidRDefault="001E0FDB" w:rsidP="000A00E6">
            <w:pPr>
              <w:rPr>
                <w:rFonts w:ascii="Times New Roman" w:hAnsi="Times New Roman" w:cs="Times New Roman"/>
                <w:lang w:val="en-US" w:eastAsia="zh-CN"/>
              </w:rPr>
            </w:pPr>
          </w:p>
        </w:tc>
        <w:tc>
          <w:tcPr>
            <w:tcW w:w="1727" w:type="dxa"/>
          </w:tcPr>
          <w:p w14:paraId="1849B6B4" w14:textId="77777777" w:rsidR="001E0FDB" w:rsidRDefault="001E0FDB" w:rsidP="000A00E6">
            <w:pPr>
              <w:rPr>
                <w:rFonts w:ascii="Times New Roman" w:hAnsi="Times New Roman" w:cs="Times New Roman"/>
                <w:lang w:val="en-US" w:eastAsia="zh-CN"/>
              </w:rPr>
            </w:pPr>
          </w:p>
        </w:tc>
        <w:tc>
          <w:tcPr>
            <w:tcW w:w="1728" w:type="dxa"/>
          </w:tcPr>
          <w:p w14:paraId="7C538340" w14:textId="77777777" w:rsidR="001E0FDB" w:rsidRDefault="001E0FDB" w:rsidP="000A00E6">
            <w:pPr>
              <w:rPr>
                <w:rFonts w:ascii="Times New Roman" w:hAnsi="Times New Roman" w:cs="Times New Roman"/>
                <w:lang w:val="en-US" w:eastAsia="zh-CN"/>
              </w:rPr>
            </w:pPr>
          </w:p>
        </w:tc>
        <w:tc>
          <w:tcPr>
            <w:tcW w:w="1728" w:type="dxa"/>
          </w:tcPr>
          <w:p w14:paraId="5EF2DBA6" w14:textId="0C9647F7" w:rsidR="001E0FDB" w:rsidRDefault="001E0FDB" w:rsidP="000A00E6">
            <w:pPr>
              <w:rPr>
                <w:rFonts w:ascii="Times New Roman" w:hAnsi="Times New Roman" w:cs="Times New Roman"/>
                <w:lang w:val="en-US" w:eastAsia="zh-CN"/>
              </w:rPr>
            </w:pPr>
          </w:p>
        </w:tc>
      </w:tr>
      <w:tr w:rsidR="001E0FDB" w14:paraId="3B2CA264" w14:textId="77777777" w:rsidTr="001E0FDB">
        <w:tc>
          <w:tcPr>
            <w:tcW w:w="1861" w:type="dxa"/>
          </w:tcPr>
          <w:p w14:paraId="517A62B0" w14:textId="7E7FCE30"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UK1K</w:t>
            </w:r>
          </w:p>
        </w:tc>
        <w:tc>
          <w:tcPr>
            <w:tcW w:w="1905" w:type="dxa"/>
          </w:tcPr>
          <w:p w14:paraId="5F28CF5B" w14:textId="704725F6"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0.602</w:t>
            </w:r>
          </w:p>
        </w:tc>
        <w:tc>
          <w:tcPr>
            <w:tcW w:w="1727" w:type="dxa"/>
          </w:tcPr>
          <w:p w14:paraId="3BA7B298" w14:textId="77777777" w:rsidR="001E0FDB" w:rsidRDefault="001E0FDB" w:rsidP="000A00E6">
            <w:pPr>
              <w:rPr>
                <w:rFonts w:ascii="Times New Roman" w:hAnsi="Times New Roman" w:cs="Times New Roman"/>
                <w:lang w:val="en-US" w:eastAsia="zh-CN"/>
              </w:rPr>
            </w:pPr>
          </w:p>
        </w:tc>
        <w:tc>
          <w:tcPr>
            <w:tcW w:w="1727" w:type="dxa"/>
          </w:tcPr>
          <w:p w14:paraId="2B7B5793" w14:textId="77777777" w:rsidR="001E0FDB" w:rsidRDefault="001E0FDB" w:rsidP="000A00E6">
            <w:pPr>
              <w:rPr>
                <w:rFonts w:ascii="Times New Roman" w:hAnsi="Times New Roman" w:cs="Times New Roman"/>
                <w:lang w:val="en-US" w:eastAsia="zh-CN"/>
              </w:rPr>
            </w:pPr>
          </w:p>
        </w:tc>
        <w:tc>
          <w:tcPr>
            <w:tcW w:w="1728" w:type="dxa"/>
          </w:tcPr>
          <w:p w14:paraId="50EBB3F5" w14:textId="77777777" w:rsidR="001E0FDB" w:rsidRDefault="001E0FDB" w:rsidP="000A00E6">
            <w:pPr>
              <w:rPr>
                <w:rFonts w:ascii="Times New Roman" w:hAnsi="Times New Roman" w:cs="Times New Roman"/>
                <w:lang w:val="en-US" w:eastAsia="zh-CN"/>
              </w:rPr>
            </w:pPr>
          </w:p>
        </w:tc>
        <w:tc>
          <w:tcPr>
            <w:tcW w:w="1728" w:type="dxa"/>
          </w:tcPr>
          <w:p w14:paraId="35DB5A86" w14:textId="2ADF3B1E" w:rsidR="001E0FDB" w:rsidRDefault="001E0FDB" w:rsidP="000A00E6">
            <w:pPr>
              <w:rPr>
                <w:rFonts w:ascii="Times New Roman" w:hAnsi="Times New Roman" w:cs="Times New Roman"/>
                <w:lang w:val="en-US" w:eastAsia="zh-CN"/>
              </w:rPr>
            </w:pPr>
          </w:p>
        </w:tc>
      </w:tr>
      <w:tr w:rsidR="001E0FDB" w14:paraId="1BBA8919" w14:textId="77777777" w:rsidTr="001E0FDB">
        <w:tc>
          <w:tcPr>
            <w:tcW w:w="1861" w:type="dxa"/>
          </w:tcPr>
          <w:p w14:paraId="3A5EBCC1" w14:textId="77777777" w:rsidR="001E0FDB" w:rsidRDefault="001E0FDB" w:rsidP="000A00E6">
            <w:pPr>
              <w:rPr>
                <w:rFonts w:ascii="Times New Roman" w:hAnsi="Times New Roman" w:cs="Times New Roman"/>
                <w:lang w:val="en-US" w:eastAsia="zh-CN"/>
              </w:rPr>
            </w:pPr>
          </w:p>
        </w:tc>
        <w:tc>
          <w:tcPr>
            <w:tcW w:w="1905" w:type="dxa"/>
          </w:tcPr>
          <w:p w14:paraId="5F7C1D91" w14:textId="7BAAAB1A"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0.4043</w:t>
            </w:r>
          </w:p>
        </w:tc>
        <w:tc>
          <w:tcPr>
            <w:tcW w:w="1727" w:type="dxa"/>
          </w:tcPr>
          <w:p w14:paraId="37871B45" w14:textId="77777777" w:rsidR="001E0FDB" w:rsidRDefault="001E0FDB" w:rsidP="000A00E6">
            <w:pPr>
              <w:rPr>
                <w:rFonts w:ascii="Times New Roman" w:hAnsi="Times New Roman" w:cs="Times New Roman"/>
                <w:lang w:val="en-US" w:eastAsia="zh-CN"/>
              </w:rPr>
            </w:pPr>
          </w:p>
        </w:tc>
        <w:tc>
          <w:tcPr>
            <w:tcW w:w="1727" w:type="dxa"/>
          </w:tcPr>
          <w:p w14:paraId="552DE681" w14:textId="77777777" w:rsidR="001E0FDB" w:rsidRDefault="001E0FDB" w:rsidP="000A00E6">
            <w:pPr>
              <w:rPr>
                <w:rFonts w:ascii="Times New Roman" w:hAnsi="Times New Roman" w:cs="Times New Roman"/>
                <w:lang w:val="en-US" w:eastAsia="zh-CN"/>
              </w:rPr>
            </w:pPr>
          </w:p>
        </w:tc>
        <w:tc>
          <w:tcPr>
            <w:tcW w:w="1728" w:type="dxa"/>
          </w:tcPr>
          <w:p w14:paraId="6FD0B621" w14:textId="77777777" w:rsidR="001E0FDB" w:rsidRDefault="001E0FDB" w:rsidP="000A00E6">
            <w:pPr>
              <w:rPr>
                <w:rFonts w:ascii="Times New Roman" w:hAnsi="Times New Roman" w:cs="Times New Roman"/>
                <w:lang w:val="en-US" w:eastAsia="zh-CN"/>
              </w:rPr>
            </w:pPr>
          </w:p>
        </w:tc>
        <w:tc>
          <w:tcPr>
            <w:tcW w:w="1728" w:type="dxa"/>
          </w:tcPr>
          <w:p w14:paraId="5CF0C4CB" w14:textId="7D639178" w:rsidR="001E0FDB" w:rsidRDefault="001E0FDB" w:rsidP="000A00E6">
            <w:pPr>
              <w:rPr>
                <w:rFonts w:ascii="Times New Roman" w:hAnsi="Times New Roman" w:cs="Times New Roman"/>
                <w:lang w:val="en-US" w:eastAsia="zh-CN"/>
              </w:rPr>
            </w:pPr>
          </w:p>
        </w:tc>
      </w:tr>
      <w:tr w:rsidR="001E0FDB" w14:paraId="1C8DE79C" w14:textId="77777777" w:rsidTr="001E0FDB">
        <w:tc>
          <w:tcPr>
            <w:tcW w:w="1861" w:type="dxa"/>
          </w:tcPr>
          <w:p w14:paraId="5E2A4664" w14:textId="77777777" w:rsidR="001E0FDB" w:rsidRDefault="001E0FDB" w:rsidP="000A00E6">
            <w:pPr>
              <w:rPr>
                <w:rFonts w:ascii="Times New Roman" w:hAnsi="Times New Roman" w:cs="Times New Roman"/>
                <w:lang w:val="en-US" w:eastAsia="zh-CN"/>
              </w:rPr>
            </w:pPr>
          </w:p>
        </w:tc>
        <w:tc>
          <w:tcPr>
            <w:tcW w:w="1905" w:type="dxa"/>
          </w:tcPr>
          <w:p w14:paraId="16DB6104" w14:textId="77777777" w:rsidR="001E0FDB" w:rsidRDefault="001E0FDB" w:rsidP="000A00E6">
            <w:pPr>
              <w:rPr>
                <w:rFonts w:ascii="Times New Roman" w:hAnsi="Times New Roman" w:cs="Times New Roman"/>
                <w:lang w:val="en-US" w:eastAsia="zh-CN"/>
              </w:rPr>
            </w:pPr>
          </w:p>
        </w:tc>
        <w:tc>
          <w:tcPr>
            <w:tcW w:w="1727" w:type="dxa"/>
          </w:tcPr>
          <w:p w14:paraId="7925A580" w14:textId="77777777" w:rsidR="001E0FDB" w:rsidRDefault="001E0FDB" w:rsidP="000A00E6">
            <w:pPr>
              <w:rPr>
                <w:rFonts w:ascii="Times New Roman" w:hAnsi="Times New Roman" w:cs="Times New Roman"/>
                <w:lang w:val="en-US" w:eastAsia="zh-CN"/>
              </w:rPr>
            </w:pPr>
          </w:p>
        </w:tc>
        <w:tc>
          <w:tcPr>
            <w:tcW w:w="1727" w:type="dxa"/>
          </w:tcPr>
          <w:p w14:paraId="344B118B" w14:textId="77777777" w:rsidR="001E0FDB" w:rsidRDefault="001E0FDB" w:rsidP="000A00E6">
            <w:pPr>
              <w:rPr>
                <w:rFonts w:ascii="Times New Roman" w:hAnsi="Times New Roman" w:cs="Times New Roman"/>
                <w:lang w:val="en-US" w:eastAsia="zh-CN"/>
              </w:rPr>
            </w:pPr>
          </w:p>
        </w:tc>
        <w:tc>
          <w:tcPr>
            <w:tcW w:w="1728" w:type="dxa"/>
          </w:tcPr>
          <w:p w14:paraId="46743187" w14:textId="77777777" w:rsidR="001E0FDB" w:rsidRDefault="001E0FDB" w:rsidP="000A00E6">
            <w:pPr>
              <w:rPr>
                <w:rFonts w:ascii="Times New Roman" w:hAnsi="Times New Roman" w:cs="Times New Roman"/>
                <w:lang w:val="en-US" w:eastAsia="zh-CN"/>
              </w:rPr>
            </w:pPr>
          </w:p>
        </w:tc>
        <w:tc>
          <w:tcPr>
            <w:tcW w:w="1728" w:type="dxa"/>
          </w:tcPr>
          <w:p w14:paraId="3EECC6A8" w14:textId="34E814D6" w:rsidR="001E0FDB" w:rsidRDefault="001E0FDB" w:rsidP="000A00E6">
            <w:pPr>
              <w:rPr>
                <w:rFonts w:ascii="Times New Roman" w:hAnsi="Times New Roman" w:cs="Times New Roman"/>
                <w:lang w:val="en-US" w:eastAsia="zh-CN"/>
              </w:rPr>
            </w:pPr>
          </w:p>
        </w:tc>
      </w:tr>
      <w:tr w:rsidR="001E0FDB" w14:paraId="1F2746C3" w14:textId="77777777" w:rsidTr="001E0FDB">
        <w:tc>
          <w:tcPr>
            <w:tcW w:w="1861" w:type="dxa"/>
          </w:tcPr>
          <w:p w14:paraId="0AFB1794" w14:textId="114EDE2A"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CH1K</w:t>
            </w:r>
          </w:p>
        </w:tc>
        <w:tc>
          <w:tcPr>
            <w:tcW w:w="1905" w:type="dxa"/>
          </w:tcPr>
          <w:p w14:paraId="5DC43C51" w14:textId="2DEA755C"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1.605</w:t>
            </w:r>
          </w:p>
        </w:tc>
        <w:tc>
          <w:tcPr>
            <w:tcW w:w="1727" w:type="dxa"/>
          </w:tcPr>
          <w:p w14:paraId="4C4AC811" w14:textId="77777777" w:rsidR="001E0FDB" w:rsidRDefault="001E0FDB" w:rsidP="000A00E6">
            <w:pPr>
              <w:rPr>
                <w:rFonts w:ascii="Times New Roman" w:hAnsi="Times New Roman" w:cs="Times New Roman"/>
                <w:lang w:val="en-US" w:eastAsia="zh-CN"/>
              </w:rPr>
            </w:pPr>
          </w:p>
        </w:tc>
        <w:tc>
          <w:tcPr>
            <w:tcW w:w="1727" w:type="dxa"/>
          </w:tcPr>
          <w:p w14:paraId="6BEA0971" w14:textId="0EEA8D0B"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CHUK (1435)</w:t>
            </w:r>
          </w:p>
        </w:tc>
        <w:tc>
          <w:tcPr>
            <w:tcW w:w="1728" w:type="dxa"/>
          </w:tcPr>
          <w:p w14:paraId="0A80AB06" w14:textId="3374D32A"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1.809</w:t>
            </w:r>
          </w:p>
        </w:tc>
        <w:tc>
          <w:tcPr>
            <w:tcW w:w="1728" w:type="dxa"/>
          </w:tcPr>
          <w:p w14:paraId="0C792904" w14:textId="729CF56F" w:rsidR="001E0FDB" w:rsidRDefault="001E0FDB" w:rsidP="000A00E6">
            <w:pPr>
              <w:rPr>
                <w:rFonts w:ascii="Times New Roman" w:hAnsi="Times New Roman" w:cs="Times New Roman"/>
                <w:lang w:val="en-US" w:eastAsia="zh-CN"/>
              </w:rPr>
            </w:pPr>
          </w:p>
        </w:tc>
      </w:tr>
      <w:tr w:rsidR="001E0FDB" w14:paraId="55C49217" w14:textId="77777777" w:rsidTr="001E0FDB">
        <w:tc>
          <w:tcPr>
            <w:tcW w:w="1861" w:type="dxa"/>
          </w:tcPr>
          <w:p w14:paraId="3C3277DD" w14:textId="77777777" w:rsidR="001E0FDB" w:rsidRDefault="001E0FDB" w:rsidP="000A00E6">
            <w:pPr>
              <w:rPr>
                <w:rFonts w:ascii="Times New Roman" w:hAnsi="Times New Roman" w:cs="Times New Roman"/>
                <w:lang w:val="en-US" w:eastAsia="zh-CN"/>
              </w:rPr>
            </w:pPr>
          </w:p>
        </w:tc>
        <w:tc>
          <w:tcPr>
            <w:tcW w:w="1905" w:type="dxa"/>
          </w:tcPr>
          <w:p w14:paraId="772D2CAD" w14:textId="69F4DB3C"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1.57</w:t>
            </w:r>
          </w:p>
        </w:tc>
        <w:tc>
          <w:tcPr>
            <w:tcW w:w="1727" w:type="dxa"/>
          </w:tcPr>
          <w:p w14:paraId="1B17EF6C" w14:textId="77777777" w:rsidR="001E0FDB" w:rsidRDefault="001E0FDB" w:rsidP="000A00E6">
            <w:pPr>
              <w:rPr>
                <w:rFonts w:ascii="Times New Roman" w:hAnsi="Times New Roman" w:cs="Times New Roman"/>
                <w:lang w:val="en-US" w:eastAsia="zh-CN"/>
              </w:rPr>
            </w:pPr>
          </w:p>
        </w:tc>
        <w:tc>
          <w:tcPr>
            <w:tcW w:w="1727" w:type="dxa"/>
          </w:tcPr>
          <w:p w14:paraId="0048BE68" w14:textId="77777777" w:rsidR="001E0FDB" w:rsidRDefault="001E0FDB" w:rsidP="000A00E6">
            <w:pPr>
              <w:rPr>
                <w:rFonts w:ascii="Times New Roman" w:hAnsi="Times New Roman" w:cs="Times New Roman"/>
                <w:lang w:val="en-US" w:eastAsia="zh-CN"/>
              </w:rPr>
            </w:pPr>
          </w:p>
        </w:tc>
        <w:tc>
          <w:tcPr>
            <w:tcW w:w="1728" w:type="dxa"/>
          </w:tcPr>
          <w:p w14:paraId="45CCD9CF" w14:textId="3A780CC9"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1.57</w:t>
            </w:r>
          </w:p>
        </w:tc>
        <w:tc>
          <w:tcPr>
            <w:tcW w:w="1728" w:type="dxa"/>
          </w:tcPr>
          <w:p w14:paraId="01BD49CB" w14:textId="052DB6DC" w:rsidR="001E0FDB" w:rsidRDefault="001E0FDB" w:rsidP="000A00E6">
            <w:pPr>
              <w:rPr>
                <w:rFonts w:ascii="Times New Roman" w:hAnsi="Times New Roman" w:cs="Times New Roman"/>
                <w:lang w:val="en-US" w:eastAsia="zh-CN"/>
              </w:rPr>
            </w:pPr>
          </w:p>
        </w:tc>
      </w:tr>
      <w:tr w:rsidR="001E0FDB" w14:paraId="786622A5" w14:textId="77777777" w:rsidTr="001E0FDB">
        <w:tc>
          <w:tcPr>
            <w:tcW w:w="1861" w:type="dxa"/>
          </w:tcPr>
          <w:p w14:paraId="64016BE5" w14:textId="77777777" w:rsidR="001E0FDB" w:rsidRDefault="001E0FDB" w:rsidP="000A00E6">
            <w:pPr>
              <w:rPr>
                <w:rFonts w:ascii="Times New Roman" w:hAnsi="Times New Roman" w:cs="Times New Roman"/>
                <w:lang w:val="en-US" w:eastAsia="zh-CN"/>
              </w:rPr>
            </w:pPr>
          </w:p>
        </w:tc>
        <w:tc>
          <w:tcPr>
            <w:tcW w:w="1905" w:type="dxa"/>
          </w:tcPr>
          <w:p w14:paraId="25952BD3" w14:textId="77777777" w:rsidR="001E0FDB" w:rsidRDefault="001E0FDB" w:rsidP="000A00E6">
            <w:pPr>
              <w:rPr>
                <w:rFonts w:ascii="Times New Roman" w:hAnsi="Times New Roman" w:cs="Times New Roman"/>
                <w:lang w:val="en-US" w:eastAsia="zh-CN"/>
              </w:rPr>
            </w:pPr>
          </w:p>
        </w:tc>
        <w:tc>
          <w:tcPr>
            <w:tcW w:w="1727" w:type="dxa"/>
          </w:tcPr>
          <w:p w14:paraId="66BF0C40" w14:textId="77777777" w:rsidR="001E0FDB" w:rsidRDefault="001E0FDB" w:rsidP="000A00E6">
            <w:pPr>
              <w:rPr>
                <w:rFonts w:ascii="Times New Roman" w:hAnsi="Times New Roman" w:cs="Times New Roman"/>
                <w:lang w:val="en-US" w:eastAsia="zh-CN"/>
              </w:rPr>
            </w:pPr>
          </w:p>
        </w:tc>
        <w:tc>
          <w:tcPr>
            <w:tcW w:w="1727" w:type="dxa"/>
          </w:tcPr>
          <w:p w14:paraId="4A45E1D8" w14:textId="77777777" w:rsidR="001E0FDB" w:rsidRDefault="001E0FDB" w:rsidP="000A00E6">
            <w:pPr>
              <w:rPr>
                <w:rFonts w:ascii="Times New Roman" w:hAnsi="Times New Roman" w:cs="Times New Roman"/>
                <w:lang w:val="en-US" w:eastAsia="zh-CN"/>
              </w:rPr>
            </w:pPr>
          </w:p>
        </w:tc>
        <w:tc>
          <w:tcPr>
            <w:tcW w:w="1728" w:type="dxa"/>
          </w:tcPr>
          <w:p w14:paraId="6BA59203" w14:textId="77777777" w:rsidR="001E0FDB" w:rsidRDefault="001E0FDB" w:rsidP="000A00E6">
            <w:pPr>
              <w:rPr>
                <w:rFonts w:ascii="Times New Roman" w:hAnsi="Times New Roman" w:cs="Times New Roman"/>
                <w:lang w:val="en-US" w:eastAsia="zh-CN"/>
              </w:rPr>
            </w:pPr>
          </w:p>
        </w:tc>
        <w:tc>
          <w:tcPr>
            <w:tcW w:w="1728" w:type="dxa"/>
          </w:tcPr>
          <w:p w14:paraId="75F5F933" w14:textId="5ECCA367" w:rsidR="001E0FDB" w:rsidRDefault="001E0FDB" w:rsidP="000A00E6">
            <w:pPr>
              <w:rPr>
                <w:rFonts w:ascii="Times New Roman" w:hAnsi="Times New Roman" w:cs="Times New Roman"/>
                <w:lang w:val="en-US" w:eastAsia="zh-CN"/>
              </w:rPr>
            </w:pPr>
          </w:p>
        </w:tc>
      </w:tr>
      <w:tr w:rsidR="001E0FDB" w14:paraId="02AB44A4" w14:textId="77777777" w:rsidTr="001E0FDB">
        <w:tc>
          <w:tcPr>
            <w:tcW w:w="1861" w:type="dxa"/>
          </w:tcPr>
          <w:p w14:paraId="0A9B6D58" w14:textId="348F4C41"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AF1K</w:t>
            </w:r>
          </w:p>
        </w:tc>
        <w:tc>
          <w:tcPr>
            <w:tcW w:w="1905" w:type="dxa"/>
          </w:tcPr>
          <w:p w14:paraId="07BE8DAF" w14:textId="3B58C622"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0.2288</w:t>
            </w:r>
          </w:p>
        </w:tc>
        <w:tc>
          <w:tcPr>
            <w:tcW w:w="1727" w:type="dxa"/>
          </w:tcPr>
          <w:p w14:paraId="344E1558" w14:textId="77777777" w:rsidR="001E0FDB" w:rsidRDefault="001E0FDB" w:rsidP="000A00E6">
            <w:pPr>
              <w:rPr>
                <w:rFonts w:ascii="Times New Roman" w:hAnsi="Times New Roman" w:cs="Times New Roman"/>
                <w:lang w:val="en-US" w:eastAsia="zh-CN"/>
              </w:rPr>
            </w:pPr>
          </w:p>
        </w:tc>
        <w:tc>
          <w:tcPr>
            <w:tcW w:w="1727" w:type="dxa"/>
          </w:tcPr>
          <w:p w14:paraId="32958F3C" w14:textId="14051417"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AFUK (2819)</w:t>
            </w:r>
          </w:p>
        </w:tc>
        <w:tc>
          <w:tcPr>
            <w:tcW w:w="1728" w:type="dxa"/>
          </w:tcPr>
          <w:p w14:paraId="1CE502DC" w14:textId="508BCCAA"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0.7689</w:t>
            </w:r>
          </w:p>
        </w:tc>
        <w:tc>
          <w:tcPr>
            <w:tcW w:w="1728" w:type="dxa"/>
          </w:tcPr>
          <w:p w14:paraId="2EA4C877" w14:textId="49DF76FF" w:rsidR="001E0FDB" w:rsidRDefault="001E0FDB" w:rsidP="000A00E6">
            <w:pPr>
              <w:rPr>
                <w:rFonts w:ascii="Times New Roman" w:hAnsi="Times New Roman" w:cs="Times New Roman"/>
                <w:lang w:val="en-US" w:eastAsia="zh-CN"/>
              </w:rPr>
            </w:pPr>
          </w:p>
        </w:tc>
      </w:tr>
      <w:tr w:rsidR="001E0FDB" w14:paraId="609A5D08" w14:textId="77777777" w:rsidTr="001E0FDB">
        <w:tc>
          <w:tcPr>
            <w:tcW w:w="1861" w:type="dxa"/>
          </w:tcPr>
          <w:p w14:paraId="78298AA5" w14:textId="77777777" w:rsidR="001E0FDB" w:rsidRDefault="001E0FDB" w:rsidP="000A00E6">
            <w:pPr>
              <w:rPr>
                <w:rFonts w:ascii="Times New Roman" w:hAnsi="Times New Roman" w:cs="Times New Roman"/>
                <w:lang w:val="en-US" w:eastAsia="zh-CN"/>
              </w:rPr>
            </w:pPr>
          </w:p>
        </w:tc>
        <w:tc>
          <w:tcPr>
            <w:tcW w:w="1905" w:type="dxa"/>
          </w:tcPr>
          <w:p w14:paraId="6CB8CB22" w14:textId="2A9BBFEC"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0.3337</w:t>
            </w:r>
          </w:p>
        </w:tc>
        <w:tc>
          <w:tcPr>
            <w:tcW w:w="1727" w:type="dxa"/>
          </w:tcPr>
          <w:p w14:paraId="0855C679" w14:textId="77777777" w:rsidR="001E0FDB" w:rsidRDefault="001E0FDB" w:rsidP="000A00E6">
            <w:pPr>
              <w:rPr>
                <w:rFonts w:ascii="Times New Roman" w:hAnsi="Times New Roman" w:cs="Times New Roman"/>
                <w:lang w:val="en-US" w:eastAsia="zh-CN"/>
              </w:rPr>
            </w:pPr>
          </w:p>
        </w:tc>
        <w:tc>
          <w:tcPr>
            <w:tcW w:w="1727" w:type="dxa"/>
          </w:tcPr>
          <w:p w14:paraId="5DABD1D1" w14:textId="77777777" w:rsidR="001E0FDB" w:rsidRDefault="001E0FDB" w:rsidP="000A00E6">
            <w:pPr>
              <w:rPr>
                <w:rFonts w:ascii="Times New Roman" w:hAnsi="Times New Roman" w:cs="Times New Roman"/>
                <w:lang w:val="en-US" w:eastAsia="zh-CN"/>
              </w:rPr>
            </w:pPr>
          </w:p>
        </w:tc>
        <w:tc>
          <w:tcPr>
            <w:tcW w:w="1728" w:type="dxa"/>
          </w:tcPr>
          <w:p w14:paraId="037A5EED" w14:textId="1BFD79A5" w:rsidR="001E0FDB" w:rsidRDefault="001E0FDB" w:rsidP="000A00E6">
            <w:pPr>
              <w:rPr>
                <w:rFonts w:ascii="Times New Roman" w:hAnsi="Times New Roman" w:cs="Times New Roman"/>
                <w:lang w:val="en-US" w:eastAsia="zh-CN"/>
              </w:rPr>
            </w:pPr>
            <w:r>
              <w:rPr>
                <w:rFonts w:ascii="Times New Roman" w:hAnsi="Times New Roman" w:cs="Times New Roman"/>
                <w:lang w:val="en-US" w:eastAsia="zh-CN"/>
              </w:rPr>
              <w:t>0.7507</w:t>
            </w:r>
          </w:p>
        </w:tc>
        <w:tc>
          <w:tcPr>
            <w:tcW w:w="1728" w:type="dxa"/>
          </w:tcPr>
          <w:p w14:paraId="239D322B" w14:textId="18AB6CD1" w:rsidR="001E0FDB" w:rsidRDefault="001E0FDB" w:rsidP="000A00E6">
            <w:pPr>
              <w:rPr>
                <w:rFonts w:ascii="Times New Roman" w:hAnsi="Times New Roman" w:cs="Times New Roman"/>
                <w:lang w:val="en-US" w:eastAsia="zh-CN"/>
              </w:rPr>
            </w:pPr>
          </w:p>
        </w:tc>
      </w:tr>
    </w:tbl>
    <w:p w14:paraId="1A30369A" w14:textId="22C3AE86" w:rsidR="00C06113" w:rsidRDefault="00680A15" w:rsidP="000A00E6">
      <w:pPr>
        <w:rPr>
          <w:rFonts w:ascii="Times New Roman" w:hAnsi="Times New Roman" w:cs="Times New Roman"/>
          <w:lang w:val="en-US" w:eastAsia="zh-CN"/>
        </w:rPr>
      </w:pPr>
      <w:r>
        <w:rPr>
          <w:rFonts w:ascii="Times New Roman" w:hAnsi="Times New Roman" w:cs="Times New Roman"/>
          <w:lang w:val="en-US" w:eastAsia="zh-CN"/>
        </w:rPr>
        <w:t>CH1K and AF1K only used SNPs passed QC of MAF &gt; 0.01 in three ethnicities, and in total 324,012 SNPs are found.</w:t>
      </w:r>
    </w:p>
    <w:p w14:paraId="74A616C0" w14:textId="77777777" w:rsidR="00680A15" w:rsidRDefault="00680A15" w:rsidP="000A00E6">
      <w:pPr>
        <w:rPr>
          <w:rFonts w:ascii="Times New Roman" w:hAnsi="Times New Roman" w:cs="Times New Roman"/>
          <w:lang w:val="en-US" w:eastAsia="zh-CN"/>
        </w:rPr>
      </w:pPr>
    </w:p>
    <w:p w14:paraId="18BC85E5" w14:textId="2EECD348" w:rsidR="00680A15" w:rsidRDefault="00680A15" w:rsidP="000A00E6">
      <w:pPr>
        <w:rPr>
          <w:rFonts w:ascii="Times New Roman" w:hAnsi="Times New Roman" w:cs="Times New Roman"/>
          <w:lang w:val="en-US" w:eastAsia="zh-CN"/>
        </w:rPr>
      </w:pPr>
      <w:r>
        <w:rPr>
          <w:rFonts w:ascii="Times New Roman" w:hAnsi="Times New Roman" w:cs="Times New Roman"/>
          <w:lang w:val="en-US" w:eastAsia="zh-CN"/>
        </w:rPr>
        <w:t>CHUK: using projected PC with 1kg as the reference to find Chinese and using 324012 SNPs above.</w:t>
      </w:r>
    </w:p>
    <w:p w14:paraId="1865CCB0" w14:textId="65E3F3C1" w:rsidR="00680A15" w:rsidRDefault="00680A15" w:rsidP="000A00E6">
      <w:pPr>
        <w:rPr>
          <w:rFonts w:ascii="Times New Roman" w:hAnsi="Times New Roman" w:cs="Times New Roman"/>
          <w:lang w:val="en-US" w:eastAsia="zh-CN"/>
        </w:rPr>
      </w:pPr>
      <w:r>
        <w:rPr>
          <w:rFonts w:ascii="Times New Roman" w:hAnsi="Times New Roman" w:cs="Times New Roman"/>
          <w:lang w:val="en-US" w:eastAsia="zh-CN"/>
        </w:rPr>
        <w:t>AFUK: using projected PC with 1KG as the reference to find African and using 324012 SNPs above.</w:t>
      </w:r>
    </w:p>
    <w:p w14:paraId="4E7245CA" w14:textId="77777777" w:rsidR="00680A15" w:rsidRPr="001C3FA4" w:rsidRDefault="00680A15" w:rsidP="000A00E6">
      <w:pPr>
        <w:rPr>
          <w:rFonts w:ascii="Times New Roman" w:hAnsi="Times New Roman" w:cs="Times New Roman"/>
          <w:lang w:val="en-US" w:eastAsia="zh-CN"/>
        </w:rPr>
      </w:pPr>
    </w:p>
    <w:sectPr w:rsidR="00680A15" w:rsidRPr="001C3FA4" w:rsidSect="0046130A">
      <w:pgSz w:w="11900" w:h="16840"/>
      <w:pgMar w:top="720" w:right="720" w:bottom="720" w:left="720" w:header="708" w:footer="708" w:gutter="0"/>
      <w:lnNumType w:countBy="1" w:restart="continuou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FC8005" w14:textId="77777777" w:rsidR="00704019" w:rsidRDefault="00704019" w:rsidP="00B674A1">
      <w:r>
        <w:separator/>
      </w:r>
    </w:p>
  </w:endnote>
  <w:endnote w:type="continuationSeparator" w:id="0">
    <w:p w14:paraId="39386ECB" w14:textId="77777777" w:rsidR="00704019" w:rsidRDefault="00704019" w:rsidP="00B67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 w:name="Kaiti SC Regular">
    <w:panose1 w:val="02010600040101010101"/>
    <w:charset w:val="50"/>
    <w:family w:val="auto"/>
    <w:pitch w:val="variable"/>
    <w:sig w:usb0="80000287" w:usb1="280F3C52" w:usb2="00000016" w:usb3="00000000" w:csb0="0004001F" w:csb1="00000000"/>
  </w:font>
  <w:font w:name="ＭＳ 明朝">
    <w:charset w:val="4E"/>
    <w:family w:val="auto"/>
    <w:pitch w:val="variable"/>
    <w:sig w:usb0="E00002FF" w:usb1="6AC7FDFB" w:usb2="00000012" w:usb3="00000000" w:csb0="0002009F" w:csb1="00000000"/>
  </w:font>
  <w:font w:name="STIXGeneral-Regular">
    <w:panose1 w:val="00000000000000000000"/>
    <w:charset w:val="00"/>
    <w:family w:val="auto"/>
    <w:pitch w:val="variable"/>
    <w:sig w:usb0="A00002FF" w:usb1="4203FDFF" w:usb2="02000020" w:usb3="00000000" w:csb0="800001FF"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4C208D" w14:textId="77777777" w:rsidR="00704019" w:rsidRDefault="00704019" w:rsidP="00A9045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C469EEF" w14:textId="77777777" w:rsidR="00704019" w:rsidRDefault="0070401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FEC9E8" w14:textId="77777777" w:rsidR="00704019" w:rsidRDefault="00704019" w:rsidP="00A9045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81AF6">
      <w:rPr>
        <w:rStyle w:val="PageNumber"/>
        <w:noProof/>
      </w:rPr>
      <w:t>1</w:t>
    </w:r>
    <w:r>
      <w:rPr>
        <w:rStyle w:val="PageNumber"/>
      </w:rPr>
      <w:fldChar w:fldCharType="end"/>
    </w:r>
  </w:p>
  <w:p w14:paraId="4900D52C" w14:textId="77777777" w:rsidR="00704019" w:rsidRDefault="0070401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53B78E" w14:textId="77777777" w:rsidR="00704019" w:rsidRDefault="00704019" w:rsidP="002433E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2E2368E" w14:textId="77777777" w:rsidR="00704019" w:rsidRDefault="00704019">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E73B71" w14:textId="77777777" w:rsidR="00704019" w:rsidRDefault="00704019" w:rsidP="002433E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81AF6">
      <w:rPr>
        <w:rStyle w:val="PageNumber"/>
        <w:noProof/>
      </w:rPr>
      <w:t>21</w:t>
    </w:r>
    <w:r>
      <w:rPr>
        <w:rStyle w:val="PageNumber"/>
      </w:rPr>
      <w:fldChar w:fldCharType="end"/>
    </w:r>
  </w:p>
  <w:p w14:paraId="175AE3F0" w14:textId="77777777" w:rsidR="00704019" w:rsidRDefault="0070401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E9B3BD" w14:textId="77777777" w:rsidR="00704019" w:rsidRDefault="00704019" w:rsidP="00B674A1">
      <w:r>
        <w:separator/>
      </w:r>
    </w:p>
  </w:footnote>
  <w:footnote w:type="continuationSeparator" w:id="0">
    <w:p w14:paraId="472C0BC1" w14:textId="77777777" w:rsidR="00704019" w:rsidRDefault="00704019" w:rsidP="00B674A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97E39"/>
    <w:multiLevelType w:val="hybridMultilevel"/>
    <w:tmpl w:val="B25A9D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D96A3E"/>
    <w:multiLevelType w:val="hybridMultilevel"/>
    <w:tmpl w:val="D376E86A"/>
    <w:lvl w:ilvl="0" w:tplc="A85EAE14">
      <w:start w:val="1"/>
      <w:numFmt w:val="lowerRoman"/>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3BF"/>
    <w:rsid w:val="00000369"/>
    <w:rsid w:val="000013DF"/>
    <w:rsid w:val="00003FFB"/>
    <w:rsid w:val="00004424"/>
    <w:rsid w:val="00005A86"/>
    <w:rsid w:val="00005BD7"/>
    <w:rsid w:val="00005DAA"/>
    <w:rsid w:val="00005F7E"/>
    <w:rsid w:val="000066E2"/>
    <w:rsid w:val="000069BC"/>
    <w:rsid w:val="00007B39"/>
    <w:rsid w:val="000108B4"/>
    <w:rsid w:val="00010B5E"/>
    <w:rsid w:val="00011F80"/>
    <w:rsid w:val="000132E9"/>
    <w:rsid w:val="00013778"/>
    <w:rsid w:val="0001492A"/>
    <w:rsid w:val="00014F8B"/>
    <w:rsid w:val="0001575E"/>
    <w:rsid w:val="00021F64"/>
    <w:rsid w:val="000226CF"/>
    <w:rsid w:val="00022F6C"/>
    <w:rsid w:val="00023218"/>
    <w:rsid w:val="00026136"/>
    <w:rsid w:val="000276B8"/>
    <w:rsid w:val="000279B2"/>
    <w:rsid w:val="000319EA"/>
    <w:rsid w:val="00032036"/>
    <w:rsid w:val="00032478"/>
    <w:rsid w:val="00032CAF"/>
    <w:rsid w:val="00035073"/>
    <w:rsid w:val="00036B04"/>
    <w:rsid w:val="00036C53"/>
    <w:rsid w:val="0003794D"/>
    <w:rsid w:val="000422C7"/>
    <w:rsid w:val="0004231E"/>
    <w:rsid w:val="00044CF0"/>
    <w:rsid w:val="00045DE4"/>
    <w:rsid w:val="00045E91"/>
    <w:rsid w:val="00046019"/>
    <w:rsid w:val="000463BC"/>
    <w:rsid w:val="000466FD"/>
    <w:rsid w:val="00047074"/>
    <w:rsid w:val="000476D0"/>
    <w:rsid w:val="00047DC9"/>
    <w:rsid w:val="0005078F"/>
    <w:rsid w:val="00051DC9"/>
    <w:rsid w:val="00054F62"/>
    <w:rsid w:val="0005529C"/>
    <w:rsid w:val="00055329"/>
    <w:rsid w:val="00055838"/>
    <w:rsid w:val="00057E17"/>
    <w:rsid w:val="00057EB7"/>
    <w:rsid w:val="00060776"/>
    <w:rsid w:val="0006156F"/>
    <w:rsid w:val="00061C6B"/>
    <w:rsid w:val="00062004"/>
    <w:rsid w:val="00063BB1"/>
    <w:rsid w:val="000640CD"/>
    <w:rsid w:val="00064698"/>
    <w:rsid w:val="00065FCB"/>
    <w:rsid w:val="00067188"/>
    <w:rsid w:val="00067DEA"/>
    <w:rsid w:val="00067FA7"/>
    <w:rsid w:val="00070876"/>
    <w:rsid w:val="000723C6"/>
    <w:rsid w:val="00072FBA"/>
    <w:rsid w:val="000736CD"/>
    <w:rsid w:val="00073BE0"/>
    <w:rsid w:val="00073E7D"/>
    <w:rsid w:val="00075D84"/>
    <w:rsid w:val="0007607D"/>
    <w:rsid w:val="00077961"/>
    <w:rsid w:val="00084C98"/>
    <w:rsid w:val="00084D04"/>
    <w:rsid w:val="00085819"/>
    <w:rsid w:val="00085DA2"/>
    <w:rsid w:val="00086683"/>
    <w:rsid w:val="00087BF7"/>
    <w:rsid w:val="000919E7"/>
    <w:rsid w:val="00091E9F"/>
    <w:rsid w:val="00092D8C"/>
    <w:rsid w:val="000944EB"/>
    <w:rsid w:val="00096253"/>
    <w:rsid w:val="00096784"/>
    <w:rsid w:val="0009693D"/>
    <w:rsid w:val="000A00E6"/>
    <w:rsid w:val="000A270D"/>
    <w:rsid w:val="000A3F61"/>
    <w:rsid w:val="000A4CB7"/>
    <w:rsid w:val="000A5CA9"/>
    <w:rsid w:val="000A78F7"/>
    <w:rsid w:val="000B2A9D"/>
    <w:rsid w:val="000B31C9"/>
    <w:rsid w:val="000B33EA"/>
    <w:rsid w:val="000B43CE"/>
    <w:rsid w:val="000B4E9D"/>
    <w:rsid w:val="000B602B"/>
    <w:rsid w:val="000B6249"/>
    <w:rsid w:val="000B753B"/>
    <w:rsid w:val="000B765B"/>
    <w:rsid w:val="000B7EEF"/>
    <w:rsid w:val="000C2487"/>
    <w:rsid w:val="000C345E"/>
    <w:rsid w:val="000C364C"/>
    <w:rsid w:val="000C40A3"/>
    <w:rsid w:val="000C5311"/>
    <w:rsid w:val="000C5FEA"/>
    <w:rsid w:val="000C61B9"/>
    <w:rsid w:val="000C789B"/>
    <w:rsid w:val="000D1F4E"/>
    <w:rsid w:val="000D2F13"/>
    <w:rsid w:val="000E08BF"/>
    <w:rsid w:val="000E1214"/>
    <w:rsid w:val="000E143A"/>
    <w:rsid w:val="000E212D"/>
    <w:rsid w:val="000E245E"/>
    <w:rsid w:val="000E4F03"/>
    <w:rsid w:val="000F018C"/>
    <w:rsid w:val="000F2465"/>
    <w:rsid w:val="000F24AC"/>
    <w:rsid w:val="000F2FF1"/>
    <w:rsid w:val="000F303C"/>
    <w:rsid w:val="000F3FF6"/>
    <w:rsid w:val="000F4AF2"/>
    <w:rsid w:val="000F4D53"/>
    <w:rsid w:val="000F4EB9"/>
    <w:rsid w:val="000F50B0"/>
    <w:rsid w:val="000F5215"/>
    <w:rsid w:val="000F5C66"/>
    <w:rsid w:val="000F67D0"/>
    <w:rsid w:val="001001C9"/>
    <w:rsid w:val="001004A1"/>
    <w:rsid w:val="00101D3C"/>
    <w:rsid w:val="0010539D"/>
    <w:rsid w:val="001056AC"/>
    <w:rsid w:val="00105CB4"/>
    <w:rsid w:val="00106021"/>
    <w:rsid w:val="00106722"/>
    <w:rsid w:val="00107598"/>
    <w:rsid w:val="00107C81"/>
    <w:rsid w:val="00110908"/>
    <w:rsid w:val="00111765"/>
    <w:rsid w:val="001146EF"/>
    <w:rsid w:val="00114E3D"/>
    <w:rsid w:val="00116079"/>
    <w:rsid w:val="0012040C"/>
    <w:rsid w:val="00122C57"/>
    <w:rsid w:val="00122F00"/>
    <w:rsid w:val="001239BA"/>
    <w:rsid w:val="00125A29"/>
    <w:rsid w:val="00126E52"/>
    <w:rsid w:val="0012769C"/>
    <w:rsid w:val="001364F7"/>
    <w:rsid w:val="00136DA2"/>
    <w:rsid w:val="00137E4F"/>
    <w:rsid w:val="00140080"/>
    <w:rsid w:val="00140AB2"/>
    <w:rsid w:val="001419A5"/>
    <w:rsid w:val="00141D8F"/>
    <w:rsid w:val="00142E20"/>
    <w:rsid w:val="00143316"/>
    <w:rsid w:val="00144383"/>
    <w:rsid w:val="00146771"/>
    <w:rsid w:val="00146EC4"/>
    <w:rsid w:val="00147116"/>
    <w:rsid w:val="00151041"/>
    <w:rsid w:val="00151E00"/>
    <w:rsid w:val="001530FF"/>
    <w:rsid w:val="00153424"/>
    <w:rsid w:val="00154EED"/>
    <w:rsid w:val="00155076"/>
    <w:rsid w:val="00155B6B"/>
    <w:rsid w:val="00157AE5"/>
    <w:rsid w:val="001611C9"/>
    <w:rsid w:val="001628B7"/>
    <w:rsid w:val="00163ADE"/>
    <w:rsid w:val="00170FD7"/>
    <w:rsid w:val="00173026"/>
    <w:rsid w:val="00173349"/>
    <w:rsid w:val="001740EB"/>
    <w:rsid w:val="0017434E"/>
    <w:rsid w:val="0017655E"/>
    <w:rsid w:val="00176AD6"/>
    <w:rsid w:val="00177157"/>
    <w:rsid w:val="00181412"/>
    <w:rsid w:val="00182300"/>
    <w:rsid w:val="00182A26"/>
    <w:rsid w:val="00182BDA"/>
    <w:rsid w:val="0018386A"/>
    <w:rsid w:val="00183F09"/>
    <w:rsid w:val="00184008"/>
    <w:rsid w:val="0018414C"/>
    <w:rsid w:val="00184BF5"/>
    <w:rsid w:val="001851DE"/>
    <w:rsid w:val="0018653F"/>
    <w:rsid w:val="0018697A"/>
    <w:rsid w:val="00186AEE"/>
    <w:rsid w:val="00187904"/>
    <w:rsid w:val="00190DB2"/>
    <w:rsid w:val="00191ED4"/>
    <w:rsid w:val="001920D7"/>
    <w:rsid w:val="00192A4A"/>
    <w:rsid w:val="001934A5"/>
    <w:rsid w:val="00193991"/>
    <w:rsid w:val="00194052"/>
    <w:rsid w:val="001A0798"/>
    <w:rsid w:val="001A0814"/>
    <w:rsid w:val="001A20A0"/>
    <w:rsid w:val="001A24B8"/>
    <w:rsid w:val="001A28B4"/>
    <w:rsid w:val="001A2BE6"/>
    <w:rsid w:val="001A2EE9"/>
    <w:rsid w:val="001A337A"/>
    <w:rsid w:val="001A3892"/>
    <w:rsid w:val="001A3CEF"/>
    <w:rsid w:val="001A3E12"/>
    <w:rsid w:val="001A3FE3"/>
    <w:rsid w:val="001A65A2"/>
    <w:rsid w:val="001B028C"/>
    <w:rsid w:val="001B1001"/>
    <w:rsid w:val="001B1348"/>
    <w:rsid w:val="001B1404"/>
    <w:rsid w:val="001B16D0"/>
    <w:rsid w:val="001B1A60"/>
    <w:rsid w:val="001B4F2D"/>
    <w:rsid w:val="001B5EED"/>
    <w:rsid w:val="001B6EB4"/>
    <w:rsid w:val="001C0386"/>
    <w:rsid w:val="001C0AAC"/>
    <w:rsid w:val="001C3217"/>
    <w:rsid w:val="001C3FA4"/>
    <w:rsid w:val="001C4018"/>
    <w:rsid w:val="001C46BE"/>
    <w:rsid w:val="001C5299"/>
    <w:rsid w:val="001C5822"/>
    <w:rsid w:val="001C6098"/>
    <w:rsid w:val="001C6A03"/>
    <w:rsid w:val="001C772F"/>
    <w:rsid w:val="001C79B4"/>
    <w:rsid w:val="001D0318"/>
    <w:rsid w:val="001D0E78"/>
    <w:rsid w:val="001D1CE0"/>
    <w:rsid w:val="001D30A1"/>
    <w:rsid w:val="001D46EA"/>
    <w:rsid w:val="001D5103"/>
    <w:rsid w:val="001D5896"/>
    <w:rsid w:val="001D6287"/>
    <w:rsid w:val="001E03D6"/>
    <w:rsid w:val="001E0FDB"/>
    <w:rsid w:val="001E13B0"/>
    <w:rsid w:val="001E2360"/>
    <w:rsid w:val="001E2451"/>
    <w:rsid w:val="001E26D1"/>
    <w:rsid w:val="001E3871"/>
    <w:rsid w:val="001E3A63"/>
    <w:rsid w:val="001E53BF"/>
    <w:rsid w:val="001E653C"/>
    <w:rsid w:val="001E6911"/>
    <w:rsid w:val="001F0C47"/>
    <w:rsid w:val="001F1104"/>
    <w:rsid w:val="001F21C2"/>
    <w:rsid w:val="001F54CB"/>
    <w:rsid w:val="001F5B21"/>
    <w:rsid w:val="001F6490"/>
    <w:rsid w:val="001F6B28"/>
    <w:rsid w:val="001F6B5C"/>
    <w:rsid w:val="002000F6"/>
    <w:rsid w:val="00203C64"/>
    <w:rsid w:val="00205751"/>
    <w:rsid w:val="002061E7"/>
    <w:rsid w:val="0020778A"/>
    <w:rsid w:val="00210639"/>
    <w:rsid w:val="00210E17"/>
    <w:rsid w:val="00215A03"/>
    <w:rsid w:val="00215ABA"/>
    <w:rsid w:val="00217901"/>
    <w:rsid w:val="00220597"/>
    <w:rsid w:val="00221BA9"/>
    <w:rsid w:val="00221DFE"/>
    <w:rsid w:val="002230FE"/>
    <w:rsid w:val="00224B6D"/>
    <w:rsid w:val="0022511A"/>
    <w:rsid w:val="00226D94"/>
    <w:rsid w:val="002273E3"/>
    <w:rsid w:val="00227AF1"/>
    <w:rsid w:val="00232D6D"/>
    <w:rsid w:val="00235F21"/>
    <w:rsid w:val="002368FB"/>
    <w:rsid w:val="00236E82"/>
    <w:rsid w:val="00237CAF"/>
    <w:rsid w:val="00237EEC"/>
    <w:rsid w:val="00241BE7"/>
    <w:rsid w:val="0024247C"/>
    <w:rsid w:val="002433EA"/>
    <w:rsid w:val="002446C8"/>
    <w:rsid w:val="00245915"/>
    <w:rsid w:val="00245E90"/>
    <w:rsid w:val="00246872"/>
    <w:rsid w:val="00246B2B"/>
    <w:rsid w:val="00250D9D"/>
    <w:rsid w:val="0025124C"/>
    <w:rsid w:val="00252C42"/>
    <w:rsid w:val="00253D76"/>
    <w:rsid w:val="00254301"/>
    <w:rsid w:val="00254313"/>
    <w:rsid w:val="00254615"/>
    <w:rsid w:val="0025483D"/>
    <w:rsid w:val="00261ACC"/>
    <w:rsid w:val="00261F27"/>
    <w:rsid w:val="00261F4A"/>
    <w:rsid w:val="002659CC"/>
    <w:rsid w:val="00270528"/>
    <w:rsid w:val="002707A4"/>
    <w:rsid w:val="00270E58"/>
    <w:rsid w:val="002714B4"/>
    <w:rsid w:val="00272285"/>
    <w:rsid w:val="0027245A"/>
    <w:rsid w:val="00273082"/>
    <w:rsid w:val="002732AF"/>
    <w:rsid w:val="00273986"/>
    <w:rsid w:val="0027435E"/>
    <w:rsid w:val="00274DE7"/>
    <w:rsid w:val="002762C1"/>
    <w:rsid w:val="00277917"/>
    <w:rsid w:val="002801B1"/>
    <w:rsid w:val="00280777"/>
    <w:rsid w:val="002810F1"/>
    <w:rsid w:val="002816F1"/>
    <w:rsid w:val="00281A2B"/>
    <w:rsid w:val="0028223E"/>
    <w:rsid w:val="00282F3C"/>
    <w:rsid w:val="002830DC"/>
    <w:rsid w:val="002837FC"/>
    <w:rsid w:val="00284297"/>
    <w:rsid w:val="00284534"/>
    <w:rsid w:val="002866D9"/>
    <w:rsid w:val="002913B5"/>
    <w:rsid w:val="002923C1"/>
    <w:rsid w:val="00293416"/>
    <w:rsid w:val="00293708"/>
    <w:rsid w:val="0029373F"/>
    <w:rsid w:val="00293EF5"/>
    <w:rsid w:val="0029716D"/>
    <w:rsid w:val="002A1257"/>
    <w:rsid w:val="002A1828"/>
    <w:rsid w:val="002A19A9"/>
    <w:rsid w:val="002A32D7"/>
    <w:rsid w:val="002A4156"/>
    <w:rsid w:val="002A4AE9"/>
    <w:rsid w:val="002A58E8"/>
    <w:rsid w:val="002A6023"/>
    <w:rsid w:val="002A6D10"/>
    <w:rsid w:val="002A758E"/>
    <w:rsid w:val="002B1008"/>
    <w:rsid w:val="002B151F"/>
    <w:rsid w:val="002B19D7"/>
    <w:rsid w:val="002B496B"/>
    <w:rsid w:val="002B52C7"/>
    <w:rsid w:val="002B65CA"/>
    <w:rsid w:val="002B7DEA"/>
    <w:rsid w:val="002C04E3"/>
    <w:rsid w:val="002C05F7"/>
    <w:rsid w:val="002C17CB"/>
    <w:rsid w:val="002C6104"/>
    <w:rsid w:val="002C7795"/>
    <w:rsid w:val="002D0A7C"/>
    <w:rsid w:val="002D0F08"/>
    <w:rsid w:val="002D1252"/>
    <w:rsid w:val="002D2A3C"/>
    <w:rsid w:val="002D310B"/>
    <w:rsid w:val="002D3166"/>
    <w:rsid w:val="002D4A19"/>
    <w:rsid w:val="002D5EBA"/>
    <w:rsid w:val="002D7DE7"/>
    <w:rsid w:val="002D7ED3"/>
    <w:rsid w:val="002E1874"/>
    <w:rsid w:val="002E189B"/>
    <w:rsid w:val="002E1FF4"/>
    <w:rsid w:val="002E28C9"/>
    <w:rsid w:val="002E2963"/>
    <w:rsid w:val="002E6892"/>
    <w:rsid w:val="002E6A13"/>
    <w:rsid w:val="002E7957"/>
    <w:rsid w:val="002F218D"/>
    <w:rsid w:val="002F31AE"/>
    <w:rsid w:val="002F3748"/>
    <w:rsid w:val="002F3978"/>
    <w:rsid w:val="002F4639"/>
    <w:rsid w:val="002F5E51"/>
    <w:rsid w:val="002F60D3"/>
    <w:rsid w:val="002F68BD"/>
    <w:rsid w:val="002F6E30"/>
    <w:rsid w:val="003000BA"/>
    <w:rsid w:val="00302FD0"/>
    <w:rsid w:val="0030579C"/>
    <w:rsid w:val="00305F0B"/>
    <w:rsid w:val="00307455"/>
    <w:rsid w:val="00307D54"/>
    <w:rsid w:val="00310164"/>
    <w:rsid w:val="00310A80"/>
    <w:rsid w:val="003112AA"/>
    <w:rsid w:val="003114D2"/>
    <w:rsid w:val="00312744"/>
    <w:rsid w:val="0031279F"/>
    <w:rsid w:val="00313910"/>
    <w:rsid w:val="00313FF2"/>
    <w:rsid w:val="00315502"/>
    <w:rsid w:val="00320F97"/>
    <w:rsid w:val="00321202"/>
    <w:rsid w:val="003223E2"/>
    <w:rsid w:val="003228B4"/>
    <w:rsid w:val="003237D1"/>
    <w:rsid w:val="00324125"/>
    <w:rsid w:val="0032427C"/>
    <w:rsid w:val="0032434E"/>
    <w:rsid w:val="00324479"/>
    <w:rsid w:val="003244FD"/>
    <w:rsid w:val="0032620C"/>
    <w:rsid w:val="00330761"/>
    <w:rsid w:val="003318E8"/>
    <w:rsid w:val="00331DB2"/>
    <w:rsid w:val="00334F10"/>
    <w:rsid w:val="00334F4C"/>
    <w:rsid w:val="0033516E"/>
    <w:rsid w:val="00335630"/>
    <w:rsid w:val="00336622"/>
    <w:rsid w:val="00337852"/>
    <w:rsid w:val="00340236"/>
    <w:rsid w:val="00342001"/>
    <w:rsid w:val="00342FAC"/>
    <w:rsid w:val="00342FD2"/>
    <w:rsid w:val="00343599"/>
    <w:rsid w:val="0034493A"/>
    <w:rsid w:val="00344FCE"/>
    <w:rsid w:val="00345298"/>
    <w:rsid w:val="00346EBA"/>
    <w:rsid w:val="00347E82"/>
    <w:rsid w:val="00353C92"/>
    <w:rsid w:val="00355739"/>
    <w:rsid w:val="0035594C"/>
    <w:rsid w:val="00355F6E"/>
    <w:rsid w:val="00356101"/>
    <w:rsid w:val="00356DA5"/>
    <w:rsid w:val="00357080"/>
    <w:rsid w:val="003578C9"/>
    <w:rsid w:val="00357908"/>
    <w:rsid w:val="00360C2F"/>
    <w:rsid w:val="00362CE3"/>
    <w:rsid w:val="00365536"/>
    <w:rsid w:val="00365C78"/>
    <w:rsid w:val="003663AE"/>
    <w:rsid w:val="00366F34"/>
    <w:rsid w:val="003720B0"/>
    <w:rsid w:val="00373376"/>
    <w:rsid w:val="00374326"/>
    <w:rsid w:val="00374531"/>
    <w:rsid w:val="00375127"/>
    <w:rsid w:val="00375EC9"/>
    <w:rsid w:val="0037727A"/>
    <w:rsid w:val="0038042B"/>
    <w:rsid w:val="00381C26"/>
    <w:rsid w:val="003825CD"/>
    <w:rsid w:val="003859AA"/>
    <w:rsid w:val="003866CC"/>
    <w:rsid w:val="0039023B"/>
    <w:rsid w:val="003907CA"/>
    <w:rsid w:val="0039120D"/>
    <w:rsid w:val="0039177A"/>
    <w:rsid w:val="0039194A"/>
    <w:rsid w:val="00391F25"/>
    <w:rsid w:val="003942E9"/>
    <w:rsid w:val="00394A7F"/>
    <w:rsid w:val="00395CA0"/>
    <w:rsid w:val="0039620C"/>
    <w:rsid w:val="003962F5"/>
    <w:rsid w:val="00397B45"/>
    <w:rsid w:val="003A0F61"/>
    <w:rsid w:val="003A32C1"/>
    <w:rsid w:val="003A52FF"/>
    <w:rsid w:val="003B06BE"/>
    <w:rsid w:val="003B639F"/>
    <w:rsid w:val="003B6B69"/>
    <w:rsid w:val="003B70CD"/>
    <w:rsid w:val="003B7B7B"/>
    <w:rsid w:val="003B7FB4"/>
    <w:rsid w:val="003C0000"/>
    <w:rsid w:val="003C0794"/>
    <w:rsid w:val="003C124F"/>
    <w:rsid w:val="003C21D0"/>
    <w:rsid w:val="003C2BAD"/>
    <w:rsid w:val="003C2DAF"/>
    <w:rsid w:val="003C4575"/>
    <w:rsid w:val="003C467C"/>
    <w:rsid w:val="003C4DB5"/>
    <w:rsid w:val="003C5425"/>
    <w:rsid w:val="003C67DC"/>
    <w:rsid w:val="003C6872"/>
    <w:rsid w:val="003C69E6"/>
    <w:rsid w:val="003C6DD4"/>
    <w:rsid w:val="003C7528"/>
    <w:rsid w:val="003C7D7F"/>
    <w:rsid w:val="003D0A25"/>
    <w:rsid w:val="003D1328"/>
    <w:rsid w:val="003D1FB9"/>
    <w:rsid w:val="003D1FEE"/>
    <w:rsid w:val="003D20C4"/>
    <w:rsid w:val="003D2D0D"/>
    <w:rsid w:val="003D4DBD"/>
    <w:rsid w:val="003D58C2"/>
    <w:rsid w:val="003D74A8"/>
    <w:rsid w:val="003E098A"/>
    <w:rsid w:val="003E1A1A"/>
    <w:rsid w:val="003E1F41"/>
    <w:rsid w:val="003E3706"/>
    <w:rsid w:val="003E5AFE"/>
    <w:rsid w:val="003E5FC6"/>
    <w:rsid w:val="003F12E9"/>
    <w:rsid w:val="003F168F"/>
    <w:rsid w:val="003F3522"/>
    <w:rsid w:val="003F3A27"/>
    <w:rsid w:val="003F63DE"/>
    <w:rsid w:val="00401343"/>
    <w:rsid w:val="004015BD"/>
    <w:rsid w:val="00401D1F"/>
    <w:rsid w:val="00401D81"/>
    <w:rsid w:val="0040304D"/>
    <w:rsid w:val="004037CE"/>
    <w:rsid w:val="00404344"/>
    <w:rsid w:val="004057A2"/>
    <w:rsid w:val="0040670A"/>
    <w:rsid w:val="004068BF"/>
    <w:rsid w:val="00407B8B"/>
    <w:rsid w:val="00407E0B"/>
    <w:rsid w:val="0041084C"/>
    <w:rsid w:val="00412BD8"/>
    <w:rsid w:val="00412E6F"/>
    <w:rsid w:val="00413D37"/>
    <w:rsid w:val="00413E74"/>
    <w:rsid w:val="004142EE"/>
    <w:rsid w:val="004155E4"/>
    <w:rsid w:val="0042044A"/>
    <w:rsid w:val="004209FB"/>
    <w:rsid w:val="00422635"/>
    <w:rsid w:val="00426356"/>
    <w:rsid w:val="004266E2"/>
    <w:rsid w:val="00426958"/>
    <w:rsid w:val="00430DE1"/>
    <w:rsid w:val="00433604"/>
    <w:rsid w:val="004339FE"/>
    <w:rsid w:val="00433E6B"/>
    <w:rsid w:val="00434DE4"/>
    <w:rsid w:val="00435CB9"/>
    <w:rsid w:val="00435ECE"/>
    <w:rsid w:val="004360D2"/>
    <w:rsid w:val="0043626A"/>
    <w:rsid w:val="00441D74"/>
    <w:rsid w:val="00442777"/>
    <w:rsid w:val="00442FA0"/>
    <w:rsid w:val="0044615D"/>
    <w:rsid w:val="004478A6"/>
    <w:rsid w:val="00447E75"/>
    <w:rsid w:val="00450371"/>
    <w:rsid w:val="00450597"/>
    <w:rsid w:val="00451642"/>
    <w:rsid w:val="00453127"/>
    <w:rsid w:val="004535DC"/>
    <w:rsid w:val="004538BD"/>
    <w:rsid w:val="00455114"/>
    <w:rsid w:val="00455D5E"/>
    <w:rsid w:val="004560B8"/>
    <w:rsid w:val="00456125"/>
    <w:rsid w:val="00456830"/>
    <w:rsid w:val="004575B3"/>
    <w:rsid w:val="0046115E"/>
    <w:rsid w:val="0046130A"/>
    <w:rsid w:val="00461C8B"/>
    <w:rsid w:val="0046207E"/>
    <w:rsid w:val="00462E2D"/>
    <w:rsid w:val="00464738"/>
    <w:rsid w:val="004662C9"/>
    <w:rsid w:val="00466D2F"/>
    <w:rsid w:val="00466DA4"/>
    <w:rsid w:val="00470BDF"/>
    <w:rsid w:val="00471B96"/>
    <w:rsid w:val="00471DD7"/>
    <w:rsid w:val="00472861"/>
    <w:rsid w:val="004739A5"/>
    <w:rsid w:val="00473E38"/>
    <w:rsid w:val="00474243"/>
    <w:rsid w:val="00476109"/>
    <w:rsid w:val="00476308"/>
    <w:rsid w:val="00476584"/>
    <w:rsid w:val="0047690B"/>
    <w:rsid w:val="00476EAC"/>
    <w:rsid w:val="004777DE"/>
    <w:rsid w:val="00477EC7"/>
    <w:rsid w:val="00482177"/>
    <w:rsid w:val="0048460F"/>
    <w:rsid w:val="00484AAA"/>
    <w:rsid w:val="00484ED9"/>
    <w:rsid w:val="00485660"/>
    <w:rsid w:val="00487EFB"/>
    <w:rsid w:val="00490496"/>
    <w:rsid w:val="0049090A"/>
    <w:rsid w:val="00490A0A"/>
    <w:rsid w:val="00491C83"/>
    <w:rsid w:val="00492B69"/>
    <w:rsid w:val="0049328E"/>
    <w:rsid w:val="0049331D"/>
    <w:rsid w:val="0049475A"/>
    <w:rsid w:val="00495235"/>
    <w:rsid w:val="0049656B"/>
    <w:rsid w:val="004A05FB"/>
    <w:rsid w:val="004A076A"/>
    <w:rsid w:val="004A0B66"/>
    <w:rsid w:val="004A2102"/>
    <w:rsid w:val="004A2D03"/>
    <w:rsid w:val="004A3166"/>
    <w:rsid w:val="004A5AF1"/>
    <w:rsid w:val="004B0A28"/>
    <w:rsid w:val="004B1E10"/>
    <w:rsid w:val="004B2B5C"/>
    <w:rsid w:val="004B2EBF"/>
    <w:rsid w:val="004B3676"/>
    <w:rsid w:val="004B3F0C"/>
    <w:rsid w:val="004B409C"/>
    <w:rsid w:val="004B47F8"/>
    <w:rsid w:val="004B4E61"/>
    <w:rsid w:val="004B513B"/>
    <w:rsid w:val="004B605B"/>
    <w:rsid w:val="004B6989"/>
    <w:rsid w:val="004B6F56"/>
    <w:rsid w:val="004B7DD3"/>
    <w:rsid w:val="004C1166"/>
    <w:rsid w:val="004C4022"/>
    <w:rsid w:val="004C5D00"/>
    <w:rsid w:val="004C6C4E"/>
    <w:rsid w:val="004C6EFE"/>
    <w:rsid w:val="004C7F54"/>
    <w:rsid w:val="004D1792"/>
    <w:rsid w:val="004D36E2"/>
    <w:rsid w:val="004D4013"/>
    <w:rsid w:val="004D46E2"/>
    <w:rsid w:val="004D488F"/>
    <w:rsid w:val="004D6067"/>
    <w:rsid w:val="004D670C"/>
    <w:rsid w:val="004D6C40"/>
    <w:rsid w:val="004D7D1C"/>
    <w:rsid w:val="004E009A"/>
    <w:rsid w:val="004E2409"/>
    <w:rsid w:val="004E24C0"/>
    <w:rsid w:val="004E36ED"/>
    <w:rsid w:val="004E50B4"/>
    <w:rsid w:val="004E548B"/>
    <w:rsid w:val="004E72EE"/>
    <w:rsid w:val="004F0139"/>
    <w:rsid w:val="004F0906"/>
    <w:rsid w:val="004F0A8E"/>
    <w:rsid w:val="004F0F13"/>
    <w:rsid w:val="004F172E"/>
    <w:rsid w:val="004F2389"/>
    <w:rsid w:val="004F2B42"/>
    <w:rsid w:val="004F351D"/>
    <w:rsid w:val="004F4A12"/>
    <w:rsid w:val="004F6DC8"/>
    <w:rsid w:val="004F7562"/>
    <w:rsid w:val="00500912"/>
    <w:rsid w:val="00500EFB"/>
    <w:rsid w:val="00502767"/>
    <w:rsid w:val="0050291D"/>
    <w:rsid w:val="00503AA5"/>
    <w:rsid w:val="005042AD"/>
    <w:rsid w:val="005049F6"/>
    <w:rsid w:val="00504A5B"/>
    <w:rsid w:val="005071DB"/>
    <w:rsid w:val="00507211"/>
    <w:rsid w:val="005114B7"/>
    <w:rsid w:val="00511B69"/>
    <w:rsid w:val="0051425D"/>
    <w:rsid w:val="0051485C"/>
    <w:rsid w:val="00515617"/>
    <w:rsid w:val="005169D5"/>
    <w:rsid w:val="00521A1D"/>
    <w:rsid w:val="00521D78"/>
    <w:rsid w:val="005228B5"/>
    <w:rsid w:val="00525710"/>
    <w:rsid w:val="0052676D"/>
    <w:rsid w:val="00527710"/>
    <w:rsid w:val="00531402"/>
    <w:rsid w:val="005332AB"/>
    <w:rsid w:val="00533B89"/>
    <w:rsid w:val="0053461F"/>
    <w:rsid w:val="00534C37"/>
    <w:rsid w:val="0053589C"/>
    <w:rsid w:val="005359DB"/>
    <w:rsid w:val="00535FFC"/>
    <w:rsid w:val="00536688"/>
    <w:rsid w:val="00536DF9"/>
    <w:rsid w:val="00537852"/>
    <w:rsid w:val="005378AC"/>
    <w:rsid w:val="00537988"/>
    <w:rsid w:val="005403C9"/>
    <w:rsid w:val="0054143C"/>
    <w:rsid w:val="005455DA"/>
    <w:rsid w:val="0054689E"/>
    <w:rsid w:val="005472B5"/>
    <w:rsid w:val="0055021A"/>
    <w:rsid w:val="005513CD"/>
    <w:rsid w:val="005524BB"/>
    <w:rsid w:val="005525E5"/>
    <w:rsid w:val="00556C4D"/>
    <w:rsid w:val="00557F75"/>
    <w:rsid w:val="005611ED"/>
    <w:rsid w:val="00561CBB"/>
    <w:rsid w:val="005622CD"/>
    <w:rsid w:val="005627D4"/>
    <w:rsid w:val="00562DA4"/>
    <w:rsid w:val="0056365F"/>
    <w:rsid w:val="00564881"/>
    <w:rsid w:val="00564F2E"/>
    <w:rsid w:val="00565070"/>
    <w:rsid w:val="005651F8"/>
    <w:rsid w:val="00565A05"/>
    <w:rsid w:val="00566EA3"/>
    <w:rsid w:val="00567CF9"/>
    <w:rsid w:val="00567EBA"/>
    <w:rsid w:val="00571E75"/>
    <w:rsid w:val="00571EFD"/>
    <w:rsid w:val="00573345"/>
    <w:rsid w:val="00573630"/>
    <w:rsid w:val="00573D23"/>
    <w:rsid w:val="0057480E"/>
    <w:rsid w:val="005758DB"/>
    <w:rsid w:val="0057608A"/>
    <w:rsid w:val="00577D1B"/>
    <w:rsid w:val="005808C8"/>
    <w:rsid w:val="00581BAA"/>
    <w:rsid w:val="00581E30"/>
    <w:rsid w:val="005826E6"/>
    <w:rsid w:val="005828F7"/>
    <w:rsid w:val="0058347E"/>
    <w:rsid w:val="00583B39"/>
    <w:rsid w:val="005858A6"/>
    <w:rsid w:val="00585F26"/>
    <w:rsid w:val="00586E16"/>
    <w:rsid w:val="00586E83"/>
    <w:rsid w:val="00586EC2"/>
    <w:rsid w:val="0059257A"/>
    <w:rsid w:val="00592F18"/>
    <w:rsid w:val="00593251"/>
    <w:rsid w:val="0059409A"/>
    <w:rsid w:val="0059452F"/>
    <w:rsid w:val="005952BD"/>
    <w:rsid w:val="0059545B"/>
    <w:rsid w:val="0059642D"/>
    <w:rsid w:val="00596E3E"/>
    <w:rsid w:val="00597CD9"/>
    <w:rsid w:val="005A0F8C"/>
    <w:rsid w:val="005A1B03"/>
    <w:rsid w:val="005A2E96"/>
    <w:rsid w:val="005A37EE"/>
    <w:rsid w:val="005A383C"/>
    <w:rsid w:val="005A3B90"/>
    <w:rsid w:val="005A4180"/>
    <w:rsid w:val="005A5A34"/>
    <w:rsid w:val="005A5E00"/>
    <w:rsid w:val="005A7AAF"/>
    <w:rsid w:val="005B09B0"/>
    <w:rsid w:val="005B3A8C"/>
    <w:rsid w:val="005B48D5"/>
    <w:rsid w:val="005B4E83"/>
    <w:rsid w:val="005B5756"/>
    <w:rsid w:val="005C11D0"/>
    <w:rsid w:val="005C157D"/>
    <w:rsid w:val="005C1EE9"/>
    <w:rsid w:val="005C304C"/>
    <w:rsid w:val="005C3651"/>
    <w:rsid w:val="005C55CF"/>
    <w:rsid w:val="005C5A0E"/>
    <w:rsid w:val="005C5E12"/>
    <w:rsid w:val="005C6F69"/>
    <w:rsid w:val="005D079A"/>
    <w:rsid w:val="005D11BE"/>
    <w:rsid w:val="005D2AF7"/>
    <w:rsid w:val="005D5222"/>
    <w:rsid w:val="005E1A59"/>
    <w:rsid w:val="005E2869"/>
    <w:rsid w:val="005E496A"/>
    <w:rsid w:val="005E50AD"/>
    <w:rsid w:val="005E53A9"/>
    <w:rsid w:val="005E677D"/>
    <w:rsid w:val="005E713F"/>
    <w:rsid w:val="005E714E"/>
    <w:rsid w:val="005F2E0B"/>
    <w:rsid w:val="005F3A3F"/>
    <w:rsid w:val="005F3F44"/>
    <w:rsid w:val="0060052A"/>
    <w:rsid w:val="00602F4B"/>
    <w:rsid w:val="006032A9"/>
    <w:rsid w:val="0060357F"/>
    <w:rsid w:val="0060385A"/>
    <w:rsid w:val="006041DB"/>
    <w:rsid w:val="00604E0C"/>
    <w:rsid w:val="00604F36"/>
    <w:rsid w:val="00605949"/>
    <w:rsid w:val="00605A94"/>
    <w:rsid w:val="00605E70"/>
    <w:rsid w:val="00606597"/>
    <w:rsid w:val="00606C04"/>
    <w:rsid w:val="00610730"/>
    <w:rsid w:val="00611769"/>
    <w:rsid w:val="006144B5"/>
    <w:rsid w:val="0061453A"/>
    <w:rsid w:val="0061671D"/>
    <w:rsid w:val="00617144"/>
    <w:rsid w:val="00617C5F"/>
    <w:rsid w:val="00620C6E"/>
    <w:rsid w:val="00621645"/>
    <w:rsid w:val="006222BD"/>
    <w:rsid w:val="006248FE"/>
    <w:rsid w:val="00625709"/>
    <w:rsid w:val="006264B3"/>
    <w:rsid w:val="006274DA"/>
    <w:rsid w:val="00631404"/>
    <w:rsid w:val="0063479B"/>
    <w:rsid w:val="006369B8"/>
    <w:rsid w:val="00637CEC"/>
    <w:rsid w:val="00637DA8"/>
    <w:rsid w:val="00640EB9"/>
    <w:rsid w:val="0064160A"/>
    <w:rsid w:val="00641946"/>
    <w:rsid w:val="00642442"/>
    <w:rsid w:val="00643856"/>
    <w:rsid w:val="0064389F"/>
    <w:rsid w:val="00644AE4"/>
    <w:rsid w:val="00644E80"/>
    <w:rsid w:val="00645FD0"/>
    <w:rsid w:val="00646323"/>
    <w:rsid w:val="00646485"/>
    <w:rsid w:val="00650CEB"/>
    <w:rsid w:val="00652991"/>
    <w:rsid w:val="00654725"/>
    <w:rsid w:val="00654FEF"/>
    <w:rsid w:val="0065603B"/>
    <w:rsid w:val="00656CA5"/>
    <w:rsid w:val="00656FA6"/>
    <w:rsid w:val="00660051"/>
    <w:rsid w:val="00661A13"/>
    <w:rsid w:val="00661A8C"/>
    <w:rsid w:val="00662BF7"/>
    <w:rsid w:val="00665354"/>
    <w:rsid w:val="00665439"/>
    <w:rsid w:val="00666B73"/>
    <w:rsid w:val="00666E9B"/>
    <w:rsid w:val="00667196"/>
    <w:rsid w:val="006701DE"/>
    <w:rsid w:val="00670577"/>
    <w:rsid w:val="0067280E"/>
    <w:rsid w:val="00672E3F"/>
    <w:rsid w:val="00673F8E"/>
    <w:rsid w:val="0067771D"/>
    <w:rsid w:val="00680101"/>
    <w:rsid w:val="00680237"/>
    <w:rsid w:val="00680A15"/>
    <w:rsid w:val="00681AF6"/>
    <w:rsid w:val="00681B6E"/>
    <w:rsid w:val="006827F1"/>
    <w:rsid w:val="006842C0"/>
    <w:rsid w:val="00685268"/>
    <w:rsid w:val="006858DA"/>
    <w:rsid w:val="00685E4D"/>
    <w:rsid w:val="00685ED7"/>
    <w:rsid w:val="00686DF2"/>
    <w:rsid w:val="00686F91"/>
    <w:rsid w:val="006872AE"/>
    <w:rsid w:val="0069082C"/>
    <w:rsid w:val="00692F27"/>
    <w:rsid w:val="00694457"/>
    <w:rsid w:val="006946C3"/>
    <w:rsid w:val="0069522B"/>
    <w:rsid w:val="00695B13"/>
    <w:rsid w:val="00697DFD"/>
    <w:rsid w:val="006A026B"/>
    <w:rsid w:val="006A1330"/>
    <w:rsid w:val="006A1A51"/>
    <w:rsid w:val="006A3BDA"/>
    <w:rsid w:val="006A4863"/>
    <w:rsid w:val="006A49D0"/>
    <w:rsid w:val="006A5E30"/>
    <w:rsid w:val="006A61C2"/>
    <w:rsid w:val="006A6546"/>
    <w:rsid w:val="006A66D4"/>
    <w:rsid w:val="006B0500"/>
    <w:rsid w:val="006B2C60"/>
    <w:rsid w:val="006B2EC0"/>
    <w:rsid w:val="006B3040"/>
    <w:rsid w:val="006B3595"/>
    <w:rsid w:val="006B45C5"/>
    <w:rsid w:val="006B49AF"/>
    <w:rsid w:val="006B551B"/>
    <w:rsid w:val="006B58BA"/>
    <w:rsid w:val="006B75D6"/>
    <w:rsid w:val="006C07A9"/>
    <w:rsid w:val="006C1BF7"/>
    <w:rsid w:val="006C28BE"/>
    <w:rsid w:val="006C4415"/>
    <w:rsid w:val="006C5E6B"/>
    <w:rsid w:val="006C62DA"/>
    <w:rsid w:val="006C6454"/>
    <w:rsid w:val="006D0C98"/>
    <w:rsid w:val="006D1686"/>
    <w:rsid w:val="006D1CB0"/>
    <w:rsid w:val="006D3C0B"/>
    <w:rsid w:val="006D3F83"/>
    <w:rsid w:val="006D428F"/>
    <w:rsid w:val="006D7EA1"/>
    <w:rsid w:val="006D7FAE"/>
    <w:rsid w:val="006E053C"/>
    <w:rsid w:val="006E1125"/>
    <w:rsid w:val="006E122F"/>
    <w:rsid w:val="006E2908"/>
    <w:rsid w:val="006E2A5D"/>
    <w:rsid w:val="006E3F94"/>
    <w:rsid w:val="006E470F"/>
    <w:rsid w:val="006E47EB"/>
    <w:rsid w:val="006E5225"/>
    <w:rsid w:val="006F0E9C"/>
    <w:rsid w:val="006F1C73"/>
    <w:rsid w:val="006F293D"/>
    <w:rsid w:val="006F4B48"/>
    <w:rsid w:val="006F5423"/>
    <w:rsid w:val="006F6FAC"/>
    <w:rsid w:val="006F7B4C"/>
    <w:rsid w:val="006F7D3A"/>
    <w:rsid w:val="007008FB"/>
    <w:rsid w:val="00701D70"/>
    <w:rsid w:val="00701FE7"/>
    <w:rsid w:val="00702999"/>
    <w:rsid w:val="00702F68"/>
    <w:rsid w:val="00703574"/>
    <w:rsid w:val="00703766"/>
    <w:rsid w:val="00703DA7"/>
    <w:rsid w:val="00704019"/>
    <w:rsid w:val="00704FBB"/>
    <w:rsid w:val="007060CE"/>
    <w:rsid w:val="00707F4D"/>
    <w:rsid w:val="00710394"/>
    <w:rsid w:val="007112A7"/>
    <w:rsid w:val="00711635"/>
    <w:rsid w:val="007123D9"/>
    <w:rsid w:val="007125D0"/>
    <w:rsid w:val="007125E5"/>
    <w:rsid w:val="00714016"/>
    <w:rsid w:val="00714267"/>
    <w:rsid w:val="007146C3"/>
    <w:rsid w:val="00716331"/>
    <w:rsid w:val="00716689"/>
    <w:rsid w:val="00716B98"/>
    <w:rsid w:val="00716D1E"/>
    <w:rsid w:val="007173A3"/>
    <w:rsid w:val="00720A05"/>
    <w:rsid w:val="00721C94"/>
    <w:rsid w:val="00721D6A"/>
    <w:rsid w:val="00722892"/>
    <w:rsid w:val="007233D1"/>
    <w:rsid w:val="00724A22"/>
    <w:rsid w:val="007313F6"/>
    <w:rsid w:val="00731636"/>
    <w:rsid w:val="00731B7F"/>
    <w:rsid w:val="00733A50"/>
    <w:rsid w:val="007342B1"/>
    <w:rsid w:val="00734367"/>
    <w:rsid w:val="00734BE3"/>
    <w:rsid w:val="00735617"/>
    <w:rsid w:val="00735676"/>
    <w:rsid w:val="00735C55"/>
    <w:rsid w:val="0073604D"/>
    <w:rsid w:val="00736508"/>
    <w:rsid w:val="00736EC5"/>
    <w:rsid w:val="0073710B"/>
    <w:rsid w:val="00737631"/>
    <w:rsid w:val="00737FDE"/>
    <w:rsid w:val="007400DF"/>
    <w:rsid w:val="00741E13"/>
    <w:rsid w:val="00741E27"/>
    <w:rsid w:val="00742105"/>
    <w:rsid w:val="0074239E"/>
    <w:rsid w:val="007445B6"/>
    <w:rsid w:val="00744B3B"/>
    <w:rsid w:val="00744F9C"/>
    <w:rsid w:val="007453DC"/>
    <w:rsid w:val="007504FC"/>
    <w:rsid w:val="00751D0A"/>
    <w:rsid w:val="00751DE1"/>
    <w:rsid w:val="00753151"/>
    <w:rsid w:val="007532DB"/>
    <w:rsid w:val="007553A4"/>
    <w:rsid w:val="0075644B"/>
    <w:rsid w:val="00756F76"/>
    <w:rsid w:val="00757AEC"/>
    <w:rsid w:val="00760A7A"/>
    <w:rsid w:val="00761D1B"/>
    <w:rsid w:val="00764D16"/>
    <w:rsid w:val="007653E1"/>
    <w:rsid w:val="00766635"/>
    <w:rsid w:val="00767E0B"/>
    <w:rsid w:val="007723EF"/>
    <w:rsid w:val="007725F0"/>
    <w:rsid w:val="00772B88"/>
    <w:rsid w:val="00772E54"/>
    <w:rsid w:val="00773351"/>
    <w:rsid w:val="00774C9C"/>
    <w:rsid w:val="00782678"/>
    <w:rsid w:val="007858C1"/>
    <w:rsid w:val="00785B86"/>
    <w:rsid w:val="00791356"/>
    <w:rsid w:val="00791400"/>
    <w:rsid w:val="00791806"/>
    <w:rsid w:val="00791DB6"/>
    <w:rsid w:val="0079242C"/>
    <w:rsid w:val="00794CBC"/>
    <w:rsid w:val="007952FF"/>
    <w:rsid w:val="00795A91"/>
    <w:rsid w:val="007A109A"/>
    <w:rsid w:val="007A2C46"/>
    <w:rsid w:val="007A3277"/>
    <w:rsid w:val="007A39E0"/>
    <w:rsid w:val="007A5B0C"/>
    <w:rsid w:val="007B0095"/>
    <w:rsid w:val="007B298E"/>
    <w:rsid w:val="007B6015"/>
    <w:rsid w:val="007B742C"/>
    <w:rsid w:val="007B7C69"/>
    <w:rsid w:val="007C101F"/>
    <w:rsid w:val="007C12C1"/>
    <w:rsid w:val="007C3F35"/>
    <w:rsid w:val="007C4472"/>
    <w:rsid w:val="007D2072"/>
    <w:rsid w:val="007D3C74"/>
    <w:rsid w:val="007D439B"/>
    <w:rsid w:val="007D7293"/>
    <w:rsid w:val="007E0A12"/>
    <w:rsid w:val="007E1963"/>
    <w:rsid w:val="007E1E9D"/>
    <w:rsid w:val="007E3096"/>
    <w:rsid w:val="007E30EB"/>
    <w:rsid w:val="007E3518"/>
    <w:rsid w:val="007E4892"/>
    <w:rsid w:val="007E6598"/>
    <w:rsid w:val="007E71F3"/>
    <w:rsid w:val="007F0C56"/>
    <w:rsid w:val="007F0F41"/>
    <w:rsid w:val="007F18F9"/>
    <w:rsid w:val="007F216E"/>
    <w:rsid w:val="007F2ADA"/>
    <w:rsid w:val="007F2F29"/>
    <w:rsid w:val="007F355D"/>
    <w:rsid w:val="007F449C"/>
    <w:rsid w:val="007F780E"/>
    <w:rsid w:val="008032EE"/>
    <w:rsid w:val="00803718"/>
    <w:rsid w:val="00804656"/>
    <w:rsid w:val="00804900"/>
    <w:rsid w:val="00807FCC"/>
    <w:rsid w:val="00810400"/>
    <w:rsid w:val="008104BC"/>
    <w:rsid w:val="0081282C"/>
    <w:rsid w:val="00814E8D"/>
    <w:rsid w:val="0081666C"/>
    <w:rsid w:val="00821AD3"/>
    <w:rsid w:val="008243A6"/>
    <w:rsid w:val="008250D9"/>
    <w:rsid w:val="008255F9"/>
    <w:rsid w:val="0082643A"/>
    <w:rsid w:val="00826619"/>
    <w:rsid w:val="0082757D"/>
    <w:rsid w:val="0082792D"/>
    <w:rsid w:val="00831753"/>
    <w:rsid w:val="00831904"/>
    <w:rsid w:val="00832AC0"/>
    <w:rsid w:val="0083458B"/>
    <w:rsid w:val="00837FAC"/>
    <w:rsid w:val="00840359"/>
    <w:rsid w:val="00842396"/>
    <w:rsid w:val="00846702"/>
    <w:rsid w:val="008467C7"/>
    <w:rsid w:val="00846D40"/>
    <w:rsid w:val="0084705F"/>
    <w:rsid w:val="008511B7"/>
    <w:rsid w:val="00852485"/>
    <w:rsid w:val="00852505"/>
    <w:rsid w:val="008532AB"/>
    <w:rsid w:val="00853479"/>
    <w:rsid w:val="008536CE"/>
    <w:rsid w:val="008547B4"/>
    <w:rsid w:val="0085530E"/>
    <w:rsid w:val="0085563A"/>
    <w:rsid w:val="00855EA0"/>
    <w:rsid w:val="00857234"/>
    <w:rsid w:val="0085755B"/>
    <w:rsid w:val="00857C3D"/>
    <w:rsid w:val="008611C2"/>
    <w:rsid w:val="00863EB4"/>
    <w:rsid w:val="00864CE6"/>
    <w:rsid w:val="008651AB"/>
    <w:rsid w:val="00865A34"/>
    <w:rsid w:val="00866B53"/>
    <w:rsid w:val="0087088C"/>
    <w:rsid w:val="008709A3"/>
    <w:rsid w:val="008711BE"/>
    <w:rsid w:val="0087229E"/>
    <w:rsid w:val="008737B3"/>
    <w:rsid w:val="008739B6"/>
    <w:rsid w:val="00874486"/>
    <w:rsid w:val="0087697E"/>
    <w:rsid w:val="00876B9A"/>
    <w:rsid w:val="0087763C"/>
    <w:rsid w:val="0088183D"/>
    <w:rsid w:val="008833DD"/>
    <w:rsid w:val="00884B35"/>
    <w:rsid w:val="00885D5B"/>
    <w:rsid w:val="00885F40"/>
    <w:rsid w:val="008861CE"/>
    <w:rsid w:val="00886CD1"/>
    <w:rsid w:val="00887A68"/>
    <w:rsid w:val="00890432"/>
    <w:rsid w:val="00891964"/>
    <w:rsid w:val="00892202"/>
    <w:rsid w:val="008925A1"/>
    <w:rsid w:val="00895019"/>
    <w:rsid w:val="00895757"/>
    <w:rsid w:val="00896D5F"/>
    <w:rsid w:val="00897A65"/>
    <w:rsid w:val="00897B3D"/>
    <w:rsid w:val="008A290D"/>
    <w:rsid w:val="008A4366"/>
    <w:rsid w:val="008A5211"/>
    <w:rsid w:val="008B05E1"/>
    <w:rsid w:val="008B0C57"/>
    <w:rsid w:val="008B10C7"/>
    <w:rsid w:val="008B267A"/>
    <w:rsid w:val="008B277D"/>
    <w:rsid w:val="008B39F7"/>
    <w:rsid w:val="008B512D"/>
    <w:rsid w:val="008B5ED7"/>
    <w:rsid w:val="008B603A"/>
    <w:rsid w:val="008B6046"/>
    <w:rsid w:val="008C0688"/>
    <w:rsid w:val="008C193C"/>
    <w:rsid w:val="008C2226"/>
    <w:rsid w:val="008C2948"/>
    <w:rsid w:val="008C2EF6"/>
    <w:rsid w:val="008C35CC"/>
    <w:rsid w:val="008C367F"/>
    <w:rsid w:val="008C715C"/>
    <w:rsid w:val="008D035F"/>
    <w:rsid w:val="008D0B57"/>
    <w:rsid w:val="008D0BE6"/>
    <w:rsid w:val="008D0C18"/>
    <w:rsid w:val="008D2252"/>
    <w:rsid w:val="008D25C2"/>
    <w:rsid w:val="008D2798"/>
    <w:rsid w:val="008D35B4"/>
    <w:rsid w:val="008D3B5D"/>
    <w:rsid w:val="008D520F"/>
    <w:rsid w:val="008D56A1"/>
    <w:rsid w:val="008D57D9"/>
    <w:rsid w:val="008D5B74"/>
    <w:rsid w:val="008E23C1"/>
    <w:rsid w:val="008E2C12"/>
    <w:rsid w:val="008E33A7"/>
    <w:rsid w:val="008E3FB2"/>
    <w:rsid w:val="008E4DA6"/>
    <w:rsid w:val="008E581F"/>
    <w:rsid w:val="008E6AC1"/>
    <w:rsid w:val="008E6FEC"/>
    <w:rsid w:val="008F0038"/>
    <w:rsid w:val="008F06F7"/>
    <w:rsid w:val="008F147A"/>
    <w:rsid w:val="008F2130"/>
    <w:rsid w:val="008F3120"/>
    <w:rsid w:val="008F39C3"/>
    <w:rsid w:val="008F3F79"/>
    <w:rsid w:val="008F48B1"/>
    <w:rsid w:val="008F5669"/>
    <w:rsid w:val="008F5F8A"/>
    <w:rsid w:val="008F644A"/>
    <w:rsid w:val="008F669E"/>
    <w:rsid w:val="008F6701"/>
    <w:rsid w:val="008F69E1"/>
    <w:rsid w:val="008F7CDB"/>
    <w:rsid w:val="008F7D2C"/>
    <w:rsid w:val="008F7DBF"/>
    <w:rsid w:val="0090085A"/>
    <w:rsid w:val="00900C30"/>
    <w:rsid w:val="00901173"/>
    <w:rsid w:val="0090237F"/>
    <w:rsid w:val="009048A7"/>
    <w:rsid w:val="00905640"/>
    <w:rsid w:val="009075A5"/>
    <w:rsid w:val="009107A0"/>
    <w:rsid w:val="009131E3"/>
    <w:rsid w:val="00913492"/>
    <w:rsid w:val="00913596"/>
    <w:rsid w:val="009144C5"/>
    <w:rsid w:val="00914B16"/>
    <w:rsid w:val="00914BB1"/>
    <w:rsid w:val="00914C27"/>
    <w:rsid w:val="009151E2"/>
    <w:rsid w:val="009158D7"/>
    <w:rsid w:val="00915F06"/>
    <w:rsid w:val="00917309"/>
    <w:rsid w:val="009208E2"/>
    <w:rsid w:val="00921622"/>
    <w:rsid w:val="0092175B"/>
    <w:rsid w:val="009227B1"/>
    <w:rsid w:val="00923282"/>
    <w:rsid w:val="009233F0"/>
    <w:rsid w:val="00923EFC"/>
    <w:rsid w:val="009242B4"/>
    <w:rsid w:val="00924475"/>
    <w:rsid w:val="00925609"/>
    <w:rsid w:val="009267C6"/>
    <w:rsid w:val="00926842"/>
    <w:rsid w:val="0092768D"/>
    <w:rsid w:val="00930679"/>
    <w:rsid w:val="0093443B"/>
    <w:rsid w:val="00935704"/>
    <w:rsid w:val="00935DD1"/>
    <w:rsid w:val="00940EBB"/>
    <w:rsid w:val="009420EE"/>
    <w:rsid w:val="009421B9"/>
    <w:rsid w:val="00947B5E"/>
    <w:rsid w:val="00947C0D"/>
    <w:rsid w:val="009504BE"/>
    <w:rsid w:val="009510B5"/>
    <w:rsid w:val="009520BF"/>
    <w:rsid w:val="00953BE6"/>
    <w:rsid w:val="00954B54"/>
    <w:rsid w:val="009566E4"/>
    <w:rsid w:val="009567E5"/>
    <w:rsid w:val="00957125"/>
    <w:rsid w:val="00960E1B"/>
    <w:rsid w:val="009618DE"/>
    <w:rsid w:val="00962032"/>
    <w:rsid w:val="009621A4"/>
    <w:rsid w:val="0096290B"/>
    <w:rsid w:val="00962D16"/>
    <w:rsid w:val="0096328B"/>
    <w:rsid w:val="009654D0"/>
    <w:rsid w:val="0096595A"/>
    <w:rsid w:val="00965EC6"/>
    <w:rsid w:val="009677F7"/>
    <w:rsid w:val="00967BF7"/>
    <w:rsid w:val="00972CA5"/>
    <w:rsid w:val="009731C4"/>
    <w:rsid w:val="0097320E"/>
    <w:rsid w:val="00973B1D"/>
    <w:rsid w:val="00976192"/>
    <w:rsid w:val="00977248"/>
    <w:rsid w:val="00977991"/>
    <w:rsid w:val="009801AE"/>
    <w:rsid w:val="00981BDD"/>
    <w:rsid w:val="00982D8B"/>
    <w:rsid w:val="00983CCB"/>
    <w:rsid w:val="009855C3"/>
    <w:rsid w:val="009858DA"/>
    <w:rsid w:val="00985DA9"/>
    <w:rsid w:val="00985E23"/>
    <w:rsid w:val="00987246"/>
    <w:rsid w:val="009876C9"/>
    <w:rsid w:val="00987A8F"/>
    <w:rsid w:val="00990142"/>
    <w:rsid w:val="009907B0"/>
    <w:rsid w:val="00990937"/>
    <w:rsid w:val="00992169"/>
    <w:rsid w:val="009938B5"/>
    <w:rsid w:val="00993C24"/>
    <w:rsid w:val="009940D1"/>
    <w:rsid w:val="00994D5E"/>
    <w:rsid w:val="00995252"/>
    <w:rsid w:val="00995556"/>
    <w:rsid w:val="00996312"/>
    <w:rsid w:val="009A0204"/>
    <w:rsid w:val="009A09A9"/>
    <w:rsid w:val="009A0B95"/>
    <w:rsid w:val="009A1DD8"/>
    <w:rsid w:val="009A291A"/>
    <w:rsid w:val="009A2D6A"/>
    <w:rsid w:val="009A37ED"/>
    <w:rsid w:val="009A75D8"/>
    <w:rsid w:val="009B13C7"/>
    <w:rsid w:val="009B251E"/>
    <w:rsid w:val="009B394C"/>
    <w:rsid w:val="009B3CB5"/>
    <w:rsid w:val="009B679B"/>
    <w:rsid w:val="009B71E9"/>
    <w:rsid w:val="009C2A33"/>
    <w:rsid w:val="009C57CB"/>
    <w:rsid w:val="009C6B8E"/>
    <w:rsid w:val="009D1F51"/>
    <w:rsid w:val="009D314C"/>
    <w:rsid w:val="009D468E"/>
    <w:rsid w:val="009D56A9"/>
    <w:rsid w:val="009D5978"/>
    <w:rsid w:val="009D7199"/>
    <w:rsid w:val="009D71ED"/>
    <w:rsid w:val="009D7A43"/>
    <w:rsid w:val="009E0556"/>
    <w:rsid w:val="009E0ADF"/>
    <w:rsid w:val="009E1026"/>
    <w:rsid w:val="009E2142"/>
    <w:rsid w:val="009E2174"/>
    <w:rsid w:val="009E22A7"/>
    <w:rsid w:val="009E233B"/>
    <w:rsid w:val="009E26A8"/>
    <w:rsid w:val="009E7EC4"/>
    <w:rsid w:val="009F15CE"/>
    <w:rsid w:val="009F3066"/>
    <w:rsid w:val="009F334E"/>
    <w:rsid w:val="009F4C67"/>
    <w:rsid w:val="009F5A79"/>
    <w:rsid w:val="009F6EBD"/>
    <w:rsid w:val="009F771A"/>
    <w:rsid w:val="009F7F1B"/>
    <w:rsid w:val="00A00D6F"/>
    <w:rsid w:val="00A00E06"/>
    <w:rsid w:val="00A011D0"/>
    <w:rsid w:val="00A044B1"/>
    <w:rsid w:val="00A04F51"/>
    <w:rsid w:val="00A05CE5"/>
    <w:rsid w:val="00A05E25"/>
    <w:rsid w:val="00A075DD"/>
    <w:rsid w:val="00A101CA"/>
    <w:rsid w:val="00A10490"/>
    <w:rsid w:val="00A11DA4"/>
    <w:rsid w:val="00A11DA9"/>
    <w:rsid w:val="00A12247"/>
    <w:rsid w:val="00A1349A"/>
    <w:rsid w:val="00A13BD6"/>
    <w:rsid w:val="00A13E83"/>
    <w:rsid w:val="00A141DD"/>
    <w:rsid w:val="00A14743"/>
    <w:rsid w:val="00A15023"/>
    <w:rsid w:val="00A15237"/>
    <w:rsid w:val="00A21485"/>
    <w:rsid w:val="00A23015"/>
    <w:rsid w:val="00A231BE"/>
    <w:rsid w:val="00A23BF4"/>
    <w:rsid w:val="00A25F4B"/>
    <w:rsid w:val="00A30F81"/>
    <w:rsid w:val="00A31044"/>
    <w:rsid w:val="00A318D9"/>
    <w:rsid w:val="00A3326B"/>
    <w:rsid w:val="00A34978"/>
    <w:rsid w:val="00A351A1"/>
    <w:rsid w:val="00A3761D"/>
    <w:rsid w:val="00A37DF1"/>
    <w:rsid w:val="00A37F04"/>
    <w:rsid w:val="00A45530"/>
    <w:rsid w:val="00A47DEB"/>
    <w:rsid w:val="00A505EE"/>
    <w:rsid w:val="00A50914"/>
    <w:rsid w:val="00A5133E"/>
    <w:rsid w:val="00A5162B"/>
    <w:rsid w:val="00A546E8"/>
    <w:rsid w:val="00A61B71"/>
    <w:rsid w:val="00A61BD8"/>
    <w:rsid w:val="00A64019"/>
    <w:rsid w:val="00A643B3"/>
    <w:rsid w:val="00A6541E"/>
    <w:rsid w:val="00A65AF1"/>
    <w:rsid w:val="00A66519"/>
    <w:rsid w:val="00A673B8"/>
    <w:rsid w:val="00A67C17"/>
    <w:rsid w:val="00A70625"/>
    <w:rsid w:val="00A7127B"/>
    <w:rsid w:val="00A72142"/>
    <w:rsid w:val="00A72EFA"/>
    <w:rsid w:val="00A73612"/>
    <w:rsid w:val="00A73F43"/>
    <w:rsid w:val="00A8031A"/>
    <w:rsid w:val="00A80692"/>
    <w:rsid w:val="00A8248A"/>
    <w:rsid w:val="00A825B3"/>
    <w:rsid w:val="00A82BA0"/>
    <w:rsid w:val="00A82E90"/>
    <w:rsid w:val="00A83A75"/>
    <w:rsid w:val="00A8443D"/>
    <w:rsid w:val="00A84E5D"/>
    <w:rsid w:val="00A87130"/>
    <w:rsid w:val="00A876DC"/>
    <w:rsid w:val="00A9045C"/>
    <w:rsid w:val="00A9144E"/>
    <w:rsid w:val="00A93BB5"/>
    <w:rsid w:val="00A93C69"/>
    <w:rsid w:val="00A94B27"/>
    <w:rsid w:val="00A967FB"/>
    <w:rsid w:val="00A9751A"/>
    <w:rsid w:val="00A97D03"/>
    <w:rsid w:val="00AA1E94"/>
    <w:rsid w:val="00AA2354"/>
    <w:rsid w:val="00AA524A"/>
    <w:rsid w:val="00AA79F4"/>
    <w:rsid w:val="00AB1625"/>
    <w:rsid w:val="00AB25F5"/>
    <w:rsid w:val="00AB429F"/>
    <w:rsid w:val="00AB5CFE"/>
    <w:rsid w:val="00AB70FC"/>
    <w:rsid w:val="00AC13A0"/>
    <w:rsid w:val="00AC171A"/>
    <w:rsid w:val="00AC20C4"/>
    <w:rsid w:val="00AC2DC4"/>
    <w:rsid w:val="00AC2E1C"/>
    <w:rsid w:val="00AC2F9D"/>
    <w:rsid w:val="00AC3A2A"/>
    <w:rsid w:val="00AC3AC9"/>
    <w:rsid w:val="00AC481A"/>
    <w:rsid w:val="00AC4843"/>
    <w:rsid w:val="00AC56B6"/>
    <w:rsid w:val="00AC661C"/>
    <w:rsid w:val="00AC7C56"/>
    <w:rsid w:val="00AD0949"/>
    <w:rsid w:val="00AD14BA"/>
    <w:rsid w:val="00AD36CA"/>
    <w:rsid w:val="00AD445C"/>
    <w:rsid w:val="00AD4F1F"/>
    <w:rsid w:val="00AD53D8"/>
    <w:rsid w:val="00AD618D"/>
    <w:rsid w:val="00AD6559"/>
    <w:rsid w:val="00AD798C"/>
    <w:rsid w:val="00AE0DB2"/>
    <w:rsid w:val="00AE1428"/>
    <w:rsid w:val="00AE259B"/>
    <w:rsid w:val="00AE4DE5"/>
    <w:rsid w:val="00AE4E66"/>
    <w:rsid w:val="00AE55D3"/>
    <w:rsid w:val="00AE65F2"/>
    <w:rsid w:val="00AE6881"/>
    <w:rsid w:val="00AF2B15"/>
    <w:rsid w:val="00AF3A80"/>
    <w:rsid w:val="00AF4043"/>
    <w:rsid w:val="00AF441D"/>
    <w:rsid w:val="00AF4BA2"/>
    <w:rsid w:val="00AF5CE1"/>
    <w:rsid w:val="00AF6042"/>
    <w:rsid w:val="00AF79D4"/>
    <w:rsid w:val="00AF7BFD"/>
    <w:rsid w:val="00AF7C94"/>
    <w:rsid w:val="00B00088"/>
    <w:rsid w:val="00B012DB"/>
    <w:rsid w:val="00B01534"/>
    <w:rsid w:val="00B0276E"/>
    <w:rsid w:val="00B032ED"/>
    <w:rsid w:val="00B0363A"/>
    <w:rsid w:val="00B0742E"/>
    <w:rsid w:val="00B07C93"/>
    <w:rsid w:val="00B10A17"/>
    <w:rsid w:val="00B1123D"/>
    <w:rsid w:val="00B12705"/>
    <w:rsid w:val="00B13A2C"/>
    <w:rsid w:val="00B13CD0"/>
    <w:rsid w:val="00B14828"/>
    <w:rsid w:val="00B14A1F"/>
    <w:rsid w:val="00B14C2C"/>
    <w:rsid w:val="00B14E8F"/>
    <w:rsid w:val="00B15A3D"/>
    <w:rsid w:val="00B17798"/>
    <w:rsid w:val="00B205F2"/>
    <w:rsid w:val="00B21D7E"/>
    <w:rsid w:val="00B22858"/>
    <w:rsid w:val="00B22E6D"/>
    <w:rsid w:val="00B232AF"/>
    <w:rsid w:val="00B2464B"/>
    <w:rsid w:val="00B24FA1"/>
    <w:rsid w:val="00B25193"/>
    <w:rsid w:val="00B256D9"/>
    <w:rsid w:val="00B30E5B"/>
    <w:rsid w:val="00B31D9D"/>
    <w:rsid w:val="00B32112"/>
    <w:rsid w:val="00B33752"/>
    <w:rsid w:val="00B338FB"/>
    <w:rsid w:val="00B342C1"/>
    <w:rsid w:val="00B35113"/>
    <w:rsid w:val="00B377AB"/>
    <w:rsid w:val="00B4005B"/>
    <w:rsid w:val="00B4084B"/>
    <w:rsid w:val="00B42DD6"/>
    <w:rsid w:val="00B43102"/>
    <w:rsid w:val="00B4619D"/>
    <w:rsid w:val="00B4641F"/>
    <w:rsid w:val="00B46C4B"/>
    <w:rsid w:val="00B533EA"/>
    <w:rsid w:val="00B54692"/>
    <w:rsid w:val="00B54E8A"/>
    <w:rsid w:val="00B54F4C"/>
    <w:rsid w:val="00B551AC"/>
    <w:rsid w:val="00B606CD"/>
    <w:rsid w:val="00B60857"/>
    <w:rsid w:val="00B60C02"/>
    <w:rsid w:val="00B6210D"/>
    <w:rsid w:val="00B647FA"/>
    <w:rsid w:val="00B64FA0"/>
    <w:rsid w:val="00B65B6F"/>
    <w:rsid w:val="00B65C28"/>
    <w:rsid w:val="00B674A1"/>
    <w:rsid w:val="00B700BC"/>
    <w:rsid w:val="00B729F1"/>
    <w:rsid w:val="00B73711"/>
    <w:rsid w:val="00B73912"/>
    <w:rsid w:val="00B73B74"/>
    <w:rsid w:val="00B73CED"/>
    <w:rsid w:val="00B75623"/>
    <w:rsid w:val="00B8026C"/>
    <w:rsid w:val="00B81D0B"/>
    <w:rsid w:val="00B81D38"/>
    <w:rsid w:val="00B8297D"/>
    <w:rsid w:val="00B82C03"/>
    <w:rsid w:val="00B82E90"/>
    <w:rsid w:val="00B83D25"/>
    <w:rsid w:val="00B83E54"/>
    <w:rsid w:val="00B86B3C"/>
    <w:rsid w:val="00B92B41"/>
    <w:rsid w:val="00B94ED9"/>
    <w:rsid w:val="00B95FA6"/>
    <w:rsid w:val="00B96A56"/>
    <w:rsid w:val="00BA01A1"/>
    <w:rsid w:val="00BA0217"/>
    <w:rsid w:val="00BA1298"/>
    <w:rsid w:val="00BA182F"/>
    <w:rsid w:val="00BA2AF8"/>
    <w:rsid w:val="00BA313B"/>
    <w:rsid w:val="00BA3C22"/>
    <w:rsid w:val="00BA41BF"/>
    <w:rsid w:val="00BA439A"/>
    <w:rsid w:val="00BA44F1"/>
    <w:rsid w:val="00BA4E6A"/>
    <w:rsid w:val="00BA69E8"/>
    <w:rsid w:val="00BA7173"/>
    <w:rsid w:val="00BA7782"/>
    <w:rsid w:val="00BA7C79"/>
    <w:rsid w:val="00BB13D9"/>
    <w:rsid w:val="00BB1965"/>
    <w:rsid w:val="00BB2E41"/>
    <w:rsid w:val="00BB302E"/>
    <w:rsid w:val="00BB3185"/>
    <w:rsid w:val="00BB360E"/>
    <w:rsid w:val="00BB3CB2"/>
    <w:rsid w:val="00BB4017"/>
    <w:rsid w:val="00BB4DAD"/>
    <w:rsid w:val="00BB6635"/>
    <w:rsid w:val="00BB66CF"/>
    <w:rsid w:val="00BB729A"/>
    <w:rsid w:val="00BC03F4"/>
    <w:rsid w:val="00BC23ED"/>
    <w:rsid w:val="00BC2C4A"/>
    <w:rsid w:val="00BC3C4B"/>
    <w:rsid w:val="00BC596A"/>
    <w:rsid w:val="00BC6765"/>
    <w:rsid w:val="00BC6890"/>
    <w:rsid w:val="00BC725C"/>
    <w:rsid w:val="00BC7CA6"/>
    <w:rsid w:val="00BD0415"/>
    <w:rsid w:val="00BD090B"/>
    <w:rsid w:val="00BD4920"/>
    <w:rsid w:val="00BD6B6E"/>
    <w:rsid w:val="00BE0EE9"/>
    <w:rsid w:val="00BE1E32"/>
    <w:rsid w:val="00BE2569"/>
    <w:rsid w:val="00BE38FF"/>
    <w:rsid w:val="00BE3FF3"/>
    <w:rsid w:val="00BE4A22"/>
    <w:rsid w:val="00BE605C"/>
    <w:rsid w:val="00BE60C7"/>
    <w:rsid w:val="00BE68A8"/>
    <w:rsid w:val="00BE6A28"/>
    <w:rsid w:val="00BF0235"/>
    <w:rsid w:val="00BF089F"/>
    <w:rsid w:val="00BF0E86"/>
    <w:rsid w:val="00BF0EF4"/>
    <w:rsid w:val="00BF1881"/>
    <w:rsid w:val="00BF1CED"/>
    <w:rsid w:val="00BF2292"/>
    <w:rsid w:val="00BF5789"/>
    <w:rsid w:val="00BF6F98"/>
    <w:rsid w:val="00C004C3"/>
    <w:rsid w:val="00C010F0"/>
    <w:rsid w:val="00C02CEB"/>
    <w:rsid w:val="00C02ED8"/>
    <w:rsid w:val="00C03090"/>
    <w:rsid w:val="00C03336"/>
    <w:rsid w:val="00C043DC"/>
    <w:rsid w:val="00C04478"/>
    <w:rsid w:val="00C04E6B"/>
    <w:rsid w:val="00C056FD"/>
    <w:rsid w:val="00C06113"/>
    <w:rsid w:val="00C06C06"/>
    <w:rsid w:val="00C101D9"/>
    <w:rsid w:val="00C1086E"/>
    <w:rsid w:val="00C11A85"/>
    <w:rsid w:val="00C13B89"/>
    <w:rsid w:val="00C16792"/>
    <w:rsid w:val="00C1790D"/>
    <w:rsid w:val="00C17D7F"/>
    <w:rsid w:val="00C2164B"/>
    <w:rsid w:val="00C216BB"/>
    <w:rsid w:val="00C216ED"/>
    <w:rsid w:val="00C2411D"/>
    <w:rsid w:val="00C24651"/>
    <w:rsid w:val="00C31485"/>
    <w:rsid w:val="00C3300C"/>
    <w:rsid w:val="00C3438E"/>
    <w:rsid w:val="00C34502"/>
    <w:rsid w:val="00C34515"/>
    <w:rsid w:val="00C360CA"/>
    <w:rsid w:val="00C362B5"/>
    <w:rsid w:val="00C37CC6"/>
    <w:rsid w:val="00C400AF"/>
    <w:rsid w:val="00C41BB8"/>
    <w:rsid w:val="00C43458"/>
    <w:rsid w:val="00C436B4"/>
    <w:rsid w:val="00C4395F"/>
    <w:rsid w:val="00C43D74"/>
    <w:rsid w:val="00C461AA"/>
    <w:rsid w:val="00C47D45"/>
    <w:rsid w:val="00C51429"/>
    <w:rsid w:val="00C51A19"/>
    <w:rsid w:val="00C5206E"/>
    <w:rsid w:val="00C54C83"/>
    <w:rsid w:val="00C552D7"/>
    <w:rsid w:val="00C55698"/>
    <w:rsid w:val="00C56785"/>
    <w:rsid w:val="00C6088A"/>
    <w:rsid w:val="00C61E6F"/>
    <w:rsid w:val="00C62308"/>
    <w:rsid w:val="00C624AC"/>
    <w:rsid w:val="00C62C15"/>
    <w:rsid w:val="00C62EBA"/>
    <w:rsid w:val="00C63348"/>
    <w:rsid w:val="00C63476"/>
    <w:rsid w:val="00C63B19"/>
    <w:rsid w:val="00C63D43"/>
    <w:rsid w:val="00C65245"/>
    <w:rsid w:val="00C65F44"/>
    <w:rsid w:val="00C7106A"/>
    <w:rsid w:val="00C712B2"/>
    <w:rsid w:val="00C71555"/>
    <w:rsid w:val="00C73659"/>
    <w:rsid w:val="00C74134"/>
    <w:rsid w:val="00C76204"/>
    <w:rsid w:val="00C8008E"/>
    <w:rsid w:val="00C80653"/>
    <w:rsid w:val="00C81123"/>
    <w:rsid w:val="00C8120E"/>
    <w:rsid w:val="00C85F2E"/>
    <w:rsid w:val="00C90862"/>
    <w:rsid w:val="00C92A65"/>
    <w:rsid w:val="00C93448"/>
    <w:rsid w:val="00C93906"/>
    <w:rsid w:val="00C94323"/>
    <w:rsid w:val="00C943E2"/>
    <w:rsid w:val="00CA110E"/>
    <w:rsid w:val="00CA1B8E"/>
    <w:rsid w:val="00CA1EFF"/>
    <w:rsid w:val="00CA247F"/>
    <w:rsid w:val="00CA4869"/>
    <w:rsid w:val="00CA586A"/>
    <w:rsid w:val="00CA6913"/>
    <w:rsid w:val="00CA775E"/>
    <w:rsid w:val="00CB1599"/>
    <w:rsid w:val="00CB1C89"/>
    <w:rsid w:val="00CB2D97"/>
    <w:rsid w:val="00CB3EF8"/>
    <w:rsid w:val="00CB454A"/>
    <w:rsid w:val="00CB69C4"/>
    <w:rsid w:val="00CB777A"/>
    <w:rsid w:val="00CC0528"/>
    <w:rsid w:val="00CC1C1D"/>
    <w:rsid w:val="00CC3D92"/>
    <w:rsid w:val="00CC49F3"/>
    <w:rsid w:val="00CC5832"/>
    <w:rsid w:val="00CC5921"/>
    <w:rsid w:val="00CC6BE9"/>
    <w:rsid w:val="00CC75A5"/>
    <w:rsid w:val="00CC7AFA"/>
    <w:rsid w:val="00CD3DE3"/>
    <w:rsid w:val="00CD709C"/>
    <w:rsid w:val="00CD7132"/>
    <w:rsid w:val="00CE080D"/>
    <w:rsid w:val="00CE1305"/>
    <w:rsid w:val="00CE13EC"/>
    <w:rsid w:val="00CE2096"/>
    <w:rsid w:val="00CE2A62"/>
    <w:rsid w:val="00CE333A"/>
    <w:rsid w:val="00CE3EAB"/>
    <w:rsid w:val="00CE3FA7"/>
    <w:rsid w:val="00CE5AFC"/>
    <w:rsid w:val="00CE7F44"/>
    <w:rsid w:val="00CF04AC"/>
    <w:rsid w:val="00CF23EB"/>
    <w:rsid w:val="00CF31CB"/>
    <w:rsid w:val="00CF41A9"/>
    <w:rsid w:val="00CF4609"/>
    <w:rsid w:val="00CF4839"/>
    <w:rsid w:val="00CF48A1"/>
    <w:rsid w:val="00CF5EB5"/>
    <w:rsid w:val="00CF6850"/>
    <w:rsid w:val="00CF739C"/>
    <w:rsid w:val="00D0142C"/>
    <w:rsid w:val="00D026F0"/>
    <w:rsid w:val="00D03389"/>
    <w:rsid w:val="00D045F3"/>
    <w:rsid w:val="00D046A9"/>
    <w:rsid w:val="00D05564"/>
    <w:rsid w:val="00D05E14"/>
    <w:rsid w:val="00D060DB"/>
    <w:rsid w:val="00D0671D"/>
    <w:rsid w:val="00D071FC"/>
    <w:rsid w:val="00D07562"/>
    <w:rsid w:val="00D07A7B"/>
    <w:rsid w:val="00D07E19"/>
    <w:rsid w:val="00D11FE1"/>
    <w:rsid w:val="00D12697"/>
    <w:rsid w:val="00D13BFB"/>
    <w:rsid w:val="00D16EA3"/>
    <w:rsid w:val="00D174A2"/>
    <w:rsid w:val="00D210BB"/>
    <w:rsid w:val="00D212A5"/>
    <w:rsid w:val="00D21854"/>
    <w:rsid w:val="00D23562"/>
    <w:rsid w:val="00D2431A"/>
    <w:rsid w:val="00D251DB"/>
    <w:rsid w:val="00D25D21"/>
    <w:rsid w:val="00D26CC2"/>
    <w:rsid w:val="00D27F2E"/>
    <w:rsid w:val="00D3029D"/>
    <w:rsid w:val="00D325B3"/>
    <w:rsid w:val="00D346FA"/>
    <w:rsid w:val="00D358E7"/>
    <w:rsid w:val="00D36D7F"/>
    <w:rsid w:val="00D418F4"/>
    <w:rsid w:val="00D42A59"/>
    <w:rsid w:val="00D431F9"/>
    <w:rsid w:val="00D43444"/>
    <w:rsid w:val="00D44C65"/>
    <w:rsid w:val="00D4544C"/>
    <w:rsid w:val="00D45A0C"/>
    <w:rsid w:val="00D45BAA"/>
    <w:rsid w:val="00D46889"/>
    <w:rsid w:val="00D46ECA"/>
    <w:rsid w:val="00D50D36"/>
    <w:rsid w:val="00D52504"/>
    <w:rsid w:val="00D529C7"/>
    <w:rsid w:val="00D52E30"/>
    <w:rsid w:val="00D53A9A"/>
    <w:rsid w:val="00D54B0C"/>
    <w:rsid w:val="00D5513F"/>
    <w:rsid w:val="00D56512"/>
    <w:rsid w:val="00D5694B"/>
    <w:rsid w:val="00D57AE4"/>
    <w:rsid w:val="00D57AFA"/>
    <w:rsid w:val="00D627F7"/>
    <w:rsid w:val="00D63073"/>
    <w:rsid w:val="00D6382B"/>
    <w:rsid w:val="00D655BE"/>
    <w:rsid w:val="00D66628"/>
    <w:rsid w:val="00D66674"/>
    <w:rsid w:val="00D66C8A"/>
    <w:rsid w:val="00D67B9B"/>
    <w:rsid w:val="00D71C21"/>
    <w:rsid w:val="00D726F9"/>
    <w:rsid w:val="00D75907"/>
    <w:rsid w:val="00D75A61"/>
    <w:rsid w:val="00D76BC7"/>
    <w:rsid w:val="00D80C25"/>
    <w:rsid w:val="00D82FA4"/>
    <w:rsid w:val="00D846A2"/>
    <w:rsid w:val="00D85596"/>
    <w:rsid w:val="00D85A67"/>
    <w:rsid w:val="00D85C9D"/>
    <w:rsid w:val="00D86B87"/>
    <w:rsid w:val="00D86E9D"/>
    <w:rsid w:val="00D87631"/>
    <w:rsid w:val="00D911D1"/>
    <w:rsid w:val="00D91325"/>
    <w:rsid w:val="00D919D7"/>
    <w:rsid w:val="00D93681"/>
    <w:rsid w:val="00D936C3"/>
    <w:rsid w:val="00D94623"/>
    <w:rsid w:val="00D957E5"/>
    <w:rsid w:val="00D9649C"/>
    <w:rsid w:val="00D971AF"/>
    <w:rsid w:val="00D976D4"/>
    <w:rsid w:val="00DA2862"/>
    <w:rsid w:val="00DA4042"/>
    <w:rsid w:val="00DA53A4"/>
    <w:rsid w:val="00DA554D"/>
    <w:rsid w:val="00DA67D4"/>
    <w:rsid w:val="00DA79FD"/>
    <w:rsid w:val="00DB17CD"/>
    <w:rsid w:val="00DB1934"/>
    <w:rsid w:val="00DB2D1A"/>
    <w:rsid w:val="00DB31C5"/>
    <w:rsid w:val="00DB38F3"/>
    <w:rsid w:val="00DB3A75"/>
    <w:rsid w:val="00DB3DDD"/>
    <w:rsid w:val="00DB4A6B"/>
    <w:rsid w:val="00DB4FCF"/>
    <w:rsid w:val="00DB65FA"/>
    <w:rsid w:val="00DB6B85"/>
    <w:rsid w:val="00DB7D8B"/>
    <w:rsid w:val="00DC0636"/>
    <w:rsid w:val="00DC0D42"/>
    <w:rsid w:val="00DC125E"/>
    <w:rsid w:val="00DC14CF"/>
    <w:rsid w:val="00DC1636"/>
    <w:rsid w:val="00DC31F9"/>
    <w:rsid w:val="00DC391E"/>
    <w:rsid w:val="00DC473F"/>
    <w:rsid w:val="00DC5854"/>
    <w:rsid w:val="00DC59EB"/>
    <w:rsid w:val="00DC663D"/>
    <w:rsid w:val="00DD0562"/>
    <w:rsid w:val="00DD124D"/>
    <w:rsid w:val="00DD181F"/>
    <w:rsid w:val="00DD2B21"/>
    <w:rsid w:val="00DD3396"/>
    <w:rsid w:val="00DD63A2"/>
    <w:rsid w:val="00DD7132"/>
    <w:rsid w:val="00DD7E0D"/>
    <w:rsid w:val="00DD7EA4"/>
    <w:rsid w:val="00DE29DF"/>
    <w:rsid w:val="00DE6040"/>
    <w:rsid w:val="00DE6F07"/>
    <w:rsid w:val="00DE7A73"/>
    <w:rsid w:val="00DF0F56"/>
    <w:rsid w:val="00DF3737"/>
    <w:rsid w:val="00DF4D6C"/>
    <w:rsid w:val="00DF5AE6"/>
    <w:rsid w:val="00E0011F"/>
    <w:rsid w:val="00E002D1"/>
    <w:rsid w:val="00E00533"/>
    <w:rsid w:val="00E00742"/>
    <w:rsid w:val="00E02146"/>
    <w:rsid w:val="00E02D52"/>
    <w:rsid w:val="00E033F9"/>
    <w:rsid w:val="00E036B6"/>
    <w:rsid w:val="00E040AC"/>
    <w:rsid w:val="00E0568E"/>
    <w:rsid w:val="00E05770"/>
    <w:rsid w:val="00E06F13"/>
    <w:rsid w:val="00E07191"/>
    <w:rsid w:val="00E07BCD"/>
    <w:rsid w:val="00E11478"/>
    <w:rsid w:val="00E14143"/>
    <w:rsid w:val="00E15DE0"/>
    <w:rsid w:val="00E1738C"/>
    <w:rsid w:val="00E17B28"/>
    <w:rsid w:val="00E206EA"/>
    <w:rsid w:val="00E2179B"/>
    <w:rsid w:val="00E22EE6"/>
    <w:rsid w:val="00E23BED"/>
    <w:rsid w:val="00E24B67"/>
    <w:rsid w:val="00E25A58"/>
    <w:rsid w:val="00E263D0"/>
    <w:rsid w:val="00E26E4F"/>
    <w:rsid w:val="00E3088F"/>
    <w:rsid w:val="00E317FD"/>
    <w:rsid w:val="00E32754"/>
    <w:rsid w:val="00E33AA3"/>
    <w:rsid w:val="00E34218"/>
    <w:rsid w:val="00E40717"/>
    <w:rsid w:val="00E40E81"/>
    <w:rsid w:val="00E437C9"/>
    <w:rsid w:val="00E45D27"/>
    <w:rsid w:val="00E461D2"/>
    <w:rsid w:val="00E47616"/>
    <w:rsid w:val="00E47DAB"/>
    <w:rsid w:val="00E5002D"/>
    <w:rsid w:val="00E540CF"/>
    <w:rsid w:val="00E543CE"/>
    <w:rsid w:val="00E5597C"/>
    <w:rsid w:val="00E6045E"/>
    <w:rsid w:val="00E60DBA"/>
    <w:rsid w:val="00E638A2"/>
    <w:rsid w:val="00E63AFF"/>
    <w:rsid w:val="00E70074"/>
    <w:rsid w:val="00E712F0"/>
    <w:rsid w:val="00E75E75"/>
    <w:rsid w:val="00E76FE2"/>
    <w:rsid w:val="00E775AF"/>
    <w:rsid w:val="00E814F4"/>
    <w:rsid w:val="00E82662"/>
    <w:rsid w:val="00E826BB"/>
    <w:rsid w:val="00E82F59"/>
    <w:rsid w:val="00E83918"/>
    <w:rsid w:val="00E84298"/>
    <w:rsid w:val="00E85B3E"/>
    <w:rsid w:val="00E85B8E"/>
    <w:rsid w:val="00E86F33"/>
    <w:rsid w:val="00E87176"/>
    <w:rsid w:val="00E90FBB"/>
    <w:rsid w:val="00E91BC2"/>
    <w:rsid w:val="00E9269B"/>
    <w:rsid w:val="00E92AFC"/>
    <w:rsid w:val="00E93083"/>
    <w:rsid w:val="00E936C1"/>
    <w:rsid w:val="00E936E9"/>
    <w:rsid w:val="00E94B06"/>
    <w:rsid w:val="00E954B2"/>
    <w:rsid w:val="00E96B04"/>
    <w:rsid w:val="00E977D3"/>
    <w:rsid w:val="00EA0891"/>
    <w:rsid w:val="00EA276B"/>
    <w:rsid w:val="00EA4067"/>
    <w:rsid w:val="00EA4258"/>
    <w:rsid w:val="00EA5491"/>
    <w:rsid w:val="00EA60F9"/>
    <w:rsid w:val="00EA6BBA"/>
    <w:rsid w:val="00EA704B"/>
    <w:rsid w:val="00EA75A9"/>
    <w:rsid w:val="00EA798C"/>
    <w:rsid w:val="00EB09F2"/>
    <w:rsid w:val="00EB3A7F"/>
    <w:rsid w:val="00EB428B"/>
    <w:rsid w:val="00EB524E"/>
    <w:rsid w:val="00EB6713"/>
    <w:rsid w:val="00EC025E"/>
    <w:rsid w:val="00EC13AA"/>
    <w:rsid w:val="00EC27B7"/>
    <w:rsid w:val="00EC35A5"/>
    <w:rsid w:val="00EC375E"/>
    <w:rsid w:val="00EC4003"/>
    <w:rsid w:val="00EC4B63"/>
    <w:rsid w:val="00EC6547"/>
    <w:rsid w:val="00EC7869"/>
    <w:rsid w:val="00EC7CE2"/>
    <w:rsid w:val="00ED0E2E"/>
    <w:rsid w:val="00ED138A"/>
    <w:rsid w:val="00ED20EA"/>
    <w:rsid w:val="00ED3258"/>
    <w:rsid w:val="00ED3A66"/>
    <w:rsid w:val="00ED3E18"/>
    <w:rsid w:val="00ED43D6"/>
    <w:rsid w:val="00ED511A"/>
    <w:rsid w:val="00ED5258"/>
    <w:rsid w:val="00ED5E93"/>
    <w:rsid w:val="00EE04B9"/>
    <w:rsid w:val="00EE079D"/>
    <w:rsid w:val="00EE0D10"/>
    <w:rsid w:val="00EE1730"/>
    <w:rsid w:val="00EE4CB7"/>
    <w:rsid w:val="00EE5265"/>
    <w:rsid w:val="00EE539A"/>
    <w:rsid w:val="00EE7ABC"/>
    <w:rsid w:val="00EF02AD"/>
    <w:rsid w:val="00EF34E8"/>
    <w:rsid w:val="00EF45C8"/>
    <w:rsid w:val="00EF5813"/>
    <w:rsid w:val="00EF5BD3"/>
    <w:rsid w:val="00EF645B"/>
    <w:rsid w:val="00F0057E"/>
    <w:rsid w:val="00F00D5F"/>
    <w:rsid w:val="00F012E4"/>
    <w:rsid w:val="00F018B8"/>
    <w:rsid w:val="00F01DAC"/>
    <w:rsid w:val="00F03962"/>
    <w:rsid w:val="00F03BE8"/>
    <w:rsid w:val="00F03DCB"/>
    <w:rsid w:val="00F065C5"/>
    <w:rsid w:val="00F112EF"/>
    <w:rsid w:val="00F121D5"/>
    <w:rsid w:val="00F12203"/>
    <w:rsid w:val="00F122B2"/>
    <w:rsid w:val="00F1359E"/>
    <w:rsid w:val="00F14C53"/>
    <w:rsid w:val="00F15FAB"/>
    <w:rsid w:val="00F1664C"/>
    <w:rsid w:val="00F169FC"/>
    <w:rsid w:val="00F173D3"/>
    <w:rsid w:val="00F21E2A"/>
    <w:rsid w:val="00F223C3"/>
    <w:rsid w:val="00F22B8A"/>
    <w:rsid w:val="00F2448B"/>
    <w:rsid w:val="00F24CAB"/>
    <w:rsid w:val="00F257FE"/>
    <w:rsid w:val="00F25F9C"/>
    <w:rsid w:val="00F262E9"/>
    <w:rsid w:val="00F27E9E"/>
    <w:rsid w:val="00F27FF7"/>
    <w:rsid w:val="00F313CF"/>
    <w:rsid w:val="00F31C65"/>
    <w:rsid w:val="00F31E4B"/>
    <w:rsid w:val="00F3373F"/>
    <w:rsid w:val="00F345B7"/>
    <w:rsid w:val="00F3468E"/>
    <w:rsid w:val="00F356CB"/>
    <w:rsid w:val="00F361BB"/>
    <w:rsid w:val="00F40033"/>
    <w:rsid w:val="00F408B8"/>
    <w:rsid w:val="00F40ABE"/>
    <w:rsid w:val="00F4143B"/>
    <w:rsid w:val="00F42A3E"/>
    <w:rsid w:val="00F4307E"/>
    <w:rsid w:val="00F4372B"/>
    <w:rsid w:val="00F44534"/>
    <w:rsid w:val="00F458F2"/>
    <w:rsid w:val="00F46552"/>
    <w:rsid w:val="00F46908"/>
    <w:rsid w:val="00F53CBB"/>
    <w:rsid w:val="00F53EC3"/>
    <w:rsid w:val="00F5554C"/>
    <w:rsid w:val="00F55F74"/>
    <w:rsid w:val="00F573A9"/>
    <w:rsid w:val="00F6074D"/>
    <w:rsid w:val="00F61434"/>
    <w:rsid w:val="00F635F8"/>
    <w:rsid w:val="00F641AF"/>
    <w:rsid w:val="00F6494D"/>
    <w:rsid w:val="00F656E1"/>
    <w:rsid w:val="00F66507"/>
    <w:rsid w:val="00F666B2"/>
    <w:rsid w:val="00F67746"/>
    <w:rsid w:val="00F67BF4"/>
    <w:rsid w:val="00F67EC0"/>
    <w:rsid w:val="00F72983"/>
    <w:rsid w:val="00F7304B"/>
    <w:rsid w:val="00F73CE7"/>
    <w:rsid w:val="00F7636A"/>
    <w:rsid w:val="00F76601"/>
    <w:rsid w:val="00F76675"/>
    <w:rsid w:val="00F77302"/>
    <w:rsid w:val="00F801CF"/>
    <w:rsid w:val="00F80E14"/>
    <w:rsid w:val="00F812A4"/>
    <w:rsid w:val="00F8179F"/>
    <w:rsid w:val="00F8375C"/>
    <w:rsid w:val="00F83915"/>
    <w:rsid w:val="00F8419E"/>
    <w:rsid w:val="00F84C2A"/>
    <w:rsid w:val="00F84CDC"/>
    <w:rsid w:val="00F853B7"/>
    <w:rsid w:val="00F90550"/>
    <w:rsid w:val="00F91E1C"/>
    <w:rsid w:val="00F91F96"/>
    <w:rsid w:val="00F926DB"/>
    <w:rsid w:val="00F92C54"/>
    <w:rsid w:val="00F9453B"/>
    <w:rsid w:val="00F96D61"/>
    <w:rsid w:val="00F97339"/>
    <w:rsid w:val="00FA078A"/>
    <w:rsid w:val="00FA0A53"/>
    <w:rsid w:val="00FA3A61"/>
    <w:rsid w:val="00FA3D02"/>
    <w:rsid w:val="00FA4C79"/>
    <w:rsid w:val="00FA4E24"/>
    <w:rsid w:val="00FA68CE"/>
    <w:rsid w:val="00FA7875"/>
    <w:rsid w:val="00FB00E6"/>
    <w:rsid w:val="00FB0BED"/>
    <w:rsid w:val="00FB124C"/>
    <w:rsid w:val="00FB2017"/>
    <w:rsid w:val="00FB22D2"/>
    <w:rsid w:val="00FB2CF9"/>
    <w:rsid w:val="00FB3931"/>
    <w:rsid w:val="00FB432B"/>
    <w:rsid w:val="00FB67B3"/>
    <w:rsid w:val="00FB6D4D"/>
    <w:rsid w:val="00FC10C3"/>
    <w:rsid w:val="00FC13A8"/>
    <w:rsid w:val="00FC2DB5"/>
    <w:rsid w:val="00FC2F88"/>
    <w:rsid w:val="00FC3507"/>
    <w:rsid w:val="00FC56BA"/>
    <w:rsid w:val="00FC665E"/>
    <w:rsid w:val="00FC7508"/>
    <w:rsid w:val="00FC7909"/>
    <w:rsid w:val="00FC7A3A"/>
    <w:rsid w:val="00FD1119"/>
    <w:rsid w:val="00FD1337"/>
    <w:rsid w:val="00FD15C0"/>
    <w:rsid w:val="00FD2ED2"/>
    <w:rsid w:val="00FD4AE6"/>
    <w:rsid w:val="00FD58B4"/>
    <w:rsid w:val="00FD5E8E"/>
    <w:rsid w:val="00FD7E8D"/>
    <w:rsid w:val="00FE0575"/>
    <w:rsid w:val="00FE09B5"/>
    <w:rsid w:val="00FE173B"/>
    <w:rsid w:val="00FE3409"/>
    <w:rsid w:val="00FE3DF1"/>
    <w:rsid w:val="00FE510A"/>
    <w:rsid w:val="00FE605C"/>
    <w:rsid w:val="00FE70EE"/>
    <w:rsid w:val="00FE7F00"/>
    <w:rsid w:val="00FF00E0"/>
    <w:rsid w:val="00FF0BEF"/>
    <w:rsid w:val="00FF1261"/>
    <w:rsid w:val="00FF326A"/>
    <w:rsid w:val="00FF4CB5"/>
    <w:rsid w:val="00FF5F06"/>
    <w:rsid w:val="00FF5F4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A5C7B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3B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83B39"/>
    <w:rPr>
      <w:color w:val="808080"/>
    </w:rPr>
  </w:style>
  <w:style w:type="paragraph" w:styleId="BalloonText">
    <w:name w:val="Balloon Text"/>
    <w:basedOn w:val="Normal"/>
    <w:link w:val="BalloonTextChar"/>
    <w:uiPriority w:val="99"/>
    <w:semiHidden/>
    <w:unhideWhenUsed/>
    <w:rsid w:val="00583B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3B39"/>
    <w:rPr>
      <w:rFonts w:ascii="Lucida Grande" w:hAnsi="Lucida Grande" w:cs="Lucida Grande"/>
      <w:sz w:val="18"/>
      <w:szCs w:val="18"/>
    </w:rPr>
  </w:style>
  <w:style w:type="paragraph" w:styleId="NormalWeb">
    <w:name w:val="Normal (Web)"/>
    <w:basedOn w:val="Normal"/>
    <w:uiPriority w:val="99"/>
    <w:unhideWhenUsed/>
    <w:rsid w:val="002D4A19"/>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B674A1"/>
    <w:pPr>
      <w:tabs>
        <w:tab w:val="center" w:pos="4320"/>
        <w:tab w:val="right" w:pos="8640"/>
      </w:tabs>
    </w:pPr>
  </w:style>
  <w:style w:type="character" w:customStyle="1" w:styleId="FooterChar">
    <w:name w:val="Footer Char"/>
    <w:basedOn w:val="DefaultParagraphFont"/>
    <w:link w:val="Footer"/>
    <w:uiPriority w:val="99"/>
    <w:rsid w:val="00B674A1"/>
  </w:style>
  <w:style w:type="character" w:styleId="PageNumber">
    <w:name w:val="page number"/>
    <w:basedOn w:val="DefaultParagraphFont"/>
    <w:uiPriority w:val="99"/>
    <w:semiHidden/>
    <w:unhideWhenUsed/>
    <w:rsid w:val="00B674A1"/>
  </w:style>
  <w:style w:type="character" w:styleId="LineNumber">
    <w:name w:val="line number"/>
    <w:basedOn w:val="DefaultParagraphFont"/>
    <w:uiPriority w:val="99"/>
    <w:semiHidden/>
    <w:unhideWhenUsed/>
    <w:rsid w:val="00490496"/>
  </w:style>
  <w:style w:type="character" w:styleId="Hyperlink">
    <w:name w:val="Hyperlink"/>
    <w:basedOn w:val="DefaultParagraphFont"/>
    <w:uiPriority w:val="99"/>
    <w:unhideWhenUsed/>
    <w:rsid w:val="00D25D21"/>
    <w:rPr>
      <w:color w:val="0000FF" w:themeColor="hyperlink"/>
      <w:u w:val="single"/>
    </w:rPr>
  </w:style>
  <w:style w:type="paragraph" w:styleId="ListParagraph">
    <w:name w:val="List Paragraph"/>
    <w:basedOn w:val="Normal"/>
    <w:uiPriority w:val="34"/>
    <w:qFormat/>
    <w:rsid w:val="00B4084B"/>
    <w:pPr>
      <w:ind w:left="720"/>
      <w:contextualSpacing/>
    </w:pPr>
  </w:style>
  <w:style w:type="character" w:customStyle="1" w:styleId="ft0">
    <w:name w:val="ft0"/>
    <w:basedOn w:val="DefaultParagraphFont"/>
    <w:rsid w:val="00BB360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3B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83B39"/>
    <w:rPr>
      <w:color w:val="808080"/>
    </w:rPr>
  </w:style>
  <w:style w:type="paragraph" w:styleId="BalloonText">
    <w:name w:val="Balloon Text"/>
    <w:basedOn w:val="Normal"/>
    <w:link w:val="BalloonTextChar"/>
    <w:uiPriority w:val="99"/>
    <w:semiHidden/>
    <w:unhideWhenUsed/>
    <w:rsid w:val="00583B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3B39"/>
    <w:rPr>
      <w:rFonts w:ascii="Lucida Grande" w:hAnsi="Lucida Grande" w:cs="Lucida Grande"/>
      <w:sz w:val="18"/>
      <w:szCs w:val="18"/>
    </w:rPr>
  </w:style>
  <w:style w:type="paragraph" w:styleId="NormalWeb">
    <w:name w:val="Normal (Web)"/>
    <w:basedOn w:val="Normal"/>
    <w:uiPriority w:val="99"/>
    <w:unhideWhenUsed/>
    <w:rsid w:val="002D4A19"/>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B674A1"/>
    <w:pPr>
      <w:tabs>
        <w:tab w:val="center" w:pos="4320"/>
        <w:tab w:val="right" w:pos="8640"/>
      </w:tabs>
    </w:pPr>
  </w:style>
  <w:style w:type="character" w:customStyle="1" w:styleId="FooterChar">
    <w:name w:val="Footer Char"/>
    <w:basedOn w:val="DefaultParagraphFont"/>
    <w:link w:val="Footer"/>
    <w:uiPriority w:val="99"/>
    <w:rsid w:val="00B674A1"/>
  </w:style>
  <w:style w:type="character" w:styleId="PageNumber">
    <w:name w:val="page number"/>
    <w:basedOn w:val="DefaultParagraphFont"/>
    <w:uiPriority w:val="99"/>
    <w:semiHidden/>
    <w:unhideWhenUsed/>
    <w:rsid w:val="00B674A1"/>
  </w:style>
  <w:style w:type="character" w:styleId="LineNumber">
    <w:name w:val="line number"/>
    <w:basedOn w:val="DefaultParagraphFont"/>
    <w:uiPriority w:val="99"/>
    <w:semiHidden/>
    <w:unhideWhenUsed/>
    <w:rsid w:val="00490496"/>
  </w:style>
  <w:style w:type="character" w:styleId="Hyperlink">
    <w:name w:val="Hyperlink"/>
    <w:basedOn w:val="DefaultParagraphFont"/>
    <w:uiPriority w:val="99"/>
    <w:unhideWhenUsed/>
    <w:rsid w:val="00D25D21"/>
    <w:rPr>
      <w:color w:val="0000FF" w:themeColor="hyperlink"/>
      <w:u w:val="single"/>
    </w:rPr>
  </w:style>
  <w:style w:type="paragraph" w:styleId="ListParagraph">
    <w:name w:val="List Paragraph"/>
    <w:basedOn w:val="Normal"/>
    <w:uiPriority w:val="34"/>
    <w:qFormat/>
    <w:rsid w:val="00B4084B"/>
    <w:pPr>
      <w:ind w:left="720"/>
      <w:contextualSpacing/>
    </w:pPr>
  </w:style>
  <w:style w:type="character" w:customStyle="1" w:styleId="ft0">
    <w:name w:val="ft0"/>
    <w:basedOn w:val="DefaultParagraphFont"/>
    <w:rsid w:val="00BB3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062659">
      <w:bodyDiv w:val="1"/>
      <w:marLeft w:val="0"/>
      <w:marRight w:val="0"/>
      <w:marTop w:val="0"/>
      <w:marBottom w:val="0"/>
      <w:divBdr>
        <w:top w:val="none" w:sz="0" w:space="0" w:color="auto"/>
        <w:left w:val="none" w:sz="0" w:space="0" w:color="auto"/>
        <w:bottom w:val="none" w:sz="0" w:space="0" w:color="auto"/>
        <w:right w:val="none" w:sz="0" w:space="0" w:color="auto"/>
      </w:divBdr>
    </w:div>
    <w:div w:id="349307422">
      <w:bodyDiv w:val="1"/>
      <w:marLeft w:val="0"/>
      <w:marRight w:val="0"/>
      <w:marTop w:val="0"/>
      <w:marBottom w:val="0"/>
      <w:divBdr>
        <w:top w:val="none" w:sz="0" w:space="0" w:color="auto"/>
        <w:left w:val="none" w:sz="0" w:space="0" w:color="auto"/>
        <w:bottom w:val="none" w:sz="0" w:space="0" w:color="auto"/>
        <w:right w:val="none" w:sz="0" w:space="0" w:color="auto"/>
      </w:divBdr>
    </w:div>
    <w:div w:id="691296703">
      <w:bodyDiv w:val="1"/>
      <w:marLeft w:val="0"/>
      <w:marRight w:val="0"/>
      <w:marTop w:val="0"/>
      <w:marBottom w:val="0"/>
      <w:divBdr>
        <w:top w:val="none" w:sz="0" w:space="0" w:color="auto"/>
        <w:left w:val="none" w:sz="0" w:space="0" w:color="auto"/>
        <w:bottom w:val="none" w:sz="0" w:space="0" w:color="auto"/>
        <w:right w:val="none" w:sz="0" w:space="0" w:color="auto"/>
      </w:divBdr>
      <w:divsChild>
        <w:div w:id="96223000">
          <w:marLeft w:val="0"/>
          <w:marRight w:val="0"/>
          <w:marTop w:val="0"/>
          <w:marBottom w:val="0"/>
          <w:divBdr>
            <w:top w:val="none" w:sz="0" w:space="0" w:color="auto"/>
            <w:left w:val="none" w:sz="0" w:space="0" w:color="auto"/>
            <w:bottom w:val="none" w:sz="0" w:space="0" w:color="auto"/>
            <w:right w:val="none" w:sz="0" w:space="0" w:color="auto"/>
          </w:divBdr>
        </w:div>
        <w:div w:id="1469929318">
          <w:marLeft w:val="0"/>
          <w:marRight w:val="0"/>
          <w:marTop w:val="0"/>
          <w:marBottom w:val="0"/>
          <w:divBdr>
            <w:top w:val="none" w:sz="0" w:space="0" w:color="auto"/>
            <w:left w:val="none" w:sz="0" w:space="0" w:color="auto"/>
            <w:bottom w:val="none" w:sz="0" w:space="0" w:color="auto"/>
            <w:right w:val="none" w:sz="0" w:space="0" w:color="auto"/>
          </w:divBdr>
        </w:div>
      </w:divsChild>
    </w:div>
    <w:div w:id="876894655">
      <w:bodyDiv w:val="1"/>
      <w:marLeft w:val="0"/>
      <w:marRight w:val="0"/>
      <w:marTop w:val="0"/>
      <w:marBottom w:val="0"/>
      <w:divBdr>
        <w:top w:val="none" w:sz="0" w:space="0" w:color="auto"/>
        <w:left w:val="none" w:sz="0" w:space="0" w:color="auto"/>
        <w:bottom w:val="none" w:sz="0" w:space="0" w:color="auto"/>
        <w:right w:val="none" w:sz="0" w:space="0" w:color="auto"/>
      </w:divBdr>
    </w:div>
    <w:div w:id="972096559">
      <w:bodyDiv w:val="1"/>
      <w:marLeft w:val="0"/>
      <w:marRight w:val="0"/>
      <w:marTop w:val="0"/>
      <w:marBottom w:val="0"/>
      <w:divBdr>
        <w:top w:val="none" w:sz="0" w:space="0" w:color="auto"/>
        <w:left w:val="none" w:sz="0" w:space="0" w:color="auto"/>
        <w:bottom w:val="none" w:sz="0" w:space="0" w:color="auto"/>
        <w:right w:val="none" w:sz="0" w:space="0" w:color="auto"/>
      </w:divBdr>
    </w:div>
    <w:div w:id="1205754642">
      <w:bodyDiv w:val="1"/>
      <w:marLeft w:val="0"/>
      <w:marRight w:val="0"/>
      <w:marTop w:val="0"/>
      <w:marBottom w:val="0"/>
      <w:divBdr>
        <w:top w:val="none" w:sz="0" w:space="0" w:color="auto"/>
        <w:left w:val="none" w:sz="0" w:space="0" w:color="auto"/>
        <w:bottom w:val="none" w:sz="0" w:space="0" w:color="auto"/>
        <w:right w:val="none" w:sz="0" w:space="0" w:color="auto"/>
      </w:divBdr>
    </w:div>
    <w:div w:id="1323194662">
      <w:bodyDiv w:val="1"/>
      <w:marLeft w:val="0"/>
      <w:marRight w:val="0"/>
      <w:marTop w:val="0"/>
      <w:marBottom w:val="0"/>
      <w:divBdr>
        <w:top w:val="none" w:sz="0" w:space="0" w:color="auto"/>
        <w:left w:val="none" w:sz="0" w:space="0" w:color="auto"/>
        <w:bottom w:val="none" w:sz="0" w:space="0" w:color="auto"/>
        <w:right w:val="none" w:sz="0" w:space="0" w:color="auto"/>
      </w:divBdr>
    </w:div>
    <w:div w:id="1524246041">
      <w:bodyDiv w:val="1"/>
      <w:marLeft w:val="0"/>
      <w:marRight w:val="0"/>
      <w:marTop w:val="0"/>
      <w:marBottom w:val="0"/>
      <w:divBdr>
        <w:top w:val="none" w:sz="0" w:space="0" w:color="auto"/>
        <w:left w:val="none" w:sz="0" w:space="0" w:color="auto"/>
        <w:bottom w:val="none" w:sz="0" w:space="0" w:color="auto"/>
        <w:right w:val="none" w:sz="0" w:space="0" w:color="auto"/>
      </w:divBdr>
    </w:div>
    <w:div w:id="1628051790">
      <w:bodyDiv w:val="1"/>
      <w:marLeft w:val="0"/>
      <w:marRight w:val="0"/>
      <w:marTop w:val="0"/>
      <w:marBottom w:val="0"/>
      <w:divBdr>
        <w:top w:val="none" w:sz="0" w:space="0" w:color="auto"/>
        <w:left w:val="none" w:sz="0" w:space="0" w:color="auto"/>
        <w:bottom w:val="none" w:sz="0" w:space="0" w:color="auto"/>
        <w:right w:val="none" w:sz="0" w:space="0" w:color="auto"/>
      </w:divBdr>
    </w:div>
    <w:div w:id="17946648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chenguobo@gmail.com" TargetMode="External"/><Relationship Id="rId10"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77F524-F365-AF44-9FAC-D951B4244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8066</TotalTime>
  <Pages>28</Pages>
  <Words>19986</Words>
  <Characters>113924</Characters>
  <Application>Microsoft Macintosh Word</Application>
  <DocSecurity>0</DocSecurity>
  <Lines>949</Lines>
  <Paragraphs>267</Paragraphs>
  <ScaleCrop>false</ScaleCrop>
  <HeadingPairs>
    <vt:vector size="2" baseType="variant">
      <vt:variant>
        <vt:lpstr>Title</vt:lpstr>
      </vt:variant>
      <vt:variant>
        <vt:i4>1</vt:i4>
      </vt:variant>
    </vt:vector>
  </HeadingPairs>
  <TitlesOfParts>
    <vt:vector size="1" baseType="lpstr">
      <vt:lpstr/>
    </vt:vector>
  </TitlesOfParts>
  <Manager/>
  <Company>Free</Company>
  <LinksUpToDate>false</LinksUpToDate>
  <CharactersWithSpaces>133643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Guo-Bo Chen</dc:creator>
  <cp:keywords/>
  <dc:description/>
  <cp:lastModifiedBy>Guo-Bo Chen</cp:lastModifiedBy>
  <cp:revision>102</cp:revision>
  <cp:lastPrinted>2019-08-19T08:29:00Z</cp:lastPrinted>
  <dcterms:created xsi:type="dcterms:W3CDTF">2017-06-25T06:37:00Z</dcterms:created>
  <dcterms:modified xsi:type="dcterms:W3CDTF">2019-08-19T08:40:00Z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977ba9dd-5cbb-3a62-8b9b-474aa0cfbc1c</vt:lpwstr>
  </property>
  <property fmtid="{D5CDD505-2E9C-101B-9397-08002B2CF9AE}" pid="4" name="Mendeley Citation Style_1">
    <vt:lpwstr>http://www.zotero.org/styles/bioinformatics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http://www.zotero.org/styles/bioinformatics</vt:lpwstr>
  </property>
  <property fmtid="{D5CDD505-2E9C-101B-9397-08002B2CF9AE}" pid="10" name="Mendeley Recent Style Name 2_1">
    <vt:lpwstr>Bioinformatics</vt:lpwstr>
  </property>
  <property fmtid="{D5CDD505-2E9C-101B-9397-08002B2CF9AE}" pid="11" name="Mendeley Recent Style Id 3_1">
    <vt:lpwstr>http://www.zotero.org/styles/european-journal-of-human-genetics</vt:lpwstr>
  </property>
  <property fmtid="{D5CDD505-2E9C-101B-9397-08002B2CF9AE}" pid="12" name="Mendeley Recent Style Name 3_1">
    <vt:lpwstr>European Journal of Human Genetics</vt:lpwstr>
  </property>
  <property fmtid="{D5CDD505-2E9C-101B-9397-08002B2CF9AE}" pid="13" name="Mendeley Recent Style Id 4_1">
    <vt:lpwstr>http://www.zotero.org/styles/g3</vt:lpwstr>
  </property>
  <property fmtid="{D5CDD505-2E9C-101B-9397-08002B2CF9AE}" pid="14" name="Mendeley Recent Style Name 4_1">
    <vt:lpwstr>G3: Genes, Genomes, Genetics</vt:lpwstr>
  </property>
  <property fmtid="{D5CDD505-2E9C-101B-9397-08002B2CF9AE}" pid="15" name="Mendeley Recent Style Id 5_1">
    <vt:lpwstr>http://www.zotero.org/styles/genetics</vt:lpwstr>
  </property>
  <property fmtid="{D5CDD505-2E9C-101B-9397-08002B2CF9AE}" pid="16" name="Mendeley Recent Style Name 5_1">
    <vt:lpwstr>Genetics</vt:lpwstr>
  </property>
  <property fmtid="{D5CDD505-2E9C-101B-9397-08002B2CF9AE}" pid="17" name="Mendeley Recent Style Id 6_1">
    <vt:lpwstr>http://www.zotero.org/styles/genome-research</vt:lpwstr>
  </property>
  <property fmtid="{D5CDD505-2E9C-101B-9397-08002B2CF9AE}" pid="18" name="Mendeley Recent Style Name 6_1">
    <vt:lpwstr>Genome Research</vt:lpwstr>
  </property>
  <property fmtid="{D5CDD505-2E9C-101B-9397-08002B2CF9AE}" pid="19" name="Mendeley Recent Style Id 7_1">
    <vt:lpwstr>http://www.zotero.org/styles/heredity</vt:lpwstr>
  </property>
  <property fmtid="{D5CDD505-2E9C-101B-9397-08002B2CF9AE}" pid="20" name="Mendeley Recent Style Name 7_1">
    <vt:lpwstr>Heredity</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